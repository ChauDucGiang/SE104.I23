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CED" w:rsidRDefault="00491DFF">
      <w:ins w:id="0" w:author="abc" w:date="2018-04-09T23:50:00Z">
        <w:r>
          <w:rPr>
            <w:noProof/>
          </w:rPr>
          <w:drawing>
            <wp:inline distT="0" distB="0" distL="0" distR="0" wp14:anchorId="3B83D590" wp14:editId="4BA4BE5E">
              <wp:extent cx="5731510" cy="3222137"/>
              <wp:effectExtent l="0" t="0" r="2540" b="0"/>
              <wp:docPr id="74" name="Picture 7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21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91DFF" w:rsidRDefault="00491DFF" w:rsidP="00491DFF">
      <w:pPr>
        <w:pStyle w:val="ListParagraph"/>
        <w:numPr>
          <w:ilvl w:val="0"/>
          <w:numId w:val="1"/>
        </w:numPr>
      </w:pPr>
      <w:r>
        <w:t>Mô hình hóa dữ liệu (ERD Model)</w:t>
      </w:r>
    </w:p>
    <w:p w:rsidR="00491DFF" w:rsidRDefault="00491DFF" w:rsidP="00491DFF">
      <w:pPr>
        <w:ind w:left="360"/>
      </w:pPr>
      <w:r>
        <w:t>HocSinh(</w:t>
      </w:r>
      <w:r w:rsidRPr="00345CA9">
        <w:rPr>
          <w:u w:val="single"/>
        </w:rPr>
        <w:t>MaHS</w:t>
      </w:r>
      <w:r>
        <w:t>,HinhAnh,HoTen,GioiTinh,NgSinh,NoiSinh,DienThoai,Email,DiaChi,CheckInClass)</w:t>
      </w:r>
    </w:p>
    <w:p w:rsidR="00491DFF" w:rsidRDefault="00491DFF" w:rsidP="00491DFF">
      <w:pPr>
        <w:ind w:left="360"/>
      </w:pPr>
      <w:r>
        <w:t>Lop(</w:t>
      </w:r>
      <w:r w:rsidRPr="00345CA9">
        <w:rPr>
          <w:u w:val="single"/>
        </w:rPr>
        <w:t>MaLop</w:t>
      </w:r>
      <w:r>
        <w:t>,TenLop,SiSo,LoaiLop,MaKhoiLop)</w:t>
      </w:r>
    </w:p>
    <w:p w:rsidR="00491DFF" w:rsidRDefault="00491DFF" w:rsidP="00491DFF">
      <w:pPr>
        <w:ind w:left="360"/>
      </w:pPr>
      <w:r>
        <w:t>BangDiem(</w:t>
      </w:r>
      <w:r w:rsidRPr="00345CA9">
        <w:rPr>
          <w:u w:val="single"/>
        </w:rPr>
        <w:t>ID</w:t>
      </w:r>
      <w:r>
        <w:t>,MaHS,MaLop,MaCotDiem,Diem,HocKi,NamHoc)</w:t>
      </w:r>
    </w:p>
    <w:p w:rsidR="00491DFF" w:rsidRDefault="00491DFF" w:rsidP="00491DFF">
      <w:pPr>
        <w:ind w:left="360"/>
      </w:pPr>
      <w:r>
        <w:t>HocLuc(</w:t>
      </w:r>
      <w:r w:rsidRPr="00345CA9">
        <w:rPr>
          <w:u w:val="single"/>
        </w:rPr>
        <w:t>MaHocLuc</w:t>
      </w:r>
      <w:r>
        <w:t>,TenHocLuc,DiemToiDa,DiemToiThieu,DiemKhongChe)</w:t>
      </w:r>
    </w:p>
    <w:p w:rsidR="00491DFF" w:rsidRDefault="00491DFF" w:rsidP="00491DFF">
      <w:pPr>
        <w:ind w:left="360"/>
      </w:pPr>
      <w:r>
        <w:t>HanhKiem(</w:t>
      </w:r>
      <w:r w:rsidRPr="00345CA9">
        <w:rPr>
          <w:u w:val="single"/>
        </w:rPr>
        <w:t>MaHK</w:t>
      </w:r>
      <w:r>
        <w:rPr>
          <w:u w:val="single"/>
        </w:rPr>
        <w:t>,</w:t>
      </w:r>
      <w:r>
        <w:t>LoaiHK)</w:t>
      </w:r>
    </w:p>
    <w:p w:rsidR="00491DFF" w:rsidRDefault="00491DFF" w:rsidP="00491DFF">
      <w:pPr>
        <w:ind w:left="360"/>
      </w:pPr>
      <w:r>
        <w:t>KQ_TongHop(</w:t>
      </w:r>
      <w:r>
        <w:rPr>
          <w:u w:val="single"/>
        </w:rPr>
        <w:t>MaHS</w:t>
      </w:r>
      <w:r>
        <w:t>,MaLop,</w:t>
      </w:r>
      <w:r>
        <w:rPr>
          <w:u w:val="single"/>
        </w:rPr>
        <w:t>NamHoc</w:t>
      </w:r>
      <w:r>
        <w:t>,MaHocLuc,MaHK,DiemTBNam)</w:t>
      </w:r>
    </w:p>
    <w:p w:rsidR="00491DFF" w:rsidRPr="00A74F42" w:rsidRDefault="00491DFF" w:rsidP="00491DFF">
      <w:pPr>
        <w:ind w:left="360"/>
      </w:pPr>
      <w:r>
        <w:t>KetQua_HocKi_MonHoc(</w:t>
      </w:r>
      <w:r>
        <w:rPr>
          <w:u w:val="single"/>
        </w:rPr>
        <w:t>MaHS,MaLop,MaMH,MaNamHoc</w:t>
      </w:r>
      <w:r>
        <w:t>,DTBMonHocKi)</w:t>
      </w:r>
    </w:p>
    <w:p w:rsidR="00491DFF" w:rsidRDefault="00491DFF" w:rsidP="00491DFF">
      <w:pPr>
        <w:ind w:left="360"/>
      </w:pPr>
      <w:r>
        <w:t>KhoiLop(</w:t>
      </w:r>
      <w:r w:rsidRPr="00345CA9">
        <w:rPr>
          <w:u w:val="single"/>
        </w:rPr>
        <w:t>MaKhoiLop</w:t>
      </w:r>
      <w:r>
        <w:t>,TenKhoiLop)</w:t>
      </w:r>
    </w:p>
    <w:p w:rsidR="00491DFF" w:rsidRDefault="00491DFF" w:rsidP="00491DFF">
      <w:pPr>
        <w:ind w:left="360"/>
      </w:pPr>
      <w:r>
        <w:t>XepLop(</w:t>
      </w:r>
      <w:r>
        <w:rPr>
          <w:u w:val="single"/>
        </w:rPr>
        <w:t>MaLop</w:t>
      </w:r>
      <w:r>
        <w:t>,</w:t>
      </w:r>
      <w:r w:rsidRPr="00345CA9">
        <w:rPr>
          <w:u w:val="single"/>
        </w:rPr>
        <w:t>MaHS</w:t>
      </w:r>
      <w:r>
        <w:rPr>
          <w:u w:val="single"/>
        </w:rPr>
        <w:t>,</w:t>
      </w:r>
      <w:r>
        <w:t>NamHoc)</w:t>
      </w:r>
    </w:p>
    <w:p w:rsidR="00491DFF" w:rsidRDefault="00491DFF" w:rsidP="00491DFF">
      <w:pPr>
        <w:ind w:left="360"/>
      </w:pPr>
      <w:r>
        <w:t>KetQua(</w:t>
      </w:r>
      <w:r w:rsidRPr="00345CA9">
        <w:rPr>
          <w:u w:val="single"/>
        </w:rPr>
        <w:t>MaKQ</w:t>
      </w:r>
      <w:r>
        <w:t>,TenKQ)</w:t>
      </w:r>
    </w:p>
    <w:p w:rsidR="00491DFF" w:rsidRDefault="00491DFF" w:rsidP="00491DFF">
      <w:pPr>
        <w:ind w:left="360"/>
      </w:pPr>
      <w:r>
        <w:t>Account(</w:t>
      </w:r>
      <w:r w:rsidRPr="00345CA9">
        <w:rPr>
          <w:u w:val="single"/>
        </w:rPr>
        <w:t>Username</w:t>
      </w:r>
      <w:r>
        <w:t>,Password,TenNguoiDung,DisplayName,Type)</w:t>
      </w:r>
    </w:p>
    <w:p w:rsidR="00491DFF" w:rsidRDefault="00491DFF" w:rsidP="00491DFF">
      <w:pPr>
        <w:ind w:left="720" w:hanging="360"/>
      </w:pPr>
      <w:r>
        <w:t>CotDiem(</w:t>
      </w:r>
      <w:r w:rsidRPr="00345CA9">
        <w:rPr>
          <w:u w:val="single"/>
        </w:rPr>
        <w:t>MaCotDiem</w:t>
      </w:r>
      <w:r>
        <w:t>,TenCotDiem,MaLoaiDiem)</w:t>
      </w:r>
    </w:p>
    <w:p w:rsidR="00491DFF" w:rsidRDefault="00491DFF" w:rsidP="00491DFF">
      <w:pPr>
        <w:ind w:left="720" w:hanging="360"/>
      </w:pPr>
      <w:r>
        <w:t>LoaiDiem(</w:t>
      </w:r>
      <w:r w:rsidRPr="00345CA9">
        <w:rPr>
          <w:u w:val="single"/>
        </w:rPr>
        <w:t>MaLoaiDiem</w:t>
      </w:r>
      <w:r>
        <w:t>,TenLoaiDiem,HeSo)</w:t>
      </w:r>
    </w:p>
    <w:p w:rsidR="00491DFF" w:rsidRDefault="00491DFF" w:rsidP="00491DFF">
      <w:pPr>
        <w:ind w:left="720" w:hanging="360"/>
      </w:pPr>
      <w:r>
        <w:t>ThoiGian(</w:t>
      </w:r>
      <w:r w:rsidRPr="00345CA9">
        <w:rPr>
          <w:u w:val="single"/>
        </w:rPr>
        <w:t>NamHoc</w:t>
      </w:r>
      <w:r>
        <w:t>,HocKi)</w:t>
      </w:r>
    </w:p>
    <w:p w:rsidR="00491DFF" w:rsidRDefault="00491DFF" w:rsidP="00491DFF">
      <w:pPr>
        <w:ind w:left="720" w:hanging="360"/>
      </w:pPr>
      <w:r>
        <w:t>CTBD(</w:t>
      </w:r>
      <w:r w:rsidRPr="00345CA9">
        <w:rPr>
          <w:u w:val="single"/>
        </w:rPr>
        <w:t>MaMH</w:t>
      </w:r>
      <w:r>
        <w:t>,</w:t>
      </w:r>
      <w:r w:rsidRPr="00345CA9">
        <w:rPr>
          <w:u w:val="single"/>
        </w:rPr>
        <w:t>IDBangDiem</w:t>
      </w:r>
      <w:r>
        <w:t>)</w:t>
      </w:r>
    </w:p>
    <w:p w:rsidR="00491DFF" w:rsidRDefault="00491DFF" w:rsidP="00491DFF">
      <w:pPr>
        <w:ind w:left="720" w:hanging="360"/>
      </w:pPr>
      <w:r>
        <w:t>MonHoc(</w:t>
      </w:r>
      <w:r w:rsidRPr="00345CA9">
        <w:rPr>
          <w:u w:val="single"/>
        </w:rPr>
        <w:t>MaMH</w:t>
      </w:r>
      <w:r>
        <w:t>,TenMon,HeSoMon)</w:t>
      </w:r>
    </w:p>
    <w:p w:rsidR="00491DFF" w:rsidRDefault="00491DFF">
      <w:bookmarkStart w:id="1" w:name="_GoBack"/>
      <w:bookmarkEnd w:id="1"/>
    </w:p>
    <w:sectPr w:rsidR="0049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c">
    <w15:presenceInfo w15:providerId="None" w15:userId="a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B8"/>
    <w:rsid w:val="00077E93"/>
    <w:rsid w:val="00105330"/>
    <w:rsid w:val="00491DFF"/>
    <w:rsid w:val="007E2CED"/>
    <w:rsid w:val="00C901B8"/>
    <w:rsid w:val="00D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DE84"/>
  <w15:chartTrackingRefBased/>
  <w15:docId w15:val="{C69D17D7-51FB-4167-A591-A5DA61BE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DF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2018-04-18T06:06:00Z</dcterms:created>
  <dcterms:modified xsi:type="dcterms:W3CDTF">2018-04-18T06:06:00Z</dcterms:modified>
</cp:coreProperties>
</file>