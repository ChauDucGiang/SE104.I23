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B6E" w:rsidRPr="00BE32AC" w:rsidRDefault="00CF5B6E" w:rsidP="00CF5B6E">
      <w:pPr>
        <w:jc w:val="center"/>
        <w:rPr>
          <w:ins w:id="0" w:author="abc" w:date="2018-07-02T00:49:00Z"/>
        </w:rPr>
      </w:pPr>
      <w:bookmarkStart w:id="1" w:name="_GoBack"/>
      <w:bookmarkEnd w:id="1"/>
      <w:ins w:id="2" w:author="abc" w:date="2018-07-02T00:48:00Z">
        <w:r>
          <w:rPr>
            <w:noProof/>
            <w:sz w:val="40"/>
          </w:rPr>
          <w:drawing>
            <wp:anchor distT="0" distB="0" distL="114300" distR="114300" simplePos="0" relativeHeight="251660288" behindDoc="1" locked="0" layoutInCell="1" allowOverlap="1" wp14:editId="23EA274C">
              <wp:simplePos x="0" y="0"/>
              <wp:positionH relativeFrom="margin">
                <wp:posOffset>131076</wp:posOffset>
              </wp:positionH>
              <wp:positionV relativeFrom="paragraph">
                <wp:posOffset>-336265</wp:posOffset>
              </wp:positionV>
              <wp:extent cx="5943600" cy="8343900"/>
              <wp:effectExtent l="19050" t="19050" r="19050" b="19050"/>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834390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ins>
      <w:ins w:id="3" w:author="abc" w:date="2018-07-02T00:49:00Z">
        <w:r w:rsidRPr="00BE32AC">
          <w:t>ĐẠI HỌC QUỐC GIA THÀNH PHỐ HỒ CHÍ MINH</w:t>
        </w:r>
      </w:ins>
    </w:p>
    <w:p w:rsidR="00CF5B6E" w:rsidRDefault="00CF5B6E" w:rsidP="00CF5B6E">
      <w:pPr>
        <w:jc w:val="center"/>
        <w:outlineLvl w:val="0"/>
        <w:rPr>
          <w:ins w:id="4" w:author="abc" w:date="2018-07-02T00:49:00Z"/>
          <w:b/>
          <w:bCs/>
          <w:kern w:val="36"/>
          <w:lang w:val="vi-VN"/>
        </w:rPr>
      </w:pPr>
      <w:ins w:id="5" w:author="abc" w:date="2018-07-02T00:49:00Z">
        <w:r w:rsidRPr="00BE32AC">
          <w:rPr>
            <w:b/>
            <w:bCs/>
            <w:kern w:val="36"/>
          </w:rPr>
          <w:t xml:space="preserve">TRƯỜNG ĐẠI HỌC </w:t>
        </w:r>
        <w:r>
          <w:rPr>
            <w:b/>
            <w:bCs/>
            <w:kern w:val="36"/>
          </w:rPr>
          <w:t>CÔNG NGHỆ THÔNG TIN</w:t>
        </w:r>
      </w:ins>
    </w:p>
    <w:p w:rsidR="00CF5B6E" w:rsidRPr="00990F66" w:rsidRDefault="00CF5B6E" w:rsidP="00CF5B6E">
      <w:pPr>
        <w:jc w:val="center"/>
        <w:outlineLvl w:val="0"/>
        <w:rPr>
          <w:ins w:id="6" w:author="abc" w:date="2018-07-02T00:49:00Z"/>
          <w:b/>
          <w:bCs/>
          <w:kern w:val="36"/>
          <w:lang w:val="vi-VN"/>
        </w:rPr>
      </w:pPr>
      <w:ins w:id="7" w:author="abc" w:date="2018-07-02T00:49:00Z">
        <w:r>
          <w:rPr>
            <w:b/>
            <w:bCs/>
            <w:kern w:val="36"/>
            <w:lang w:val="vi-VN"/>
          </w:rPr>
          <w:t>KHOA CÔNG NGHỆ PHẦN MỀM</w:t>
        </w:r>
      </w:ins>
    </w:p>
    <w:p w:rsidR="00CF5B6E" w:rsidRPr="00A26545" w:rsidRDefault="00CF5B6E" w:rsidP="00CF5B6E">
      <w:pPr>
        <w:tabs>
          <w:tab w:val="left" w:pos="2490"/>
        </w:tabs>
        <w:spacing w:line="360" w:lineRule="auto"/>
        <w:jc w:val="center"/>
        <w:rPr>
          <w:ins w:id="8" w:author="abc" w:date="2018-07-02T00:49:00Z"/>
          <w:b/>
          <w:szCs w:val="26"/>
        </w:rPr>
      </w:pPr>
    </w:p>
    <w:p w:rsidR="00CF5B6E" w:rsidRPr="00A26545" w:rsidRDefault="00CF5B6E" w:rsidP="00CF5B6E">
      <w:pPr>
        <w:tabs>
          <w:tab w:val="center" w:pos="3420"/>
        </w:tabs>
        <w:spacing w:line="360" w:lineRule="auto"/>
        <w:ind w:right="-51"/>
        <w:jc w:val="center"/>
        <w:rPr>
          <w:ins w:id="9" w:author="abc" w:date="2018-07-02T00:49:00Z"/>
          <w:szCs w:val="26"/>
        </w:rPr>
      </w:pPr>
      <w:ins w:id="10" w:author="abc" w:date="2018-07-02T00:49:00Z">
        <w:r w:rsidRPr="00A26545">
          <w:rPr>
            <w:szCs w:val="26"/>
          </w:rPr>
          <w:t>-----</w:t>
        </w:r>
        <w:r w:rsidRPr="00A26545">
          <w:rPr>
            <w:szCs w:val="26"/>
          </w:rPr>
          <w:sym w:font="Wingdings" w:char="F09A"/>
        </w:r>
        <w:r w:rsidRPr="00A26545">
          <w:rPr>
            <w:szCs w:val="26"/>
          </w:rPr>
          <w:sym w:font="Wingdings" w:char="F09B"/>
        </w:r>
        <w:r w:rsidRPr="00A26545">
          <w:rPr>
            <w:szCs w:val="26"/>
          </w:rPr>
          <w:sym w:font="Wingdings" w:char="F026"/>
        </w:r>
        <w:r w:rsidRPr="00A26545">
          <w:rPr>
            <w:szCs w:val="26"/>
          </w:rPr>
          <w:sym w:font="Wingdings" w:char="F09A"/>
        </w:r>
        <w:r w:rsidRPr="00A26545">
          <w:rPr>
            <w:szCs w:val="26"/>
          </w:rPr>
          <w:sym w:font="Wingdings" w:char="F09B"/>
        </w:r>
        <w:r w:rsidRPr="00A26545">
          <w:rPr>
            <w:szCs w:val="26"/>
          </w:rPr>
          <w:t>-----</w:t>
        </w:r>
      </w:ins>
    </w:p>
    <w:p w:rsidR="00CF5B6E" w:rsidRPr="00A26545" w:rsidRDefault="00CF5B6E" w:rsidP="00CF5B6E">
      <w:pPr>
        <w:spacing w:line="360" w:lineRule="auto"/>
        <w:jc w:val="center"/>
        <w:rPr>
          <w:ins w:id="11" w:author="abc" w:date="2018-07-02T00:49:00Z"/>
          <w:b/>
          <w:szCs w:val="26"/>
        </w:rPr>
      </w:pPr>
      <w:ins w:id="12" w:author="abc" w:date="2018-07-02T00:49:00Z">
        <w:r>
          <w:rPr>
            <w:noProof/>
          </w:rPr>
          <w:drawing>
            <wp:inline distT="0" distB="0" distL="0" distR="0" wp14:anchorId="65E926C5" wp14:editId="3F4F9784">
              <wp:extent cx="2571750" cy="2571750"/>
              <wp:effectExtent l="0" t="0" r="0" b="0"/>
              <wp:docPr id="4" name="Picture 4"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ins>
    </w:p>
    <w:p w:rsidR="00CF5B6E" w:rsidRDefault="00CF5B6E" w:rsidP="00CF5B6E">
      <w:pPr>
        <w:tabs>
          <w:tab w:val="left" w:pos="2490"/>
        </w:tabs>
        <w:spacing w:line="360" w:lineRule="auto"/>
        <w:rPr>
          <w:ins w:id="13" w:author="abc" w:date="2018-07-02T00:49:00Z"/>
          <w:szCs w:val="26"/>
        </w:rPr>
      </w:pPr>
    </w:p>
    <w:p w:rsidR="00CF5B6E" w:rsidRPr="00CF5B6E" w:rsidRDefault="00CF5B6E">
      <w:pPr>
        <w:ind w:left="1710"/>
        <w:rPr>
          <w:ins w:id="14" w:author="abc" w:date="2018-07-02T00:49:00Z"/>
          <w:sz w:val="32"/>
          <w:szCs w:val="32"/>
          <w:rPrChange w:id="15" w:author="abc" w:date="2018-07-02T00:51:00Z">
            <w:rPr>
              <w:ins w:id="16" w:author="abc" w:date="2018-07-02T00:49:00Z"/>
              <w:b/>
              <w:sz w:val="40"/>
              <w:szCs w:val="40"/>
            </w:rPr>
          </w:rPrChange>
        </w:rPr>
        <w:pPrChange w:id="17" w:author="abc" w:date="2018-07-02T00:52:00Z">
          <w:pPr>
            <w:spacing w:line="360" w:lineRule="auto"/>
            <w:jc w:val="center"/>
          </w:pPr>
        </w:pPrChange>
      </w:pPr>
      <w:ins w:id="18" w:author="abc" w:date="2018-07-02T00:49:00Z">
        <w:r w:rsidRPr="00F537D2">
          <w:rPr>
            <w:b/>
            <w:sz w:val="40"/>
            <w:szCs w:val="40"/>
          </w:rPr>
          <w:t>Đề tài: Phần mềm quản lý thư viện</w:t>
        </w:r>
      </w:ins>
    </w:p>
    <w:p w:rsidR="00CF5B6E" w:rsidRPr="00F537D2" w:rsidRDefault="00CF5B6E">
      <w:pPr>
        <w:tabs>
          <w:tab w:val="left" w:pos="3123"/>
        </w:tabs>
        <w:spacing w:line="360" w:lineRule="auto"/>
        <w:ind w:left="1710"/>
        <w:rPr>
          <w:ins w:id="19" w:author="abc" w:date="2018-07-02T00:49:00Z"/>
          <w:b/>
          <w:sz w:val="32"/>
          <w:szCs w:val="32"/>
        </w:rPr>
        <w:pPrChange w:id="20" w:author="abc" w:date="2018-07-02T00:52:00Z">
          <w:pPr>
            <w:tabs>
              <w:tab w:val="left" w:pos="3123"/>
            </w:tabs>
            <w:spacing w:line="360" w:lineRule="auto"/>
            <w:jc w:val="center"/>
          </w:pPr>
        </w:pPrChange>
      </w:pPr>
      <w:ins w:id="21" w:author="abc" w:date="2018-07-02T00:49:00Z">
        <w:r w:rsidRPr="00F537D2">
          <w:rPr>
            <w:b/>
            <w:sz w:val="32"/>
            <w:szCs w:val="32"/>
          </w:rPr>
          <w:t>Đồ án môn: Nhập môn công nghệ phần mềm</w:t>
        </w:r>
      </w:ins>
    </w:p>
    <w:p w:rsidR="00CF5B6E" w:rsidRDefault="00CF5B6E" w:rsidP="00CF5B6E">
      <w:pPr>
        <w:tabs>
          <w:tab w:val="left" w:pos="2490"/>
          <w:tab w:val="left" w:pos="5220"/>
        </w:tabs>
        <w:spacing w:line="360" w:lineRule="auto"/>
        <w:rPr>
          <w:ins w:id="22" w:author="abc" w:date="2018-07-02T00:49:00Z"/>
          <w:sz w:val="32"/>
          <w:szCs w:val="32"/>
        </w:rPr>
      </w:pPr>
      <w:ins w:id="23" w:author="abc" w:date="2018-07-02T00:49:00Z">
        <w:r>
          <w:rPr>
            <w:sz w:val="32"/>
            <w:szCs w:val="32"/>
          </w:rPr>
          <w:t xml:space="preserve">             </w:t>
        </w:r>
        <w:r>
          <w:rPr>
            <w:sz w:val="32"/>
            <w:szCs w:val="32"/>
          </w:rPr>
          <w:tab/>
        </w:r>
      </w:ins>
    </w:p>
    <w:p w:rsidR="00CF5B6E" w:rsidRDefault="00CF5B6E" w:rsidP="00CF5B6E">
      <w:pPr>
        <w:tabs>
          <w:tab w:val="left" w:pos="2490"/>
          <w:tab w:val="left" w:pos="5220"/>
        </w:tabs>
        <w:spacing w:line="360" w:lineRule="auto"/>
        <w:rPr>
          <w:ins w:id="24" w:author="abc" w:date="2018-07-02T00:52:00Z"/>
          <w:sz w:val="32"/>
          <w:szCs w:val="32"/>
        </w:rPr>
      </w:pPr>
      <w:ins w:id="25" w:author="abc" w:date="2018-07-02T00:49:00Z">
        <w:r>
          <w:rPr>
            <w:sz w:val="32"/>
            <w:szCs w:val="32"/>
          </w:rPr>
          <w:tab/>
        </w:r>
      </w:ins>
    </w:p>
    <w:p w:rsidR="00CF5B6E" w:rsidRDefault="00CF5B6E" w:rsidP="00CF5B6E">
      <w:pPr>
        <w:tabs>
          <w:tab w:val="left" w:pos="2490"/>
          <w:tab w:val="left" w:pos="5220"/>
        </w:tabs>
        <w:spacing w:line="360" w:lineRule="auto"/>
        <w:rPr>
          <w:ins w:id="26" w:author="abc" w:date="2018-07-02T00:52:00Z"/>
          <w:sz w:val="32"/>
          <w:szCs w:val="32"/>
        </w:rPr>
      </w:pPr>
    </w:p>
    <w:p w:rsidR="00CF5B6E" w:rsidRPr="00E56FA7" w:rsidRDefault="00CF5B6E">
      <w:pPr>
        <w:tabs>
          <w:tab w:val="left" w:pos="2490"/>
          <w:tab w:val="left" w:pos="5220"/>
        </w:tabs>
        <w:spacing w:line="360" w:lineRule="auto"/>
        <w:ind w:firstLine="2880"/>
        <w:rPr>
          <w:ins w:id="27" w:author="abc" w:date="2018-07-02T00:49:00Z"/>
          <w:sz w:val="28"/>
          <w:szCs w:val="28"/>
        </w:rPr>
        <w:pPrChange w:id="28" w:author="abc" w:date="2018-07-02T00:52:00Z">
          <w:pPr>
            <w:tabs>
              <w:tab w:val="left" w:pos="2490"/>
              <w:tab w:val="left" w:pos="5220"/>
            </w:tabs>
            <w:spacing w:line="360" w:lineRule="auto"/>
          </w:pPr>
        </w:pPrChange>
      </w:pPr>
      <w:ins w:id="29" w:author="abc" w:date="2018-07-02T00:49:00Z">
        <w:r w:rsidRPr="00E56FA7">
          <w:rPr>
            <w:sz w:val="28"/>
            <w:szCs w:val="28"/>
          </w:rPr>
          <w:t>TPHCM,</w:t>
        </w:r>
        <w:r>
          <w:rPr>
            <w:sz w:val="28"/>
            <w:szCs w:val="28"/>
          </w:rPr>
          <w:t xml:space="preserve"> </w:t>
        </w:r>
        <w:r w:rsidRPr="00E56FA7">
          <w:rPr>
            <w:sz w:val="28"/>
            <w:szCs w:val="28"/>
          </w:rPr>
          <w:t>Tháng 6 Năm 2018</w:t>
        </w:r>
      </w:ins>
    </w:p>
    <w:p w:rsidR="00CF5B6E" w:rsidRPr="00A26545" w:rsidRDefault="00CF5B6E" w:rsidP="00CF5B6E">
      <w:pPr>
        <w:tabs>
          <w:tab w:val="left" w:pos="1418"/>
        </w:tabs>
        <w:spacing w:line="360" w:lineRule="auto"/>
        <w:jc w:val="center"/>
        <w:rPr>
          <w:ins w:id="30" w:author="abc" w:date="2018-07-02T00:49:00Z"/>
          <w:b/>
          <w:szCs w:val="26"/>
        </w:rPr>
      </w:pPr>
    </w:p>
    <w:p w:rsidR="00CF5B6E" w:rsidRDefault="00CF5B6E" w:rsidP="007E56BA">
      <w:pPr>
        <w:jc w:val="center"/>
        <w:rPr>
          <w:ins w:id="31" w:author="abc" w:date="2018-07-02T00:48:00Z"/>
          <w:sz w:val="40"/>
        </w:rPr>
      </w:pPr>
    </w:p>
    <w:p w:rsidR="00CF5B6E" w:rsidRDefault="00CF5B6E">
      <w:pPr>
        <w:tabs>
          <w:tab w:val="center" w:pos="4680"/>
        </w:tabs>
        <w:rPr>
          <w:ins w:id="32" w:author="abc" w:date="2018-07-02T00:48:00Z"/>
          <w:sz w:val="40"/>
        </w:rPr>
        <w:pPrChange w:id="33" w:author="abc" w:date="2018-07-02T00:49:00Z">
          <w:pPr/>
        </w:pPrChange>
      </w:pPr>
      <w:ins w:id="34" w:author="abc" w:date="2018-07-02T00:48:00Z">
        <w:r>
          <w:rPr>
            <w:sz w:val="40"/>
          </w:rPr>
          <w:br w:type="page"/>
        </w:r>
      </w:ins>
      <w:ins w:id="35" w:author="abc" w:date="2018-07-02T00:49:00Z">
        <w:r>
          <w:rPr>
            <w:sz w:val="40"/>
          </w:rPr>
          <w:lastRenderedPageBreak/>
          <w:tab/>
        </w:r>
      </w:ins>
    </w:p>
    <w:p w:rsidR="00CF5B6E" w:rsidRPr="00F537D2" w:rsidRDefault="00CF5B6E" w:rsidP="00CF5B6E">
      <w:pPr>
        <w:tabs>
          <w:tab w:val="left" w:pos="2490"/>
        </w:tabs>
        <w:spacing w:line="360" w:lineRule="auto"/>
        <w:jc w:val="center"/>
        <w:rPr>
          <w:ins w:id="36" w:author="abc" w:date="2018-07-02T00:53:00Z"/>
          <w:szCs w:val="26"/>
        </w:rPr>
      </w:pPr>
      <w:ins w:id="37" w:author="abc" w:date="2018-07-02T00:53:00Z">
        <w:r w:rsidRPr="00D61F96">
          <w:rPr>
            <w:b/>
            <w:sz w:val="32"/>
            <w:szCs w:val="32"/>
          </w:rPr>
          <w:t>Lời Cảm ơn</w:t>
        </w:r>
      </w:ins>
    </w:p>
    <w:p w:rsidR="00CF5B6E" w:rsidRPr="00D61F96" w:rsidRDefault="00CF5B6E" w:rsidP="00CF5B6E">
      <w:pPr>
        <w:tabs>
          <w:tab w:val="left" w:pos="2490"/>
        </w:tabs>
        <w:spacing w:line="360" w:lineRule="auto"/>
        <w:jc w:val="center"/>
        <w:rPr>
          <w:ins w:id="38" w:author="abc" w:date="2018-07-02T00:53:00Z"/>
          <w:b/>
          <w:sz w:val="32"/>
          <w:szCs w:val="32"/>
        </w:rPr>
      </w:pPr>
    </w:p>
    <w:p w:rsidR="00CF5B6E" w:rsidRPr="00D61F96" w:rsidRDefault="00CF5B6E" w:rsidP="00CF5B6E">
      <w:pPr>
        <w:tabs>
          <w:tab w:val="left" w:pos="2490"/>
        </w:tabs>
        <w:spacing w:line="360" w:lineRule="auto"/>
        <w:ind w:firstLine="567"/>
        <w:jc w:val="both"/>
        <w:rPr>
          <w:ins w:id="39" w:author="abc" w:date="2018-07-02T00:53:00Z"/>
          <w:szCs w:val="26"/>
        </w:rPr>
      </w:pPr>
      <w:ins w:id="40" w:author="abc" w:date="2018-07-02T00:53:00Z">
        <w:r w:rsidRPr="00D61F96">
          <w:rPr>
            <w:szCs w:val="26"/>
          </w:rPr>
          <w:t>Cảm ơn các thầy cô trong khoa công nghệ</w:t>
        </w:r>
        <w:r>
          <w:rPr>
            <w:szCs w:val="26"/>
          </w:rPr>
          <w:t xml:space="preserve"> phần mềm đã tận tình giảng dạy</w:t>
        </w:r>
        <w:r w:rsidRPr="00D61F96">
          <w:rPr>
            <w:szCs w:val="26"/>
          </w:rPr>
          <w:t>,</w:t>
        </w:r>
        <w:r>
          <w:rPr>
            <w:szCs w:val="26"/>
          </w:rPr>
          <w:t xml:space="preserve"> </w:t>
        </w:r>
        <w:r w:rsidRPr="00D61F96">
          <w:rPr>
            <w:szCs w:val="26"/>
          </w:rPr>
          <w:t>trang bị cho nhóm những kiến thức quý báu trong kì học vừa qua để nhóm có thể hoàn thành tốt đồ án</w:t>
        </w:r>
      </w:ins>
    </w:p>
    <w:p w:rsidR="00CF5B6E" w:rsidRDefault="00CF5B6E" w:rsidP="00CF5B6E">
      <w:pPr>
        <w:tabs>
          <w:tab w:val="left" w:pos="2490"/>
        </w:tabs>
        <w:spacing w:line="360" w:lineRule="auto"/>
        <w:ind w:firstLine="567"/>
        <w:jc w:val="both"/>
        <w:rPr>
          <w:ins w:id="41" w:author="abc" w:date="2018-07-02T00:53:00Z"/>
          <w:szCs w:val="26"/>
        </w:rPr>
      </w:pPr>
      <w:ins w:id="42" w:author="abc" w:date="2018-07-02T00:53:00Z">
        <w:r w:rsidRPr="00D61F96">
          <w:rPr>
            <w:szCs w:val="26"/>
          </w:rPr>
          <w:t>Nhóm x</w:t>
        </w:r>
        <w:r>
          <w:rPr>
            <w:szCs w:val="26"/>
          </w:rPr>
          <w:t>in chân thành cảm ơn cô</w:t>
        </w:r>
        <w:r w:rsidRPr="00D61F96">
          <w:rPr>
            <w:szCs w:val="26"/>
          </w:rPr>
          <w:t xml:space="preserve"> </w:t>
        </w:r>
        <w:r>
          <w:rPr>
            <w:szCs w:val="26"/>
          </w:rPr>
          <w:t xml:space="preserve">Đỗ Thị Thanh Tuyền </w:t>
        </w:r>
        <w:r w:rsidRPr="00D61F96">
          <w:rPr>
            <w:szCs w:val="26"/>
          </w:rPr>
          <w:t>đã hướng dẫn,</w:t>
        </w:r>
        <w:r>
          <w:rPr>
            <w:szCs w:val="26"/>
          </w:rPr>
          <w:t xml:space="preserve"> </w:t>
        </w:r>
        <w:r w:rsidRPr="00D61F96">
          <w:rPr>
            <w:szCs w:val="26"/>
          </w:rPr>
          <w:t>giúp đỡ và cung cấp tài liệ</w:t>
        </w:r>
        <w:r>
          <w:rPr>
            <w:szCs w:val="26"/>
          </w:rPr>
          <w:t>u liên quan đến đồ án của nhóm.</w:t>
        </w:r>
      </w:ins>
    </w:p>
    <w:p w:rsidR="00CF5B6E" w:rsidRPr="00D61F96" w:rsidRDefault="00CF5B6E" w:rsidP="00CF5B6E">
      <w:pPr>
        <w:tabs>
          <w:tab w:val="left" w:pos="2490"/>
        </w:tabs>
        <w:spacing w:line="360" w:lineRule="auto"/>
        <w:ind w:firstLine="567"/>
        <w:jc w:val="both"/>
        <w:rPr>
          <w:ins w:id="43" w:author="abc" w:date="2018-07-02T00:53:00Z"/>
          <w:szCs w:val="26"/>
        </w:rPr>
      </w:pPr>
    </w:p>
    <w:p w:rsidR="00CF5B6E" w:rsidRPr="00D61F96" w:rsidRDefault="00CF5B6E" w:rsidP="00CF5B6E">
      <w:pPr>
        <w:tabs>
          <w:tab w:val="left" w:pos="2490"/>
        </w:tabs>
        <w:spacing w:line="360" w:lineRule="auto"/>
        <w:ind w:firstLine="567"/>
        <w:jc w:val="both"/>
        <w:rPr>
          <w:ins w:id="44" w:author="abc" w:date="2018-07-02T00:53:00Z"/>
          <w:szCs w:val="26"/>
        </w:rPr>
      </w:pPr>
      <w:ins w:id="45" w:author="abc" w:date="2018-07-02T00:53:00Z">
        <w:r>
          <w:rPr>
            <w:szCs w:val="26"/>
          </w:rPr>
          <w:t xml:space="preserve">Thành phố Hồ Chí Minh, </w:t>
        </w:r>
        <w:r w:rsidRPr="00D61F96">
          <w:rPr>
            <w:szCs w:val="26"/>
          </w:rPr>
          <w:t>Tháng 6 năm 2018</w:t>
        </w:r>
      </w:ins>
    </w:p>
    <w:p w:rsidR="00CF5B6E" w:rsidRPr="00D61F96" w:rsidRDefault="00CF5B6E" w:rsidP="00CF5B6E">
      <w:pPr>
        <w:tabs>
          <w:tab w:val="left" w:pos="2490"/>
        </w:tabs>
        <w:spacing w:line="360" w:lineRule="auto"/>
        <w:ind w:firstLine="567"/>
        <w:jc w:val="both"/>
        <w:rPr>
          <w:ins w:id="46" w:author="abc" w:date="2018-07-02T00:53:00Z"/>
          <w:szCs w:val="26"/>
        </w:rPr>
      </w:pPr>
    </w:p>
    <w:p w:rsidR="00CF5B6E" w:rsidRDefault="00CF5B6E" w:rsidP="007E56BA">
      <w:pPr>
        <w:jc w:val="center"/>
        <w:rPr>
          <w:ins w:id="47" w:author="abc" w:date="2018-07-02T00:48:00Z"/>
          <w:sz w:val="40"/>
        </w:rPr>
      </w:pPr>
    </w:p>
    <w:p w:rsidR="00CF5B6E" w:rsidRDefault="00CF5B6E">
      <w:pPr>
        <w:rPr>
          <w:ins w:id="48" w:author="abc" w:date="2018-07-02T00:48:00Z"/>
          <w:sz w:val="40"/>
        </w:rPr>
      </w:pPr>
      <w:ins w:id="49" w:author="abc" w:date="2018-07-02T00:48:00Z">
        <w:r>
          <w:rPr>
            <w:sz w:val="40"/>
          </w:rPr>
          <w:br w:type="page"/>
        </w:r>
      </w:ins>
    </w:p>
    <w:p w:rsidR="00C65BB0" w:rsidRPr="007E56BA" w:rsidRDefault="007E56BA" w:rsidP="007E56BA">
      <w:pPr>
        <w:jc w:val="center"/>
        <w:rPr>
          <w:sz w:val="40"/>
        </w:rPr>
      </w:pPr>
      <w:r w:rsidRPr="007E56BA">
        <w:rPr>
          <w:sz w:val="40"/>
        </w:rPr>
        <w:lastRenderedPageBreak/>
        <w:t>Đồ án cuối kỳ</w:t>
      </w:r>
    </w:p>
    <w:p w:rsidR="007E56BA" w:rsidRPr="007E56BA" w:rsidRDefault="007E56BA" w:rsidP="007E56BA">
      <w:pPr>
        <w:jc w:val="center"/>
        <w:rPr>
          <w:sz w:val="40"/>
        </w:rPr>
      </w:pPr>
      <w:del w:id="50" w:author="abc" w:date="2018-04-09T22:00:00Z">
        <w:r w:rsidRPr="007E56BA" w:rsidDel="00E60EC6">
          <w:rPr>
            <w:sz w:val="40"/>
          </w:rPr>
          <w:delText>[Tên Đồ án]</w:delText>
        </w:r>
      </w:del>
      <w:ins w:id="51" w:author="abc" w:date="2018-04-09T22:00:00Z">
        <w:r w:rsidR="00E60EC6">
          <w:rPr>
            <w:sz w:val="40"/>
          </w:rPr>
          <w:t>Quản Lý Học Sinh</w:t>
        </w:r>
      </w:ins>
    </w:p>
    <w:p w:rsidR="00704AD5" w:rsidRPr="00A61FE8" w:rsidRDefault="008854BF">
      <w:pPr>
        <w:rPr>
          <w:b/>
          <w:rPrChange w:id="52" w:author="Hoan Ng" w:date="2017-03-20T22:07:00Z">
            <w:rPr/>
          </w:rPrChange>
        </w:rPr>
      </w:pPr>
      <w:ins w:id="53" w:author="Hoan Ng" w:date="2017-03-20T21:30:00Z">
        <w:r>
          <w:rPr>
            <w:b/>
          </w:rPr>
          <w:t>Phân công công việc &amp; tiến độ</w:t>
        </w:r>
      </w:ins>
      <w:ins w:id="54" w:author="Hoan Ng" w:date="2017-03-20T22:03:00Z">
        <w:r w:rsidR="00704AD5">
          <w:fldChar w:fldCharType="begin"/>
        </w:r>
        <w:r w:rsidR="00704AD5">
          <w:instrText xml:space="preserve"> LINK Excel.Sheet.12 "Book1" "Sheet1!R3C3:R41C8" \a \f 4 \h </w:instrText>
        </w:r>
        <w:r w:rsidR="00704AD5">
          <w:fldChar w:fldCharType="separate"/>
        </w:r>
      </w:ins>
    </w:p>
    <w:p w:rsidR="005F3BAC" w:rsidRPr="007E56BA" w:rsidRDefault="00704AD5">
      <w:pPr>
        <w:rPr>
          <w:ins w:id="55" w:author="Hoan Ng" w:date="2017-03-20T22:18:00Z"/>
          <w:b/>
        </w:rPr>
      </w:pPr>
      <w:ins w:id="56"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57">
          <w:tblGrid>
            <w:gridCol w:w="985"/>
            <w:gridCol w:w="2746"/>
            <w:gridCol w:w="1956"/>
            <w:gridCol w:w="1027"/>
            <w:gridCol w:w="868"/>
            <w:gridCol w:w="978"/>
            <w:gridCol w:w="790"/>
          </w:tblGrid>
        </w:tblGridChange>
      </w:tblGrid>
      <w:tr w:rsidR="005F3BAC" w:rsidRPr="005F3BAC" w:rsidTr="005F3BAC">
        <w:trPr>
          <w:trHeight w:val="600"/>
          <w:ins w:id="58" w:author="Hoan Ng" w:date="2017-03-20T22:18:00Z"/>
        </w:trPr>
        <w:tc>
          <w:tcPr>
            <w:tcW w:w="985" w:type="dxa"/>
            <w:hideMark/>
          </w:tcPr>
          <w:p w:rsidR="005F3BAC" w:rsidRPr="005F3BAC" w:rsidRDefault="005F3BAC" w:rsidP="005F3BAC">
            <w:pPr>
              <w:rPr>
                <w:ins w:id="59" w:author="Hoan Ng" w:date="2017-03-20T22:18:00Z"/>
                <w:b/>
              </w:rPr>
            </w:pPr>
            <w:ins w:id="60" w:author="Hoan Ng" w:date="2017-03-20T22:18:00Z">
              <w:r w:rsidRPr="005F3BAC">
                <w:rPr>
                  <w:b/>
                </w:rPr>
                <w:t>No.</w:t>
              </w:r>
            </w:ins>
          </w:p>
        </w:tc>
        <w:tc>
          <w:tcPr>
            <w:tcW w:w="4702" w:type="dxa"/>
            <w:hideMark/>
          </w:tcPr>
          <w:p w:rsidR="005F3BAC" w:rsidRPr="005F3BAC" w:rsidRDefault="005F3BAC" w:rsidP="005F3BAC">
            <w:pPr>
              <w:rPr>
                <w:ins w:id="61" w:author="Hoan Ng" w:date="2017-03-20T22:18:00Z"/>
                <w:b/>
              </w:rPr>
            </w:pPr>
            <w:ins w:id="62" w:author="Hoan Ng" w:date="2017-03-20T22:18:00Z">
              <w:r w:rsidRPr="005F3BAC">
                <w:rPr>
                  <w:b/>
                </w:rPr>
                <w:t>Công việc</w:t>
              </w:r>
            </w:ins>
          </w:p>
        </w:tc>
        <w:tc>
          <w:tcPr>
            <w:tcW w:w="1027" w:type="dxa"/>
            <w:hideMark/>
          </w:tcPr>
          <w:p w:rsidR="005F3BAC" w:rsidRPr="005F3BAC" w:rsidRDefault="005F3BAC" w:rsidP="005F3BAC">
            <w:pPr>
              <w:rPr>
                <w:ins w:id="63" w:author="Hoan Ng" w:date="2017-03-20T22:18:00Z"/>
                <w:b/>
              </w:rPr>
            </w:pPr>
            <w:ins w:id="64" w:author="Hoan Ng" w:date="2017-03-20T22:18:00Z">
              <w:r w:rsidRPr="005F3BAC">
                <w:rPr>
                  <w:b/>
                </w:rPr>
                <w:t xml:space="preserve"> Duration (days)</w:t>
              </w:r>
            </w:ins>
          </w:p>
        </w:tc>
        <w:tc>
          <w:tcPr>
            <w:tcW w:w="868" w:type="dxa"/>
            <w:hideMark/>
          </w:tcPr>
          <w:p w:rsidR="005F3BAC" w:rsidRPr="005F3BAC" w:rsidRDefault="005F3BAC" w:rsidP="005F3BAC">
            <w:pPr>
              <w:rPr>
                <w:ins w:id="65" w:author="Hoan Ng" w:date="2017-03-20T22:18:00Z"/>
                <w:b/>
              </w:rPr>
            </w:pPr>
            <w:ins w:id="66" w:author="Hoan Ng" w:date="2017-03-20T22:18:00Z">
              <w:r w:rsidRPr="005F3BAC">
                <w:rPr>
                  <w:b/>
                </w:rPr>
                <w:t>Assign To</w:t>
              </w:r>
            </w:ins>
          </w:p>
        </w:tc>
        <w:tc>
          <w:tcPr>
            <w:tcW w:w="978" w:type="dxa"/>
            <w:hideMark/>
          </w:tcPr>
          <w:p w:rsidR="005F3BAC" w:rsidRPr="005F3BAC" w:rsidRDefault="005F3BAC" w:rsidP="005F3BAC">
            <w:pPr>
              <w:rPr>
                <w:ins w:id="67" w:author="Hoan Ng" w:date="2017-03-20T22:18:00Z"/>
                <w:b/>
              </w:rPr>
            </w:pPr>
            <w:ins w:id="68" w:author="Hoan Ng" w:date="2017-03-20T22:18:00Z">
              <w:r w:rsidRPr="005F3BAC">
                <w:rPr>
                  <w:b/>
                </w:rPr>
                <w:t>% Finished</w:t>
              </w:r>
            </w:ins>
          </w:p>
        </w:tc>
        <w:tc>
          <w:tcPr>
            <w:tcW w:w="790" w:type="dxa"/>
            <w:hideMark/>
          </w:tcPr>
          <w:p w:rsidR="005F3BAC" w:rsidRPr="005F3BAC" w:rsidRDefault="005F3BAC" w:rsidP="005F3BAC">
            <w:pPr>
              <w:rPr>
                <w:ins w:id="69" w:author="Hoan Ng" w:date="2017-03-20T22:18:00Z"/>
                <w:b/>
              </w:rPr>
            </w:pPr>
            <w:ins w:id="70" w:author="Hoan Ng" w:date="2017-03-20T22:18:00Z">
              <w:r w:rsidRPr="005F3BAC">
                <w:rPr>
                  <w:b/>
                </w:rPr>
                <w:t>Note</w:t>
              </w:r>
            </w:ins>
          </w:p>
        </w:tc>
      </w:tr>
      <w:tr w:rsidR="005F3BAC" w:rsidRPr="005F3BAC" w:rsidTr="005F3BAC">
        <w:trPr>
          <w:trHeight w:val="300"/>
          <w:ins w:id="71" w:author="Hoan Ng" w:date="2017-03-20T22:18:00Z"/>
        </w:trPr>
        <w:tc>
          <w:tcPr>
            <w:tcW w:w="985" w:type="dxa"/>
            <w:hideMark/>
          </w:tcPr>
          <w:p w:rsidR="005F3BAC" w:rsidRPr="005F3BAC" w:rsidRDefault="005F3BAC">
            <w:pPr>
              <w:rPr>
                <w:ins w:id="72" w:author="Hoan Ng" w:date="2017-03-20T22:18:00Z"/>
                <w:b/>
              </w:rPr>
            </w:pPr>
            <w:ins w:id="73" w:author="Hoan Ng" w:date="2017-03-20T22:18:00Z">
              <w:r w:rsidRPr="005F3BAC">
                <w:rPr>
                  <w:b/>
                </w:rPr>
                <w:t> </w:t>
              </w:r>
            </w:ins>
          </w:p>
        </w:tc>
        <w:tc>
          <w:tcPr>
            <w:tcW w:w="4702" w:type="dxa"/>
            <w:hideMark/>
          </w:tcPr>
          <w:p w:rsidR="005F3BAC" w:rsidRPr="005F3BAC" w:rsidRDefault="005F3BAC">
            <w:pPr>
              <w:rPr>
                <w:ins w:id="74" w:author="Hoan Ng" w:date="2017-03-20T22:18:00Z"/>
                <w:b/>
              </w:rPr>
            </w:pPr>
            <w:ins w:id="75" w:author="Hoan Ng" w:date="2017-03-20T22:18:00Z">
              <w:r w:rsidRPr="005F3BAC">
                <w:rPr>
                  <w:b/>
                </w:rPr>
                <w:t>Tìm hiểu sở bộ &amp; đăng ký đồ án</w:t>
              </w:r>
            </w:ins>
          </w:p>
        </w:tc>
        <w:tc>
          <w:tcPr>
            <w:tcW w:w="1027" w:type="dxa"/>
            <w:hideMark/>
          </w:tcPr>
          <w:p w:rsidR="005F3BAC" w:rsidRPr="005F3BAC" w:rsidRDefault="005F3BAC">
            <w:pPr>
              <w:rPr>
                <w:ins w:id="76" w:author="Hoan Ng" w:date="2017-03-20T22:18:00Z"/>
                <w:b/>
              </w:rPr>
            </w:pPr>
            <w:ins w:id="77" w:author="Hoan Ng" w:date="2017-03-20T22:18:00Z">
              <w:r w:rsidRPr="005F3BAC">
                <w:rPr>
                  <w:b/>
                </w:rPr>
                <w:t> </w:t>
              </w:r>
            </w:ins>
          </w:p>
        </w:tc>
        <w:tc>
          <w:tcPr>
            <w:tcW w:w="868" w:type="dxa"/>
            <w:hideMark/>
          </w:tcPr>
          <w:p w:rsidR="005F3BAC" w:rsidRPr="005F3BAC" w:rsidRDefault="005F3BAC">
            <w:pPr>
              <w:rPr>
                <w:ins w:id="78" w:author="Hoan Ng" w:date="2017-03-20T22:18:00Z"/>
                <w:b/>
              </w:rPr>
            </w:pPr>
            <w:ins w:id="79" w:author="Hoan Ng" w:date="2017-03-20T22:18:00Z">
              <w:r w:rsidRPr="005F3BAC">
                <w:rPr>
                  <w:b/>
                </w:rPr>
                <w:t> </w:t>
              </w:r>
            </w:ins>
          </w:p>
        </w:tc>
        <w:tc>
          <w:tcPr>
            <w:tcW w:w="978" w:type="dxa"/>
            <w:hideMark/>
          </w:tcPr>
          <w:p w:rsidR="005F3BAC" w:rsidRPr="005F3BAC" w:rsidRDefault="005F3BAC">
            <w:pPr>
              <w:rPr>
                <w:ins w:id="80" w:author="Hoan Ng" w:date="2017-03-20T22:18:00Z"/>
                <w:b/>
              </w:rPr>
            </w:pPr>
            <w:ins w:id="81" w:author="Hoan Ng" w:date="2017-03-20T22:18:00Z">
              <w:r w:rsidRPr="005F3BAC">
                <w:rPr>
                  <w:b/>
                </w:rPr>
                <w:t> </w:t>
              </w:r>
            </w:ins>
          </w:p>
        </w:tc>
        <w:tc>
          <w:tcPr>
            <w:tcW w:w="790" w:type="dxa"/>
            <w:hideMark/>
          </w:tcPr>
          <w:p w:rsidR="005F3BAC" w:rsidRPr="005F3BAC" w:rsidRDefault="005F3BAC">
            <w:pPr>
              <w:rPr>
                <w:ins w:id="82" w:author="Hoan Ng" w:date="2017-03-20T22:18:00Z"/>
                <w:b/>
              </w:rPr>
            </w:pPr>
            <w:ins w:id="83" w:author="Hoan Ng" w:date="2017-03-20T22:18:00Z">
              <w:r w:rsidRPr="005F3BAC">
                <w:rPr>
                  <w:b/>
                </w:rPr>
                <w:t> </w:t>
              </w:r>
            </w:ins>
          </w:p>
        </w:tc>
      </w:tr>
      <w:tr w:rsidR="005F3BAC" w:rsidRPr="005F3BAC" w:rsidTr="005F3BAC">
        <w:tblPrEx>
          <w:tblW w:w="0" w:type="auto"/>
          <w:tblPrExChange w:id="84" w:author="Hoan Ng" w:date="2017-03-20T22:19:00Z">
            <w:tblPrEx>
              <w:tblW w:w="0" w:type="auto"/>
            </w:tblPrEx>
          </w:tblPrExChange>
        </w:tblPrEx>
        <w:trPr>
          <w:trHeight w:val="300"/>
          <w:ins w:id="85" w:author="Hoan Ng" w:date="2017-03-20T22:18:00Z"/>
          <w:trPrChange w:id="86" w:author="Hoan Ng" w:date="2017-03-20T22:19:00Z">
            <w:trPr>
              <w:trHeight w:val="300"/>
            </w:trPr>
          </w:trPrChange>
        </w:trPr>
        <w:tc>
          <w:tcPr>
            <w:tcW w:w="985" w:type="dxa"/>
            <w:hideMark/>
            <w:tcPrChange w:id="87" w:author="Hoan Ng" w:date="2017-03-20T22:19:00Z">
              <w:tcPr>
                <w:tcW w:w="8140" w:type="dxa"/>
                <w:gridSpan w:val="2"/>
                <w:hideMark/>
              </w:tcPr>
            </w:tcPrChange>
          </w:tcPr>
          <w:p w:rsidR="005F3BAC" w:rsidRPr="005F3BAC" w:rsidRDefault="005F3BAC">
            <w:pPr>
              <w:rPr>
                <w:ins w:id="88" w:author="Hoan Ng" w:date="2017-03-20T22:18:00Z"/>
                <w:b/>
              </w:rPr>
            </w:pPr>
            <w:ins w:id="89" w:author="Hoan Ng" w:date="2017-03-20T22:18:00Z">
              <w:r w:rsidRPr="005F3BAC">
                <w:rPr>
                  <w:b/>
                </w:rPr>
                <w:t> </w:t>
              </w:r>
            </w:ins>
          </w:p>
        </w:tc>
        <w:tc>
          <w:tcPr>
            <w:tcW w:w="4702" w:type="dxa"/>
            <w:hideMark/>
            <w:tcPrChange w:id="90" w:author="Hoan Ng" w:date="2017-03-20T22:19:00Z">
              <w:tcPr>
                <w:tcW w:w="3340" w:type="dxa"/>
                <w:hideMark/>
              </w:tcPr>
            </w:tcPrChange>
          </w:tcPr>
          <w:p w:rsidR="005F3BAC" w:rsidRPr="005F3BAC" w:rsidRDefault="005F3BAC">
            <w:pPr>
              <w:rPr>
                <w:ins w:id="91" w:author="Hoan Ng" w:date="2017-03-20T22:18:00Z"/>
                <w:b/>
              </w:rPr>
            </w:pPr>
            <w:ins w:id="92" w:author="Hoan Ng" w:date="2017-03-20T22:18:00Z">
              <w:r w:rsidRPr="005F3BAC">
                <w:rPr>
                  <w:b/>
                </w:rPr>
                <w:t>Tìm hiểu công nghệ liên quan</w:t>
              </w:r>
            </w:ins>
          </w:p>
        </w:tc>
        <w:tc>
          <w:tcPr>
            <w:tcW w:w="1027" w:type="dxa"/>
            <w:hideMark/>
            <w:tcPrChange w:id="93" w:author="Hoan Ng" w:date="2017-03-20T22:19:00Z">
              <w:tcPr>
                <w:tcW w:w="960" w:type="dxa"/>
                <w:hideMark/>
              </w:tcPr>
            </w:tcPrChange>
          </w:tcPr>
          <w:p w:rsidR="005F3BAC" w:rsidRPr="005F3BAC" w:rsidRDefault="005F3BAC">
            <w:pPr>
              <w:rPr>
                <w:ins w:id="94" w:author="Hoan Ng" w:date="2017-03-20T22:18:00Z"/>
                <w:b/>
              </w:rPr>
            </w:pPr>
            <w:ins w:id="95" w:author="Hoan Ng" w:date="2017-03-20T22:18:00Z">
              <w:r w:rsidRPr="005F3BAC">
                <w:rPr>
                  <w:b/>
                </w:rPr>
                <w:t> </w:t>
              </w:r>
            </w:ins>
          </w:p>
        </w:tc>
        <w:tc>
          <w:tcPr>
            <w:tcW w:w="868" w:type="dxa"/>
            <w:hideMark/>
            <w:tcPrChange w:id="96" w:author="Hoan Ng" w:date="2017-03-20T22:19:00Z">
              <w:tcPr>
                <w:tcW w:w="960" w:type="dxa"/>
                <w:hideMark/>
              </w:tcPr>
            </w:tcPrChange>
          </w:tcPr>
          <w:p w:rsidR="005F3BAC" w:rsidRPr="005F3BAC" w:rsidRDefault="005F3BAC">
            <w:pPr>
              <w:rPr>
                <w:ins w:id="97" w:author="Hoan Ng" w:date="2017-03-20T22:18:00Z"/>
                <w:b/>
              </w:rPr>
            </w:pPr>
            <w:ins w:id="98" w:author="Hoan Ng" w:date="2017-03-20T22:18:00Z">
              <w:r w:rsidRPr="005F3BAC">
                <w:rPr>
                  <w:b/>
                </w:rPr>
                <w:t> </w:t>
              </w:r>
            </w:ins>
          </w:p>
        </w:tc>
        <w:tc>
          <w:tcPr>
            <w:tcW w:w="978" w:type="dxa"/>
            <w:hideMark/>
            <w:tcPrChange w:id="99" w:author="Hoan Ng" w:date="2017-03-20T22:19:00Z">
              <w:tcPr>
                <w:tcW w:w="960" w:type="dxa"/>
                <w:hideMark/>
              </w:tcPr>
            </w:tcPrChange>
          </w:tcPr>
          <w:p w:rsidR="005F3BAC" w:rsidRPr="005F3BAC" w:rsidRDefault="005F3BAC">
            <w:pPr>
              <w:rPr>
                <w:ins w:id="100" w:author="Hoan Ng" w:date="2017-03-20T22:18:00Z"/>
                <w:b/>
              </w:rPr>
            </w:pPr>
            <w:ins w:id="101" w:author="Hoan Ng" w:date="2017-03-20T22:18:00Z">
              <w:r w:rsidRPr="005F3BAC">
                <w:rPr>
                  <w:b/>
                </w:rPr>
                <w:t> </w:t>
              </w:r>
            </w:ins>
          </w:p>
        </w:tc>
        <w:tc>
          <w:tcPr>
            <w:tcW w:w="790" w:type="dxa"/>
            <w:hideMark/>
            <w:tcPrChange w:id="102" w:author="Hoan Ng" w:date="2017-03-20T22:19:00Z">
              <w:tcPr>
                <w:tcW w:w="960" w:type="dxa"/>
                <w:hideMark/>
              </w:tcPr>
            </w:tcPrChange>
          </w:tcPr>
          <w:p w:rsidR="005F3BAC" w:rsidRPr="005F3BAC" w:rsidRDefault="005F3BAC">
            <w:pPr>
              <w:rPr>
                <w:ins w:id="103" w:author="Hoan Ng" w:date="2017-03-20T22:18:00Z"/>
                <w:b/>
              </w:rPr>
            </w:pPr>
            <w:ins w:id="104" w:author="Hoan Ng" w:date="2017-03-20T22:18:00Z">
              <w:r w:rsidRPr="005F3BAC">
                <w:rPr>
                  <w:b/>
                </w:rPr>
                <w:t> </w:t>
              </w:r>
            </w:ins>
          </w:p>
        </w:tc>
      </w:tr>
      <w:tr w:rsidR="005F3BAC" w:rsidRPr="005F3BAC" w:rsidTr="005F3BAC">
        <w:tblPrEx>
          <w:tblW w:w="0" w:type="auto"/>
          <w:tblPrExChange w:id="105" w:author="Hoan Ng" w:date="2017-03-20T22:19:00Z">
            <w:tblPrEx>
              <w:tblW w:w="0" w:type="auto"/>
            </w:tblPrEx>
          </w:tblPrExChange>
        </w:tblPrEx>
        <w:trPr>
          <w:trHeight w:val="300"/>
          <w:ins w:id="106" w:author="Hoan Ng" w:date="2017-03-20T22:18:00Z"/>
          <w:trPrChange w:id="107" w:author="Hoan Ng" w:date="2017-03-20T22:19:00Z">
            <w:trPr>
              <w:trHeight w:val="300"/>
            </w:trPr>
          </w:trPrChange>
        </w:trPr>
        <w:tc>
          <w:tcPr>
            <w:tcW w:w="9350" w:type="dxa"/>
            <w:gridSpan w:val="6"/>
            <w:hideMark/>
            <w:tcPrChange w:id="108" w:author="Hoan Ng" w:date="2017-03-20T22:19:00Z">
              <w:tcPr>
                <w:tcW w:w="15320" w:type="dxa"/>
                <w:gridSpan w:val="7"/>
                <w:hideMark/>
              </w:tcPr>
            </w:tcPrChange>
          </w:tcPr>
          <w:p w:rsidR="005F3BAC" w:rsidRPr="005F3BAC" w:rsidRDefault="005F3BAC">
            <w:pPr>
              <w:rPr>
                <w:ins w:id="109" w:author="Hoan Ng" w:date="2017-03-20T22:18:00Z"/>
                <w:b/>
                <w:bCs/>
              </w:rPr>
            </w:pPr>
            <w:ins w:id="110" w:author="Hoan Ng" w:date="2017-03-20T22:18:00Z">
              <w:r w:rsidRPr="005F3BAC">
                <w:rPr>
                  <w:b/>
                  <w:bCs/>
                </w:rPr>
                <w:t>I. VIẾT BÁO CÁO</w:t>
              </w:r>
            </w:ins>
          </w:p>
        </w:tc>
      </w:tr>
      <w:tr w:rsidR="005F3BAC" w:rsidRPr="005F3BAC" w:rsidTr="005F3BAC">
        <w:tblPrEx>
          <w:tblW w:w="0" w:type="auto"/>
          <w:tblPrExChange w:id="111" w:author="Hoan Ng" w:date="2017-03-20T22:19:00Z">
            <w:tblPrEx>
              <w:tblW w:w="0" w:type="auto"/>
            </w:tblPrEx>
          </w:tblPrExChange>
        </w:tblPrEx>
        <w:trPr>
          <w:trHeight w:val="300"/>
          <w:ins w:id="112" w:author="Hoan Ng" w:date="2017-03-20T22:18:00Z"/>
          <w:trPrChange w:id="113" w:author="Hoan Ng" w:date="2017-03-20T22:19:00Z">
            <w:trPr>
              <w:trHeight w:val="300"/>
            </w:trPr>
          </w:trPrChange>
        </w:trPr>
        <w:tc>
          <w:tcPr>
            <w:tcW w:w="985" w:type="dxa"/>
            <w:hideMark/>
            <w:tcPrChange w:id="114" w:author="Hoan Ng" w:date="2017-03-20T22:19:00Z">
              <w:tcPr>
                <w:tcW w:w="8140" w:type="dxa"/>
                <w:gridSpan w:val="2"/>
                <w:hideMark/>
              </w:tcPr>
            </w:tcPrChange>
          </w:tcPr>
          <w:p w:rsidR="005F3BAC" w:rsidRPr="005F3BAC" w:rsidRDefault="005F3BAC">
            <w:pPr>
              <w:rPr>
                <w:ins w:id="115" w:author="Hoan Ng" w:date="2017-03-20T22:18:00Z"/>
                <w:b/>
                <w:bCs/>
              </w:rPr>
            </w:pPr>
            <w:ins w:id="116" w:author="Hoan Ng" w:date="2017-03-20T22:18:00Z">
              <w:r w:rsidRPr="005F3BAC">
                <w:rPr>
                  <w:b/>
                  <w:bCs/>
                </w:rPr>
                <w:t> </w:t>
              </w:r>
            </w:ins>
          </w:p>
        </w:tc>
        <w:tc>
          <w:tcPr>
            <w:tcW w:w="4702" w:type="dxa"/>
            <w:hideMark/>
            <w:tcPrChange w:id="117" w:author="Hoan Ng" w:date="2017-03-20T22:19:00Z">
              <w:tcPr>
                <w:tcW w:w="3340" w:type="dxa"/>
                <w:hideMark/>
              </w:tcPr>
            </w:tcPrChange>
          </w:tcPr>
          <w:p w:rsidR="005F3BAC" w:rsidRPr="005F3BAC" w:rsidRDefault="005F3BAC">
            <w:pPr>
              <w:rPr>
                <w:ins w:id="118" w:author="Hoan Ng" w:date="2017-03-20T22:18:00Z"/>
                <w:b/>
                <w:bCs/>
              </w:rPr>
            </w:pPr>
            <w:ins w:id="119" w:author="Hoan Ng" w:date="2017-03-20T22:18:00Z">
              <w:r w:rsidRPr="005F3BAC">
                <w:rPr>
                  <w:b/>
                  <w:bCs/>
                </w:rPr>
                <w:t>Chướng 1 – Hiện trạng</w:t>
              </w:r>
            </w:ins>
          </w:p>
        </w:tc>
        <w:tc>
          <w:tcPr>
            <w:tcW w:w="1027" w:type="dxa"/>
            <w:hideMark/>
            <w:tcPrChange w:id="120" w:author="Hoan Ng" w:date="2017-03-20T22:19:00Z">
              <w:tcPr>
                <w:tcW w:w="960" w:type="dxa"/>
                <w:hideMark/>
              </w:tcPr>
            </w:tcPrChange>
          </w:tcPr>
          <w:p w:rsidR="005F3BAC" w:rsidRPr="005F3BAC" w:rsidRDefault="005F3BAC">
            <w:pPr>
              <w:rPr>
                <w:ins w:id="121" w:author="Hoan Ng" w:date="2017-03-20T22:18:00Z"/>
                <w:b/>
                <w:bCs/>
              </w:rPr>
            </w:pPr>
            <w:ins w:id="122" w:author="Hoan Ng" w:date="2017-03-20T22:18:00Z">
              <w:r w:rsidRPr="005F3BAC">
                <w:rPr>
                  <w:b/>
                  <w:bCs/>
                </w:rPr>
                <w:t> </w:t>
              </w:r>
            </w:ins>
          </w:p>
        </w:tc>
        <w:tc>
          <w:tcPr>
            <w:tcW w:w="868" w:type="dxa"/>
            <w:hideMark/>
            <w:tcPrChange w:id="123" w:author="Hoan Ng" w:date="2017-03-20T22:19:00Z">
              <w:tcPr>
                <w:tcW w:w="960" w:type="dxa"/>
                <w:hideMark/>
              </w:tcPr>
            </w:tcPrChange>
          </w:tcPr>
          <w:p w:rsidR="005F3BAC" w:rsidRPr="005F3BAC" w:rsidRDefault="005F3BAC">
            <w:pPr>
              <w:rPr>
                <w:ins w:id="124" w:author="Hoan Ng" w:date="2017-03-20T22:18:00Z"/>
                <w:b/>
                <w:bCs/>
              </w:rPr>
            </w:pPr>
            <w:ins w:id="125" w:author="Hoan Ng" w:date="2017-03-20T22:18:00Z">
              <w:r w:rsidRPr="005F3BAC">
                <w:rPr>
                  <w:b/>
                  <w:bCs/>
                </w:rPr>
                <w:t> </w:t>
              </w:r>
            </w:ins>
          </w:p>
        </w:tc>
        <w:tc>
          <w:tcPr>
            <w:tcW w:w="978" w:type="dxa"/>
            <w:hideMark/>
            <w:tcPrChange w:id="126" w:author="Hoan Ng" w:date="2017-03-20T22:19:00Z">
              <w:tcPr>
                <w:tcW w:w="960" w:type="dxa"/>
                <w:hideMark/>
              </w:tcPr>
            </w:tcPrChange>
          </w:tcPr>
          <w:p w:rsidR="005F3BAC" w:rsidRPr="005F3BAC" w:rsidRDefault="005F3BAC">
            <w:pPr>
              <w:rPr>
                <w:ins w:id="127" w:author="Hoan Ng" w:date="2017-03-20T22:18:00Z"/>
                <w:b/>
                <w:bCs/>
              </w:rPr>
            </w:pPr>
            <w:ins w:id="128" w:author="Hoan Ng" w:date="2017-03-20T22:18:00Z">
              <w:r w:rsidRPr="005F3BAC">
                <w:rPr>
                  <w:b/>
                  <w:bCs/>
                </w:rPr>
                <w:t> </w:t>
              </w:r>
            </w:ins>
          </w:p>
        </w:tc>
        <w:tc>
          <w:tcPr>
            <w:tcW w:w="790" w:type="dxa"/>
            <w:hideMark/>
            <w:tcPrChange w:id="129" w:author="Hoan Ng" w:date="2017-03-20T22:19:00Z">
              <w:tcPr>
                <w:tcW w:w="960" w:type="dxa"/>
                <w:hideMark/>
              </w:tcPr>
            </w:tcPrChange>
          </w:tcPr>
          <w:p w:rsidR="005F3BAC" w:rsidRPr="005F3BAC" w:rsidRDefault="005F3BAC">
            <w:pPr>
              <w:rPr>
                <w:ins w:id="130" w:author="Hoan Ng" w:date="2017-03-20T22:18:00Z"/>
                <w:b/>
                <w:bCs/>
              </w:rPr>
            </w:pPr>
            <w:ins w:id="131" w:author="Hoan Ng" w:date="2017-03-20T22:18:00Z">
              <w:r w:rsidRPr="005F3BAC">
                <w:rPr>
                  <w:b/>
                  <w:bCs/>
                </w:rPr>
                <w:t> </w:t>
              </w:r>
            </w:ins>
          </w:p>
        </w:tc>
      </w:tr>
      <w:tr w:rsidR="005F3BAC" w:rsidRPr="005F3BAC" w:rsidTr="005F3BAC">
        <w:tblPrEx>
          <w:tblW w:w="0" w:type="auto"/>
          <w:tblPrExChange w:id="132" w:author="Hoan Ng" w:date="2017-03-20T22:19:00Z">
            <w:tblPrEx>
              <w:tblW w:w="0" w:type="auto"/>
            </w:tblPrEx>
          </w:tblPrExChange>
        </w:tblPrEx>
        <w:trPr>
          <w:trHeight w:val="300"/>
          <w:ins w:id="133" w:author="Hoan Ng" w:date="2017-03-20T22:18:00Z"/>
          <w:trPrChange w:id="134" w:author="Hoan Ng" w:date="2017-03-20T22:19:00Z">
            <w:trPr>
              <w:trHeight w:val="300"/>
            </w:trPr>
          </w:trPrChange>
        </w:trPr>
        <w:tc>
          <w:tcPr>
            <w:tcW w:w="985" w:type="dxa"/>
            <w:hideMark/>
            <w:tcPrChange w:id="135" w:author="Hoan Ng" w:date="2017-03-20T22:19:00Z">
              <w:tcPr>
                <w:tcW w:w="8140" w:type="dxa"/>
                <w:gridSpan w:val="2"/>
                <w:hideMark/>
              </w:tcPr>
            </w:tcPrChange>
          </w:tcPr>
          <w:p w:rsidR="005F3BAC" w:rsidRPr="005F3BAC" w:rsidRDefault="005F3BAC">
            <w:pPr>
              <w:rPr>
                <w:ins w:id="136" w:author="Hoan Ng" w:date="2017-03-20T22:18:00Z"/>
                <w:b/>
                <w:bCs/>
              </w:rPr>
            </w:pPr>
            <w:ins w:id="137" w:author="Hoan Ng" w:date="2017-03-20T22:18:00Z">
              <w:r w:rsidRPr="005F3BAC">
                <w:rPr>
                  <w:b/>
                  <w:bCs/>
                </w:rPr>
                <w:t> </w:t>
              </w:r>
            </w:ins>
          </w:p>
        </w:tc>
        <w:tc>
          <w:tcPr>
            <w:tcW w:w="4702" w:type="dxa"/>
            <w:hideMark/>
            <w:tcPrChange w:id="138" w:author="Hoan Ng" w:date="2017-03-20T22:19:00Z">
              <w:tcPr>
                <w:tcW w:w="3340" w:type="dxa"/>
                <w:hideMark/>
              </w:tcPr>
            </w:tcPrChange>
          </w:tcPr>
          <w:p w:rsidR="005F3BAC" w:rsidRPr="005F3BAC" w:rsidRDefault="005F3BAC" w:rsidP="005F3BAC">
            <w:pPr>
              <w:rPr>
                <w:ins w:id="139" w:author="Hoan Ng" w:date="2017-03-20T22:18:00Z"/>
                <w:b/>
                <w:bCs/>
              </w:rPr>
            </w:pPr>
            <w:ins w:id="140" w:author="Hoan Ng" w:date="2017-03-20T22:18:00Z">
              <w:r w:rsidRPr="005F3BAC">
                <w:rPr>
                  <w:b/>
                  <w:bCs/>
                </w:rPr>
                <w:t>1.1. Hiện trạng tổ chức</w:t>
              </w:r>
            </w:ins>
          </w:p>
        </w:tc>
        <w:tc>
          <w:tcPr>
            <w:tcW w:w="1027" w:type="dxa"/>
            <w:hideMark/>
            <w:tcPrChange w:id="141" w:author="Hoan Ng" w:date="2017-03-20T22:19:00Z">
              <w:tcPr>
                <w:tcW w:w="960" w:type="dxa"/>
                <w:hideMark/>
              </w:tcPr>
            </w:tcPrChange>
          </w:tcPr>
          <w:p w:rsidR="005F3BAC" w:rsidRPr="005F3BAC" w:rsidRDefault="005F3BAC">
            <w:pPr>
              <w:rPr>
                <w:ins w:id="142" w:author="Hoan Ng" w:date="2017-03-20T22:18:00Z"/>
                <w:b/>
                <w:bCs/>
              </w:rPr>
            </w:pPr>
            <w:ins w:id="143" w:author="Hoan Ng" w:date="2017-03-20T22:18:00Z">
              <w:r w:rsidRPr="005F3BAC">
                <w:rPr>
                  <w:b/>
                  <w:bCs/>
                </w:rPr>
                <w:t> </w:t>
              </w:r>
            </w:ins>
          </w:p>
        </w:tc>
        <w:tc>
          <w:tcPr>
            <w:tcW w:w="868" w:type="dxa"/>
            <w:hideMark/>
            <w:tcPrChange w:id="144" w:author="Hoan Ng" w:date="2017-03-20T22:19:00Z">
              <w:tcPr>
                <w:tcW w:w="960" w:type="dxa"/>
                <w:hideMark/>
              </w:tcPr>
            </w:tcPrChange>
          </w:tcPr>
          <w:p w:rsidR="005F3BAC" w:rsidRPr="005F3BAC" w:rsidRDefault="005F3BAC">
            <w:pPr>
              <w:rPr>
                <w:ins w:id="145" w:author="Hoan Ng" w:date="2017-03-20T22:18:00Z"/>
                <w:b/>
                <w:bCs/>
              </w:rPr>
            </w:pPr>
            <w:ins w:id="146" w:author="Hoan Ng" w:date="2017-03-20T22:18:00Z">
              <w:r w:rsidRPr="005F3BAC">
                <w:rPr>
                  <w:b/>
                  <w:bCs/>
                </w:rPr>
                <w:t> </w:t>
              </w:r>
            </w:ins>
          </w:p>
        </w:tc>
        <w:tc>
          <w:tcPr>
            <w:tcW w:w="978" w:type="dxa"/>
            <w:hideMark/>
            <w:tcPrChange w:id="147" w:author="Hoan Ng" w:date="2017-03-20T22:19:00Z">
              <w:tcPr>
                <w:tcW w:w="960" w:type="dxa"/>
                <w:hideMark/>
              </w:tcPr>
            </w:tcPrChange>
          </w:tcPr>
          <w:p w:rsidR="005F3BAC" w:rsidRPr="005F3BAC" w:rsidRDefault="005F3BAC">
            <w:pPr>
              <w:rPr>
                <w:ins w:id="148" w:author="Hoan Ng" w:date="2017-03-20T22:18:00Z"/>
                <w:b/>
                <w:bCs/>
              </w:rPr>
            </w:pPr>
            <w:ins w:id="149" w:author="Hoan Ng" w:date="2017-03-20T22:18:00Z">
              <w:r w:rsidRPr="005F3BAC">
                <w:rPr>
                  <w:b/>
                  <w:bCs/>
                </w:rPr>
                <w:t> </w:t>
              </w:r>
            </w:ins>
          </w:p>
        </w:tc>
        <w:tc>
          <w:tcPr>
            <w:tcW w:w="790" w:type="dxa"/>
            <w:hideMark/>
            <w:tcPrChange w:id="150" w:author="Hoan Ng" w:date="2017-03-20T22:19:00Z">
              <w:tcPr>
                <w:tcW w:w="960" w:type="dxa"/>
                <w:hideMark/>
              </w:tcPr>
            </w:tcPrChange>
          </w:tcPr>
          <w:p w:rsidR="005F3BAC" w:rsidRPr="005F3BAC" w:rsidRDefault="005F3BAC">
            <w:pPr>
              <w:rPr>
                <w:ins w:id="151" w:author="Hoan Ng" w:date="2017-03-20T22:18:00Z"/>
                <w:b/>
                <w:bCs/>
              </w:rPr>
            </w:pPr>
            <w:ins w:id="152" w:author="Hoan Ng" w:date="2017-03-20T22:18:00Z">
              <w:r w:rsidRPr="005F3BAC">
                <w:rPr>
                  <w:b/>
                  <w:bCs/>
                </w:rPr>
                <w:t> </w:t>
              </w:r>
            </w:ins>
          </w:p>
        </w:tc>
      </w:tr>
      <w:tr w:rsidR="005F3BAC" w:rsidRPr="005F3BAC" w:rsidTr="005F3BAC">
        <w:tblPrEx>
          <w:tblW w:w="0" w:type="auto"/>
          <w:tblPrExChange w:id="153" w:author="Hoan Ng" w:date="2017-03-20T22:19:00Z">
            <w:tblPrEx>
              <w:tblW w:w="0" w:type="auto"/>
            </w:tblPrEx>
          </w:tblPrExChange>
        </w:tblPrEx>
        <w:trPr>
          <w:trHeight w:val="300"/>
          <w:ins w:id="154" w:author="Hoan Ng" w:date="2017-03-20T22:18:00Z"/>
          <w:trPrChange w:id="155" w:author="Hoan Ng" w:date="2017-03-20T22:19:00Z">
            <w:trPr>
              <w:trHeight w:val="300"/>
            </w:trPr>
          </w:trPrChange>
        </w:trPr>
        <w:tc>
          <w:tcPr>
            <w:tcW w:w="985" w:type="dxa"/>
            <w:hideMark/>
            <w:tcPrChange w:id="156" w:author="Hoan Ng" w:date="2017-03-20T22:19:00Z">
              <w:tcPr>
                <w:tcW w:w="8140" w:type="dxa"/>
                <w:gridSpan w:val="2"/>
                <w:hideMark/>
              </w:tcPr>
            </w:tcPrChange>
          </w:tcPr>
          <w:p w:rsidR="005F3BAC" w:rsidRPr="005F3BAC" w:rsidRDefault="005F3BAC">
            <w:pPr>
              <w:rPr>
                <w:ins w:id="157" w:author="Hoan Ng" w:date="2017-03-20T22:18:00Z"/>
                <w:b/>
                <w:bCs/>
              </w:rPr>
            </w:pPr>
            <w:ins w:id="158" w:author="Hoan Ng" w:date="2017-03-20T22:18:00Z">
              <w:r w:rsidRPr="005F3BAC">
                <w:rPr>
                  <w:b/>
                  <w:bCs/>
                </w:rPr>
                <w:t> </w:t>
              </w:r>
            </w:ins>
          </w:p>
        </w:tc>
        <w:tc>
          <w:tcPr>
            <w:tcW w:w="4702" w:type="dxa"/>
            <w:hideMark/>
            <w:tcPrChange w:id="159" w:author="Hoan Ng" w:date="2017-03-20T22:19:00Z">
              <w:tcPr>
                <w:tcW w:w="3340" w:type="dxa"/>
                <w:hideMark/>
              </w:tcPr>
            </w:tcPrChange>
          </w:tcPr>
          <w:p w:rsidR="005F3BAC" w:rsidRPr="005F3BAC" w:rsidRDefault="005F3BAC" w:rsidP="005F3BAC">
            <w:pPr>
              <w:rPr>
                <w:ins w:id="160" w:author="Hoan Ng" w:date="2017-03-20T22:18:00Z"/>
                <w:b/>
                <w:bCs/>
              </w:rPr>
            </w:pPr>
            <w:ins w:id="161" w:author="Hoan Ng" w:date="2017-03-20T22:18:00Z">
              <w:r w:rsidRPr="005F3BAC">
                <w:rPr>
                  <w:b/>
                  <w:bCs/>
                </w:rPr>
                <w:t>1.2.  </w:t>
              </w:r>
            </w:ins>
          </w:p>
        </w:tc>
        <w:tc>
          <w:tcPr>
            <w:tcW w:w="1027" w:type="dxa"/>
            <w:hideMark/>
            <w:tcPrChange w:id="162" w:author="Hoan Ng" w:date="2017-03-20T22:19:00Z">
              <w:tcPr>
                <w:tcW w:w="960" w:type="dxa"/>
                <w:hideMark/>
              </w:tcPr>
            </w:tcPrChange>
          </w:tcPr>
          <w:p w:rsidR="005F3BAC" w:rsidRPr="005F3BAC" w:rsidRDefault="005F3BAC">
            <w:pPr>
              <w:rPr>
                <w:ins w:id="163" w:author="Hoan Ng" w:date="2017-03-20T22:18:00Z"/>
                <w:b/>
                <w:bCs/>
              </w:rPr>
            </w:pPr>
            <w:ins w:id="164" w:author="Hoan Ng" w:date="2017-03-20T22:18:00Z">
              <w:r w:rsidRPr="005F3BAC">
                <w:rPr>
                  <w:b/>
                  <w:bCs/>
                </w:rPr>
                <w:t> </w:t>
              </w:r>
            </w:ins>
          </w:p>
        </w:tc>
        <w:tc>
          <w:tcPr>
            <w:tcW w:w="868" w:type="dxa"/>
            <w:hideMark/>
            <w:tcPrChange w:id="165" w:author="Hoan Ng" w:date="2017-03-20T22:19:00Z">
              <w:tcPr>
                <w:tcW w:w="960" w:type="dxa"/>
                <w:hideMark/>
              </w:tcPr>
            </w:tcPrChange>
          </w:tcPr>
          <w:p w:rsidR="005F3BAC" w:rsidRPr="005F3BAC" w:rsidRDefault="005F3BAC">
            <w:pPr>
              <w:rPr>
                <w:ins w:id="166" w:author="Hoan Ng" w:date="2017-03-20T22:18:00Z"/>
                <w:b/>
                <w:bCs/>
              </w:rPr>
            </w:pPr>
            <w:ins w:id="167" w:author="Hoan Ng" w:date="2017-03-20T22:18:00Z">
              <w:r w:rsidRPr="005F3BAC">
                <w:rPr>
                  <w:b/>
                  <w:bCs/>
                </w:rPr>
                <w:t> </w:t>
              </w:r>
            </w:ins>
          </w:p>
        </w:tc>
        <w:tc>
          <w:tcPr>
            <w:tcW w:w="978" w:type="dxa"/>
            <w:hideMark/>
            <w:tcPrChange w:id="168" w:author="Hoan Ng" w:date="2017-03-20T22:19:00Z">
              <w:tcPr>
                <w:tcW w:w="960" w:type="dxa"/>
                <w:hideMark/>
              </w:tcPr>
            </w:tcPrChange>
          </w:tcPr>
          <w:p w:rsidR="005F3BAC" w:rsidRPr="005F3BAC" w:rsidRDefault="005F3BAC">
            <w:pPr>
              <w:rPr>
                <w:ins w:id="169" w:author="Hoan Ng" w:date="2017-03-20T22:18:00Z"/>
                <w:b/>
                <w:bCs/>
              </w:rPr>
            </w:pPr>
            <w:ins w:id="170" w:author="Hoan Ng" w:date="2017-03-20T22:18:00Z">
              <w:r w:rsidRPr="005F3BAC">
                <w:rPr>
                  <w:b/>
                  <w:bCs/>
                </w:rPr>
                <w:t> </w:t>
              </w:r>
            </w:ins>
          </w:p>
        </w:tc>
        <w:tc>
          <w:tcPr>
            <w:tcW w:w="790" w:type="dxa"/>
            <w:hideMark/>
            <w:tcPrChange w:id="171" w:author="Hoan Ng" w:date="2017-03-20T22:19:00Z">
              <w:tcPr>
                <w:tcW w:w="960" w:type="dxa"/>
                <w:hideMark/>
              </w:tcPr>
            </w:tcPrChange>
          </w:tcPr>
          <w:p w:rsidR="005F3BAC" w:rsidRPr="005F3BAC" w:rsidRDefault="005F3BAC">
            <w:pPr>
              <w:rPr>
                <w:ins w:id="172" w:author="Hoan Ng" w:date="2017-03-20T22:18:00Z"/>
                <w:b/>
                <w:bCs/>
              </w:rPr>
            </w:pPr>
            <w:ins w:id="173" w:author="Hoan Ng" w:date="2017-03-20T22:18:00Z">
              <w:r w:rsidRPr="005F3BAC">
                <w:rPr>
                  <w:b/>
                  <w:bCs/>
                </w:rPr>
                <w:t> </w:t>
              </w:r>
            </w:ins>
          </w:p>
        </w:tc>
      </w:tr>
      <w:tr w:rsidR="005F3BAC" w:rsidRPr="005F3BAC" w:rsidTr="005F3BAC">
        <w:tblPrEx>
          <w:tblW w:w="0" w:type="auto"/>
          <w:tblPrExChange w:id="174" w:author="Hoan Ng" w:date="2017-03-20T22:19:00Z">
            <w:tblPrEx>
              <w:tblW w:w="0" w:type="auto"/>
            </w:tblPrEx>
          </w:tblPrExChange>
        </w:tblPrEx>
        <w:trPr>
          <w:trHeight w:val="300"/>
          <w:ins w:id="175" w:author="Hoan Ng" w:date="2017-03-20T22:18:00Z"/>
          <w:trPrChange w:id="176" w:author="Hoan Ng" w:date="2017-03-20T22:19:00Z">
            <w:trPr>
              <w:trHeight w:val="300"/>
            </w:trPr>
          </w:trPrChange>
        </w:trPr>
        <w:tc>
          <w:tcPr>
            <w:tcW w:w="985" w:type="dxa"/>
            <w:hideMark/>
            <w:tcPrChange w:id="177" w:author="Hoan Ng" w:date="2017-03-20T22:19:00Z">
              <w:tcPr>
                <w:tcW w:w="8140" w:type="dxa"/>
                <w:gridSpan w:val="2"/>
                <w:hideMark/>
              </w:tcPr>
            </w:tcPrChange>
          </w:tcPr>
          <w:p w:rsidR="005F3BAC" w:rsidRPr="005F3BAC" w:rsidRDefault="005F3BAC">
            <w:pPr>
              <w:rPr>
                <w:ins w:id="178" w:author="Hoan Ng" w:date="2017-03-20T22:18:00Z"/>
                <w:b/>
                <w:bCs/>
              </w:rPr>
            </w:pPr>
            <w:ins w:id="179" w:author="Hoan Ng" w:date="2017-03-20T22:18:00Z">
              <w:r w:rsidRPr="005F3BAC">
                <w:rPr>
                  <w:b/>
                  <w:bCs/>
                </w:rPr>
                <w:t> </w:t>
              </w:r>
            </w:ins>
          </w:p>
        </w:tc>
        <w:tc>
          <w:tcPr>
            <w:tcW w:w="4702" w:type="dxa"/>
            <w:hideMark/>
            <w:tcPrChange w:id="180" w:author="Hoan Ng" w:date="2017-03-20T22:19:00Z">
              <w:tcPr>
                <w:tcW w:w="3340" w:type="dxa"/>
                <w:hideMark/>
              </w:tcPr>
            </w:tcPrChange>
          </w:tcPr>
          <w:p w:rsidR="005F3BAC" w:rsidRPr="005F3BAC" w:rsidRDefault="005F3BAC" w:rsidP="005F3BAC">
            <w:pPr>
              <w:rPr>
                <w:ins w:id="181" w:author="Hoan Ng" w:date="2017-03-20T22:18:00Z"/>
                <w:b/>
                <w:bCs/>
              </w:rPr>
            </w:pPr>
            <w:ins w:id="182" w:author="Hoan Ng" w:date="2017-03-20T22:18:00Z">
              <w:r w:rsidRPr="005F3BAC">
                <w:rPr>
                  <w:b/>
                  <w:bCs/>
                </w:rPr>
                <w:t>1.3.  </w:t>
              </w:r>
            </w:ins>
          </w:p>
        </w:tc>
        <w:tc>
          <w:tcPr>
            <w:tcW w:w="1027" w:type="dxa"/>
            <w:hideMark/>
            <w:tcPrChange w:id="183" w:author="Hoan Ng" w:date="2017-03-20T22:19:00Z">
              <w:tcPr>
                <w:tcW w:w="960" w:type="dxa"/>
                <w:hideMark/>
              </w:tcPr>
            </w:tcPrChange>
          </w:tcPr>
          <w:p w:rsidR="005F3BAC" w:rsidRPr="005F3BAC" w:rsidRDefault="005F3BAC">
            <w:pPr>
              <w:rPr>
                <w:ins w:id="184" w:author="Hoan Ng" w:date="2017-03-20T22:18:00Z"/>
                <w:b/>
                <w:bCs/>
              </w:rPr>
            </w:pPr>
            <w:ins w:id="185" w:author="Hoan Ng" w:date="2017-03-20T22:18:00Z">
              <w:r w:rsidRPr="005F3BAC">
                <w:rPr>
                  <w:b/>
                  <w:bCs/>
                </w:rPr>
                <w:t> </w:t>
              </w:r>
            </w:ins>
          </w:p>
        </w:tc>
        <w:tc>
          <w:tcPr>
            <w:tcW w:w="868" w:type="dxa"/>
            <w:hideMark/>
            <w:tcPrChange w:id="186" w:author="Hoan Ng" w:date="2017-03-20T22:19:00Z">
              <w:tcPr>
                <w:tcW w:w="960" w:type="dxa"/>
                <w:hideMark/>
              </w:tcPr>
            </w:tcPrChange>
          </w:tcPr>
          <w:p w:rsidR="005F3BAC" w:rsidRPr="005F3BAC" w:rsidRDefault="005F3BAC">
            <w:pPr>
              <w:rPr>
                <w:ins w:id="187" w:author="Hoan Ng" w:date="2017-03-20T22:18:00Z"/>
                <w:b/>
                <w:bCs/>
              </w:rPr>
            </w:pPr>
            <w:ins w:id="188" w:author="Hoan Ng" w:date="2017-03-20T22:18:00Z">
              <w:r w:rsidRPr="005F3BAC">
                <w:rPr>
                  <w:b/>
                  <w:bCs/>
                </w:rPr>
                <w:t> </w:t>
              </w:r>
            </w:ins>
          </w:p>
        </w:tc>
        <w:tc>
          <w:tcPr>
            <w:tcW w:w="978" w:type="dxa"/>
            <w:hideMark/>
            <w:tcPrChange w:id="189" w:author="Hoan Ng" w:date="2017-03-20T22:19:00Z">
              <w:tcPr>
                <w:tcW w:w="960" w:type="dxa"/>
                <w:hideMark/>
              </w:tcPr>
            </w:tcPrChange>
          </w:tcPr>
          <w:p w:rsidR="005F3BAC" w:rsidRPr="005F3BAC" w:rsidRDefault="005F3BAC">
            <w:pPr>
              <w:rPr>
                <w:ins w:id="190" w:author="Hoan Ng" w:date="2017-03-20T22:18:00Z"/>
                <w:b/>
                <w:bCs/>
              </w:rPr>
            </w:pPr>
            <w:ins w:id="191" w:author="Hoan Ng" w:date="2017-03-20T22:18:00Z">
              <w:r w:rsidRPr="005F3BAC">
                <w:rPr>
                  <w:b/>
                  <w:bCs/>
                </w:rPr>
                <w:t> </w:t>
              </w:r>
            </w:ins>
          </w:p>
        </w:tc>
        <w:tc>
          <w:tcPr>
            <w:tcW w:w="790" w:type="dxa"/>
            <w:hideMark/>
            <w:tcPrChange w:id="192" w:author="Hoan Ng" w:date="2017-03-20T22:19:00Z">
              <w:tcPr>
                <w:tcW w:w="960" w:type="dxa"/>
                <w:hideMark/>
              </w:tcPr>
            </w:tcPrChange>
          </w:tcPr>
          <w:p w:rsidR="005F3BAC" w:rsidRPr="005F3BAC" w:rsidRDefault="005F3BAC">
            <w:pPr>
              <w:rPr>
                <w:ins w:id="193" w:author="Hoan Ng" w:date="2017-03-20T22:18:00Z"/>
                <w:b/>
                <w:bCs/>
              </w:rPr>
            </w:pPr>
            <w:ins w:id="194" w:author="Hoan Ng" w:date="2017-03-20T22:18:00Z">
              <w:r w:rsidRPr="005F3BAC">
                <w:rPr>
                  <w:b/>
                  <w:bCs/>
                </w:rPr>
                <w:t> </w:t>
              </w:r>
            </w:ins>
          </w:p>
        </w:tc>
      </w:tr>
      <w:tr w:rsidR="005F3BAC" w:rsidRPr="005F3BAC" w:rsidTr="005F3BAC">
        <w:tblPrEx>
          <w:tblW w:w="0" w:type="auto"/>
          <w:tblPrExChange w:id="195" w:author="Hoan Ng" w:date="2017-03-20T22:19:00Z">
            <w:tblPrEx>
              <w:tblW w:w="0" w:type="auto"/>
            </w:tblPrEx>
          </w:tblPrExChange>
        </w:tblPrEx>
        <w:trPr>
          <w:trHeight w:val="300"/>
          <w:ins w:id="196" w:author="Hoan Ng" w:date="2017-03-20T22:18:00Z"/>
          <w:trPrChange w:id="197" w:author="Hoan Ng" w:date="2017-03-20T22:19:00Z">
            <w:trPr>
              <w:trHeight w:val="300"/>
            </w:trPr>
          </w:trPrChange>
        </w:trPr>
        <w:tc>
          <w:tcPr>
            <w:tcW w:w="985" w:type="dxa"/>
            <w:hideMark/>
            <w:tcPrChange w:id="198" w:author="Hoan Ng" w:date="2017-03-20T22:19:00Z">
              <w:tcPr>
                <w:tcW w:w="8140" w:type="dxa"/>
                <w:gridSpan w:val="2"/>
                <w:hideMark/>
              </w:tcPr>
            </w:tcPrChange>
          </w:tcPr>
          <w:p w:rsidR="005F3BAC" w:rsidRPr="005F3BAC" w:rsidRDefault="005F3BAC">
            <w:pPr>
              <w:rPr>
                <w:ins w:id="199" w:author="Hoan Ng" w:date="2017-03-20T22:18:00Z"/>
                <w:b/>
                <w:bCs/>
              </w:rPr>
            </w:pPr>
            <w:ins w:id="200" w:author="Hoan Ng" w:date="2017-03-20T22:18:00Z">
              <w:r w:rsidRPr="005F3BAC">
                <w:rPr>
                  <w:b/>
                  <w:bCs/>
                </w:rPr>
                <w:t> </w:t>
              </w:r>
            </w:ins>
          </w:p>
        </w:tc>
        <w:tc>
          <w:tcPr>
            <w:tcW w:w="4702" w:type="dxa"/>
            <w:hideMark/>
            <w:tcPrChange w:id="201" w:author="Hoan Ng" w:date="2017-03-20T22:19:00Z">
              <w:tcPr>
                <w:tcW w:w="3340" w:type="dxa"/>
                <w:hideMark/>
              </w:tcPr>
            </w:tcPrChange>
          </w:tcPr>
          <w:p w:rsidR="005F3BAC" w:rsidRPr="005F3BAC" w:rsidRDefault="005F3BAC">
            <w:pPr>
              <w:rPr>
                <w:ins w:id="202" w:author="Hoan Ng" w:date="2017-03-20T22:18:00Z"/>
                <w:b/>
                <w:bCs/>
              </w:rPr>
            </w:pPr>
            <w:ins w:id="203" w:author="Hoan Ng" w:date="2017-03-20T22:18:00Z">
              <w:r w:rsidRPr="005F3BAC">
                <w:rPr>
                  <w:b/>
                  <w:bCs/>
                </w:rPr>
                <w:t>Chương 2: Phân tích</w:t>
              </w:r>
            </w:ins>
          </w:p>
        </w:tc>
        <w:tc>
          <w:tcPr>
            <w:tcW w:w="1027" w:type="dxa"/>
            <w:hideMark/>
            <w:tcPrChange w:id="204" w:author="Hoan Ng" w:date="2017-03-20T22:19:00Z">
              <w:tcPr>
                <w:tcW w:w="960" w:type="dxa"/>
                <w:hideMark/>
              </w:tcPr>
            </w:tcPrChange>
          </w:tcPr>
          <w:p w:rsidR="005F3BAC" w:rsidRPr="005F3BAC" w:rsidRDefault="005F3BAC">
            <w:pPr>
              <w:rPr>
                <w:ins w:id="205" w:author="Hoan Ng" w:date="2017-03-20T22:18:00Z"/>
                <w:b/>
                <w:bCs/>
              </w:rPr>
            </w:pPr>
            <w:ins w:id="206" w:author="Hoan Ng" w:date="2017-03-20T22:18:00Z">
              <w:r w:rsidRPr="005F3BAC">
                <w:rPr>
                  <w:b/>
                  <w:bCs/>
                </w:rPr>
                <w:t> </w:t>
              </w:r>
            </w:ins>
          </w:p>
        </w:tc>
        <w:tc>
          <w:tcPr>
            <w:tcW w:w="868" w:type="dxa"/>
            <w:hideMark/>
            <w:tcPrChange w:id="207" w:author="Hoan Ng" w:date="2017-03-20T22:19:00Z">
              <w:tcPr>
                <w:tcW w:w="960" w:type="dxa"/>
                <w:hideMark/>
              </w:tcPr>
            </w:tcPrChange>
          </w:tcPr>
          <w:p w:rsidR="005F3BAC" w:rsidRPr="005F3BAC" w:rsidRDefault="005F3BAC">
            <w:pPr>
              <w:rPr>
                <w:ins w:id="208" w:author="Hoan Ng" w:date="2017-03-20T22:18:00Z"/>
                <w:b/>
                <w:bCs/>
              </w:rPr>
            </w:pPr>
            <w:ins w:id="209" w:author="Hoan Ng" w:date="2017-03-20T22:18:00Z">
              <w:r w:rsidRPr="005F3BAC">
                <w:rPr>
                  <w:b/>
                  <w:bCs/>
                </w:rPr>
                <w:t> </w:t>
              </w:r>
            </w:ins>
          </w:p>
        </w:tc>
        <w:tc>
          <w:tcPr>
            <w:tcW w:w="978" w:type="dxa"/>
            <w:hideMark/>
            <w:tcPrChange w:id="210" w:author="Hoan Ng" w:date="2017-03-20T22:19:00Z">
              <w:tcPr>
                <w:tcW w:w="960" w:type="dxa"/>
                <w:hideMark/>
              </w:tcPr>
            </w:tcPrChange>
          </w:tcPr>
          <w:p w:rsidR="005F3BAC" w:rsidRPr="005F3BAC" w:rsidRDefault="005F3BAC">
            <w:pPr>
              <w:rPr>
                <w:ins w:id="211" w:author="Hoan Ng" w:date="2017-03-20T22:18:00Z"/>
                <w:b/>
                <w:bCs/>
              </w:rPr>
            </w:pPr>
            <w:ins w:id="212" w:author="Hoan Ng" w:date="2017-03-20T22:18:00Z">
              <w:r w:rsidRPr="005F3BAC">
                <w:rPr>
                  <w:b/>
                  <w:bCs/>
                </w:rPr>
                <w:t> </w:t>
              </w:r>
            </w:ins>
          </w:p>
        </w:tc>
        <w:tc>
          <w:tcPr>
            <w:tcW w:w="790" w:type="dxa"/>
            <w:hideMark/>
            <w:tcPrChange w:id="213" w:author="Hoan Ng" w:date="2017-03-20T22:19:00Z">
              <w:tcPr>
                <w:tcW w:w="960" w:type="dxa"/>
                <w:hideMark/>
              </w:tcPr>
            </w:tcPrChange>
          </w:tcPr>
          <w:p w:rsidR="005F3BAC" w:rsidRPr="005F3BAC" w:rsidRDefault="005F3BAC">
            <w:pPr>
              <w:rPr>
                <w:ins w:id="214" w:author="Hoan Ng" w:date="2017-03-20T22:18:00Z"/>
                <w:b/>
                <w:bCs/>
              </w:rPr>
            </w:pPr>
            <w:ins w:id="215" w:author="Hoan Ng" w:date="2017-03-20T22:18:00Z">
              <w:r w:rsidRPr="005F3BAC">
                <w:rPr>
                  <w:b/>
                  <w:bCs/>
                </w:rPr>
                <w:t> </w:t>
              </w:r>
            </w:ins>
          </w:p>
        </w:tc>
      </w:tr>
      <w:tr w:rsidR="005F3BAC" w:rsidRPr="005F3BAC" w:rsidTr="005F3BAC">
        <w:tblPrEx>
          <w:tblW w:w="0" w:type="auto"/>
          <w:tblPrExChange w:id="216" w:author="Hoan Ng" w:date="2017-03-20T22:19:00Z">
            <w:tblPrEx>
              <w:tblW w:w="0" w:type="auto"/>
            </w:tblPrEx>
          </w:tblPrExChange>
        </w:tblPrEx>
        <w:trPr>
          <w:trHeight w:val="300"/>
          <w:ins w:id="217" w:author="Hoan Ng" w:date="2017-03-20T22:18:00Z"/>
          <w:trPrChange w:id="218" w:author="Hoan Ng" w:date="2017-03-20T22:19:00Z">
            <w:trPr>
              <w:trHeight w:val="300"/>
            </w:trPr>
          </w:trPrChange>
        </w:trPr>
        <w:tc>
          <w:tcPr>
            <w:tcW w:w="985" w:type="dxa"/>
            <w:hideMark/>
            <w:tcPrChange w:id="219" w:author="Hoan Ng" w:date="2017-03-20T22:19:00Z">
              <w:tcPr>
                <w:tcW w:w="8140" w:type="dxa"/>
                <w:gridSpan w:val="2"/>
                <w:hideMark/>
              </w:tcPr>
            </w:tcPrChange>
          </w:tcPr>
          <w:p w:rsidR="005F3BAC" w:rsidRPr="005F3BAC" w:rsidRDefault="005F3BAC">
            <w:pPr>
              <w:rPr>
                <w:ins w:id="220" w:author="Hoan Ng" w:date="2017-03-20T22:18:00Z"/>
                <w:b/>
                <w:bCs/>
              </w:rPr>
            </w:pPr>
            <w:ins w:id="221" w:author="Hoan Ng" w:date="2017-03-20T22:18:00Z">
              <w:r w:rsidRPr="005F3BAC">
                <w:rPr>
                  <w:b/>
                  <w:bCs/>
                </w:rPr>
                <w:t> </w:t>
              </w:r>
            </w:ins>
          </w:p>
        </w:tc>
        <w:tc>
          <w:tcPr>
            <w:tcW w:w="4702" w:type="dxa"/>
            <w:hideMark/>
            <w:tcPrChange w:id="222" w:author="Hoan Ng" w:date="2017-03-20T22:19:00Z">
              <w:tcPr>
                <w:tcW w:w="3340" w:type="dxa"/>
                <w:hideMark/>
              </w:tcPr>
            </w:tcPrChange>
          </w:tcPr>
          <w:p w:rsidR="005F3BAC" w:rsidRPr="005F3BAC" w:rsidRDefault="005F3BAC" w:rsidP="005F3BAC">
            <w:pPr>
              <w:rPr>
                <w:ins w:id="223" w:author="Hoan Ng" w:date="2017-03-20T22:18:00Z"/>
                <w:b/>
                <w:bCs/>
              </w:rPr>
            </w:pPr>
            <w:ins w:id="224" w:author="Hoan Ng" w:date="2017-03-20T22:18:00Z">
              <w:r w:rsidRPr="005F3BAC">
                <w:rPr>
                  <w:b/>
                  <w:bCs/>
                </w:rPr>
                <w:t>2.1.</w:t>
              </w:r>
            </w:ins>
          </w:p>
        </w:tc>
        <w:tc>
          <w:tcPr>
            <w:tcW w:w="1027" w:type="dxa"/>
            <w:hideMark/>
            <w:tcPrChange w:id="225" w:author="Hoan Ng" w:date="2017-03-20T22:19:00Z">
              <w:tcPr>
                <w:tcW w:w="960" w:type="dxa"/>
                <w:hideMark/>
              </w:tcPr>
            </w:tcPrChange>
          </w:tcPr>
          <w:p w:rsidR="005F3BAC" w:rsidRPr="005F3BAC" w:rsidRDefault="005F3BAC">
            <w:pPr>
              <w:rPr>
                <w:ins w:id="226" w:author="Hoan Ng" w:date="2017-03-20T22:18:00Z"/>
                <w:b/>
                <w:bCs/>
              </w:rPr>
            </w:pPr>
            <w:ins w:id="227" w:author="Hoan Ng" w:date="2017-03-20T22:18:00Z">
              <w:r w:rsidRPr="005F3BAC">
                <w:rPr>
                  <w:b/>
                  <w:bCs/>
                </w:rPr>
                <w:t> </w:t>
              </w:r>
            </w:ins>
          </w:p>
        </w:tc>
        <w:tc>
          <w:tcPr>
            <w:tcW w:w="868" w:type="dxa"/>
            <w:hideMark/>
            <w:tcPrChange w:id="228" w:author="Hoan Ng" w:date="2017-03-20T22:19:00Z">
              <w:tcPr>
                <w:tcW w:w="960" w:type="dxa"/>
                <w:hideMark/>
              </w:tcPr>
            </w:tcPrChange>
          </w:tcPr>
          <w:p w:rsidR="005F3BAC" w:rsidRPr="005F3BAC" w:rsidRDefault="005F3BAC">
            <w:pPr>
              <w:rPr>
                <w:ins w:id="229" w:author="Hoan Ng" w:date="2017-03-20T22:18:00Z"/>
                <w:b/>
                <w:bCs/>
              </w:rPr>
            </w:pPr>
            <w:ins w:id="230" w:author="Hoan Ng" w:date="2017-03-20T22:18:00Z">
              <w:r w:rsidRPr="005F3BAC">
                <w:rPr>
                  <w:b/>
                  <w:bCs/>
                </w:rPr>
                <w:t> </w:t>
              </w:r>
            </w:ins>
          </w:p>
        </w:tc>
        <w:tc>
          <w:tcPr>
            <w:tcW w:w="978" w:type="dxa"/>
            <w:hideMark/>
            <w:tcPrChange w:id="231" w:author="Hoan Ng" w:date="2017-03-20T22:19:00Z">
              <w:tcPr>
                <w:tcW w:w="960" w:type="dxa"/>
                <w:hideMark/>
              </w:tcPr>
            </w:tcPrChange>
          </w:tcPr>
          <w:p w:rsidR="005F3BAC" w:rsidRPr="005F3BAC" w:rsidRDefault="005F3BAC">
            <w:pPr>
              <w:rPr>
                <w:ins w:id="232" w:author="Hoan Ng" w:date="2017-03-20T22:18:00Z"/>
                <w:b/>
                <w:bCs/>
              </w:rPr>
            </w:pPr>
            <w:ins w:id="233" w:author="Hoan Ng" w:date="2017-03-20T22:18:00Z">
              <w:r w:rsidRPr="005F3BAC">
                <w:rPr>
                  <w:b/>
                  <w:bCs/>
                </w:rPr>
                <w:t> </w:t>
              </w:r>
            </w:ins>
          </w:p>
        </w:tc>
        <w:tc>
          <w:tcPr>
            <w:tcW w:w="790" w:type="dxa"/>
            <w:hideMark/>
            <w:tcPrChange w:id="234" w:author="Hoan Ng" w:date="2017-03-20T22:19:00Z">
              <w:tcPr>
                <w:tcW w:w="960" w:type="dxa"/>
                <w:hideMark/>
              </w:tcPr>
            </w:tcPrChange>
          </w:tcPr>
          <w:p w:rsidR="005F3BAC" w:rsidRPr="005F3BAC" w:rsidRDefault="005F3BAC">
            <w:pPr>
              <w:rPr>
                <w:ins w:id="235" w:author="Hoan Ng" w:date="2017-03-20T22:18:00Z"/>
                <w:b/>
                <w:bCs/>
              </w:rPr>
            </w:pPr>
            <w:ins w:id="236" w:author="Hoan Ng" w:date="2017-03-20T22:18:00Z">
              <w:r w:rsidRPr="005F3BAC">
                <w:rPr>
                  <w:b/>
                  <w:bCs/>
                </w:rPr>
                <w:t> </w:t>
              </w:r>
            </w:ins>
          </w:p>
        </w:tc>
      </w:tr>
      <w:tr w:rsidR="005F3BAC" w:rsidRPr="005F3BAC" w:rsidTr="005F3BAC">
        <w:tblPrEx>
          <w:tblW w:w="0" w:type="auto"/>
          <w:tblPrExChange w:id="237" w:author="Hoan Ng" w:date="2017-03-20T22:19:00Z">
            <w:tblPrEx>
              <w:tblW w:w="0" w:type="auto"/>
            </w:tblPrEx>
          </w:tblPrExChange>
        </w:tblPrEx>
        <w:trPr>
          <w:trHeight w:val="300"/>
          <w:ins w:id="238" w:author="Hoan Ng" w:date="2017-03-20T22:18:00Z"/>
          <w:trPrChange w:id="239" w:author="Hoan Ng" w:date="2017-03-20T22:19:00Z">
            <w:trPr>
              <w:trHeight w:val="300"/>
            </w:trPr>
          </w:trPrChange>
        </w:trPr>
        <w:tc>
          <w:tcPr>
            <w:tcW w:w="985" w:type="dxa"/>
            <w:hideMark/>
            <w:tcPrChange w:id="240" w:author="Hoan Ng" w:date="2017-03-20T22:19:00Z">
              <w:tcPr>
                <w:tcW w:w="8140" w:type="dxa"/>
                <w:gridSpan w:val="2"/>
                <w:hideMark/>
              </w:tcPr>
            </w:tcPrChange>
          </w:tcPr>
          <w:p w:rsidR="005F3BAC" w:rsidRPr="005F3BAC" w:rsidRDefault="005F3BAC">
            <w:pPr>
              <w:rPr>
                <w:ins w:id="241" w:author="Hoan Ng" w:date="2017-03-20T22:18:00Z"/>
                <w:b/>
                <w:bCs/>
              </w:rPr>
            </w:pPr>
            <w:ins w:id="242" w:author="Hoan Ng" w:date="2017-03-20T22:18:00Z">
              <w:r w:rsidRPr="005F3BAC">
                <w:rPr>
                  <w:b/>
                  <w:bCs/>
                </w:rPr>
                <w:t> </w:t>
              </w:r>
            </w:ins>
          </w:p>
        </w:tc>
        <w:tc>
          <w:tcPr>
            <w:tcW w:w="4702" w:type="dxa"/>
            <w:hideMark/>
            <w:tcPrChange w:id="243" w:author="Hoan Ng" w:date="2017-03-20T22:19:00Z">
              <w:tcPr>
                <w:tcW w:w="3340" w:type="dxa"/>
                <w:hideMark/>
              </w:tcPr>
            </w:tcPrChange>
          </w:tcPr>
          <w:p w:rsidR="005F3BAC" w:rsidRPr="005F3BAC" w:rsidRDefault="005F3BAC" w:rsidP="005F3BAC">
            <w:pPr>
              <w:rPr>
                <w:ins w:id="244" w:author="Hoan Ng" w:date="2017-03-20T22:18:00Z"/>
                <w:b/>
                <w:bCs/>
              </w:rPr>
            </w:pPr>
            <w:ins w:id="245" w:author="Hoan Ng" w:date="2017-03-20T22:18:00Z">
              <w:r w:rsidRPr="005F3BAC">
                <w:rPr>
                  <w:b/>
                  <w:bCs/>
                </w:rPr>
                <w:t xml:space="preserve">2.2. </w:t>
              </w:r>
            </w:ins>
          </w:p>
        </w:tc>
        <w:tc>
          <w:tcPr>
            <w:tcW w:w="1027" w:type="dxa"/>
            <w:hideMark/>
            <w:tcPrChange w:id="246" w:author="Hoan Ng" w:date="2017-03-20T22:19:00Z">
              <w:tcPr>
                <w:tcW w:w="960" w:type="dxa"/>
                <w:hideMark/>
              </w:tcPr>
            </w:tcPrChange>
          </w:tcPr>
          <w:p w:rsidR="005F3BAC" w:rsidRPr="005F3BAC" w:rsidRDefault="005F3BAC">
            <w:pPr>
              <w:rPr>
                <w:ins w:id="247" w:author="Hoan Ng" w:date="2017-03-20T22:18:00Z"/>
                <w:b/>
                <w:bCs/>
              </w:rPr>
            </w:pPr>
            <w:ins w:id="248" w:author="Hoan Ng" w:date="2017-03-20T22:18:00Z">
              <w:r w:rsidRPr="005F3BAC">
                <w:rPr>
                  <w:b/>
                  <w:bCs/>
                </w:rPr>
                <w:t> </w:t>
              </w:r>
            </w:ins>
          </w:p>
        </w:tc>
        <w:tc>
          <w:tcPr>
            <w:tcW w:w="868" w:type="dxa"/>
            <w:hideMark/>
            <w:tcPrChange w:id="249" w:author="Hoan Ng" w:date="2017-03-20T22:19:00Z">
              <w:tcPr>
                <w:tcW w:w="960" w:type="dxa"/>
                <w:hideMark/>
              </w:tcPr>
            </w:tcPrChange>
          </w:tcPr>
          <w:p w:rsidR="005F3BAC" w:rsidRPr="005F3BAC" w:rsidRDefault="005F3BAC">
            <w:pPr>
              <w:rPr>
                <w:ins w:id="250" w:author="Hoan Ng" w:date="2017-03-20T22:18:00Z"/>
                <w:b/>
                <w:bCs/>
              </w:rPr>
            </w:pPr>
            <w:ins w:id="251" w:author="Hoan Ng" w:date="2017-03-20T22:18:00Z">
              <w:r w:rsidRPr="005F3BAC">
                <w:rPr>
                  <w:b/>
                  <w:bCs/>
                </w:rPr>
                <w:t> </w:t>
              </w:r>
            </w:ins>
          </w:p>
        </w:tc>
        <w:tc>
          <w:tcPr>
            <w:tcW w:w="978" w:type="dxa"/>
            <w:hideMark/>
            <w:tcPrChange w:id="252" w:author="Hoan Ng" w:date="2017-03-20T22:19:00Z">
              <w:tcPr>
                <w:tcW w:w="960" w:type="dxa"/>
                <w:hideMark/>
              </w:tcPr>
            </w:tcPrChange>
          </w:tcPr>
          <w:p w:rsidR="005F3BAC" w:rsidRPr="005F3BAC" w:rsidRDefault="005F3BAC">
            <w:pPr>
              <w:rPr>
                <w:ins w:id="253" w:author="Hoan Ng" w:date="2017-03-20T22:18:00Z"/>
                <w:b/>
                <w:bCs/>
              </w:rPr>
            </w:pPr>
            <w:ins w:id="254" w:author="Hoan Ng" w:date="2017-03-20T22:18:00Z">
              <w:r w:rsidRPr="005F3BAC">
                <w:rPr>
                  <w:b/>
                  <w:bCs/>
                </w:rPr>
                <w:t> </w:t>
              </w:r>
            </w:ins>
          </w:p>
        </w:tc>
        <w:tc>
          <w:tcPr>
            <w:tcW w:w="790" w:type="dxa"/>
            <w:hideMark/>
            <w:tcPrChange w:id="255" w:author="Hoan Ng" w:date="2017-03-20T22:19:00Z">
              <w:tcPr>
                <w:tcW w:w="960" w:type="dxa"/>
                <w:hideMark/>
              </w:tcPr>
            </w:tcPrChange>
          </w:tcPr>
          <w:p w:rsidR="005F3BAC" w:rsidRPr="005F3BAC" w:rsidRDefault="005F3BAC">
            <w:pPr>
              <w:rPr>
                <w:ins w:id="256" w:author="Hoan Ng" w:date="2017-03-20T22:18:00Z"/>
                <w:b/>
                <w:bCs/>
              </w:rPr>
            </w:pPr>
            <w:ins w:id="257" w:author="Hoan Ng" w:date="2017-03-20T22:18:00Z">
              <w:r w:rsidRPr="005F3BAC">
                <w:rPr>
                  <w:b/>
                  <w:bCs/>
                </w:rPr>
                <w:t> </w:t>
              </w:r>
            </w:ins>
          </w:p>
        </w:tc>
      </w:tr>
      <w:tr w:rsidR="005F3BAC" w:rsidRPr="005F3BAC" w:rsidTr="005F3BAC">
        <w:tblPrEx>
          <w:tblW w:w="0" w:type="auto"/>
          <w:tblPrExChange w:id="258" w:author="Hoan Ng" w:date="2017-03-20T22:19:00Z">
            <w:tblPrEx>
              <w:tblW w:w="0" w:type="auto"/>
            </w:tblPrEx>
          </w:tblPrExChange>
        </w:tblPrEx>
        <w:trPr>
          <w:trHeight w:val="300"/>
          <w:ins w:id="259" w:author="Hoan Ng" w:date="2017-03-20T22:18:00Z"/>
          <w:trPrChange w:id="260" w:author="Hoan Ng" w:date="2017-03-20T22:19:00Z">
            <w:trPr>
              <w:trHeight w:val="300"/>
            </w:trPr>
          </w:trPrChange>
        </w:trPr>
        <w:tc>
          <w:tcPr>
            <w:tcW w:w="985" w:type="dxa"/>
            <w:hideMark/>
            <w:tcPrChange w:id="261" w:author="Hoan Ng" w:date="2017-03-20T22:19:00Z">
              <w:tcPr>
                <w:tcW w:w="8140" w:type="dxa"/>
                <w:gridSpan w:val="2"/>
                <w:hideMark/>
              </w:tcPr>
            </w:tcPrChange>
          </w:tcPr>
          <w:p w:rsidR="005F3BAC" w:rsidRPr="005F3BAC" w:rsidRDefault="005F3BAC">
            <w:pPr>
              <w:rPr>
                <w:ins w:id="262" w:author="Hoan Ng" w:date="2017-03-20T22:18:00Z"/>
                <w:b/>
                <w:bCs/>
              </w:rPr>
            </w:pPr>
            <w:ins w:id="263" w:author="Hoan Ng" w:date="2017-03-20T22:18:00Z">
              <w:r w:rsidRPr="005F3BAC">
                <w:rPr>
                  <w:b/>
                  <w:bCs/>
                </w:rPr>
                <w:t> </w:t>
              </w:r>
            </w:ins>
          </w:p>
        </w:tc>
        <w:tc>
          <w:tcPr>
            <w:tcW w:w="4702" w:type="dxa"/>
            <w:hideMark/>
            <w:tcPrChange w:id="264" w:author="Hoan Ng" w:date="2017-03-20T22:19:00Z">
              <w:tcPr>
                <w:tcW w:w="3340" w:type="dxa"/>
                <w:hideMark/>
              </w:tcPr>
            </w:tcPrChange>
          </w:tcPr>
          <w:p w:rsidR="005F3BAC" w:rsidRPr="005F3BAC" w:rsidRDefault="005F3BAC" w:rsidP="005F3BAC">
            <w:pPr>
              <w:rPr>
                <w:ins w:id="265" w:author="Hoan Ng" w:date="2017-03-20T22:18:00Z"/>
                <w:b/>
                <w:bCs/>
              </w:rPr>
            </w:pPr>
            <w:ins w:id="266" w:author="Hoan Ng" w:date="2017-03-20T22:18:00Z">
              <w:r w:rsidRPr="005F3BAC">
                <w:rPr>
                  <w:b/>
                  <w:bCs/>
                </w:rPr>
                <w:t>2.3.</w:t>
              </w:r>
            </w:ins>
          </w:p>
        </w:tc>
        <w:tc>
          <w:tcPr>
            <w:tcW w:w="1027" w:type="dxa"/>
            <w:hideMark/>
            <w:tcPrChange w:id="267" w:author="Hoan Ng" w:date="2017-03-20T22:19:00Z">
              <w:tcPr>
                <w:tcW w:w="960" w:type="dxa"/>
                <w:hideMark/>
              </w:tcPr>
            </w:tcPrChange>
          </w:tcPr>
          <w:p w:rsidR="005F3BAC" w:rsidRPr="005F3BAC" w:rsidRDefault="005F3BAC">
            <w:pPr>
              <w:rPr>
                <w:ins w:id="268" w:author="Hoan Ng" w:date="2017-03-20T22:18:00Z"/>
                <w:b/>
                <w:bCs/>
              </w:rPr>
            </w:pPr>
            <w:ins w:id="269" w:author="Hoan Ng" w:date="2017-03-20T22:18:00Z">
              <w:r w:rsidRPr="005F3BAC">
                <w:rPr>
                  <w:b/>
                  <w:bCs/>
                </w:rPr>
                <w:t> </w:t>
              </w:r>
            </w:ins>
          </w:p>
        </w:tc>
        <w:tc>
          <w:tcPr>
            <w:tcW w:w="868" w:type="dxa"/>
            <w:hideMark/>
            <w:tcPrChange w:id="270" w:author="Hoan Ng" w:date="2017-03-20T22:19:00Z">
              <w:tcPr>
                <w:tcW w:w="960" w:type="dxa"/>
                <w:hideMark/>
              </w:tcPr>
            </w:tcPrChange>
          </w:tcPr>
          <w:p w:rsidR="005F3BAC" w:rsidRPr="005F3BAC" w:rsidRDefault="005F3BAC">
            <w:pPr>
              <w:rPr>
                <w:ins w:id="271" w:author="Hoan Ng" w:date="2017-03-20T22:18:00Z"/>
                <w:b/>
                <w:bCs/>
              </w:rPr>
            </w:pPr>
            <w:ins w:id="272" w:author="Hoan Ng" w:date="2017-03-20T22:18:00Z">
              <w:r w:rsidRPr="005F3BAC">
                <w:rPr>
                  <w:b/>
                  <w:bCs/>
                </w:rPr>
                <w:t> </w:t>
              </w:r>
            </w:ins>
          </w:p>
        </w:tc>
        <w:tc>
          <w:tcPr>
            <w:tcW w:w="978" w:type="dxa"/>
            <w:hideMark/>
            <w:tcPrChange w:id="273" w:author="Hoan Ng" w:date="2017-03-20T22:19:00Z">
              <w:tcPr>
                <w:tcW w:w="960" w:type="dxa"/>
                <w:hideMark/>
              </w:tcPr>
            </w:tcPrChange>
          </w:tcPr>
          <w:p w:rsidR="005F3BAC" w:rsidRPr="005F3BAC" w:rsidRDefault="005F3BAC">
            <w:pPr>
              <w:rPr>
                <w:ins w:id="274" w:author="Hoan Ng" w:date="2017-03-20T22:18:00Z"/>
                <w:b/>
                <w:bCs/>
              </w:rPr>
            </w:pPr>
            <w:ins w:id="275" w:author="Hoan Ng" w:date="2017-03-20T22:18:00Z">
              <w:r w:rsidRPr="005F3BAC">
                <w:rPr>
                  <w:b/>
                  <w:bCs/>
                </w:rPr>
                <w:t> </w:t>
              </w:r>
            </w:ins>
          </w:p>
        </w:tc>
        <w:tc>
          <w:tcPr>
            <w:tcW w:w="790" w:type="dxa"/>
            <w:hideMark/>
            <w:tcPrChange w:id="276" w:author="Hoan Ng" w:date="2017-03-20T22:19:00Z">
              <w:tcPr>
                <w:tcW w:w="960" w:type="dxa"/>
                <w:hideMark/>
              </w:tcPr>
            </w:tcPrChange>
          </w:tcPr>
          <w:p w:rsidR="005F3BAC" w:rsidRPr="005F3BAC" w:rsidRDefault="005F3BAC">
            <w:pPr>
              <w:rPr>
                <w:ins w:id="277" w:author="Hoan Ng" w:date="2017-03-20T22:18:00Z"/>
                <w:b/>
                <w:bCs/>
              </w:rPr>
            </w:pPr>
            <w:ins w:id="278" w:author="Hoan Ng" w:date="2017-03-20T22:18:00Z">
              <w:r w:rsidRPr="005F3BAC">
                <w:rPr>
                  <w:b/>
                  <w:bCs/>
                </w:rPr>
                <w:t> </w:t>
              </w:r>
            </w:ins>
          </w:p>
        </w:tc>
      </w:tr>
      <w:tr w:rsidR="005F3BAC" w:rsidRPr="005F3BAC" w:rsidTr="005F3BAC">
        <w:tblPrEx>
          <w:tblW w:w="0" w:type="auto"/>
          <w:tblPrExChange w:id="279" w:author="Hoan Ng" w:date="2017-03-20T22:19:00Z">
            <w:tblPrEx>
              <w:tblW w:w="0" w:type="auto"/>
            </w:tblPrEx>
          </w:tblPrExChange>
        </w:tblPrEx>
        <w:trPr>
          <w:trHeight w:val="300"/>
          <w:ins w:id="280" w:author="Hoan Ng" w:date="2017-03-20T22:18:00Z"/>
          <w:trPrChange w:id="281" w:author="Hoan Ng" w:date="2017-03-20T22:19:00Z">
            <w:trPr>
              <w:trHeight w:val="300"/>
            </w:trPr>
          </w:trPrChange>
        </w:trPr>
        <w:tc>
          <w:tcPr>
            <w:tcW w:w="985" w:type="dxa"/>
            <w:hideMark/>
            <w:tcPrChange w:id="282" w:author="Hoan Ng" w:date="2017-03-20T22:19:00Z">
              <w:tcPr>
                <w:tcW w:w="8140" w:type="dxa"/>
                <w:gridSpan w:val="2"/>
                <w:hideMark/>
              </w:tcPr>
            </w:tcPrChange>
          </w:tcPr>
          <w:p w:rsidR="005F3BAC" w:rsidRPr="005F3BAC" w:rsidRDefault="005F3BAC">
            <w:pPr>
              <w:rPr>
                <w:ins w:id="283" w:author="Hoan Ng" w:date="2017-03-20T22:18:00Z"/>
                <w:b/>
                <w:bCs/>
              </w:rPr>
            </w:pPr>
            <w:ins w:id="284" w:author="Hoan Ng" w:date="2017-03-20T22:18:00Z">
              <w:r w:rsidRPr="005F3BAC">
                <w:rPr>
                  <w:b/>
                  <w:bCs/>
                </w:rPr>
                <w:t> </w:t>
              </w:r>
            </w:ins>
          </w:p>
        </w:tc>
        <w:tc>
          <w:tcPr>
            <w:tcW w:w="4702" w:type="dxa"/>
            <w:hideMark/>
            <w:tcPrChange w:id="285" w:author="Hoan Ng" w:date="2017-03-20T22:19:00Z">
              <w:tcPr>
                <w:tcW w:w="3340" w:type="dxa"/>
                <w:hideMark/>
              </w:tcPr>
            </w:tcPrChange>
          </w:tcPr>
          <w:p w:rsidR="005F3BAC" w:rsidRPr="005F3BAC" w:rsidRDefault="005F3BAC">
            <w:pPr>
              <w:rPr>
                <w:ins w:id="286" w:author="Hoan Ng" w:date="2017-03-20T22:18:00Z"/>
                <w:b/>
                <w:bCs/>
              </w:rPr>
            </w:pPr>
            <w:ins w:id="287" w:author="Hoan Ng" w:date="2017-03-20T22:18:00Z">
              <w:r w:rsidRPr="005F3BAC">
                <w:rPr>
                  <w:b/>
                  <w:bCs/>
                </w:rPr>
                <w:t>Chương 3: Thiết kế</w:t>
              </w:r>
            </w:ins>
          </w:p>
        </w:tc>
        <w:tc>
          <w:tcPr>
            <w:tcW w:w="1027" w:type="dxa"/>
            <w:hideMark/>
            <w:tcPrChange w:id="288" w:author="Hoan Ng" w:date="2017-03-20T22:19:00Z">
              <w:tcPr>
                <w:tcW w:w="960" w:type="dxa"/>
                <w:hideMark/>
              </w:tcPr>
            </w:tcPrChange>
          </w:tcPr>
          <w:p w:rsidR="005F3BAC" w:rsidRPr="005F3BAC" w:rsidRDefault="005F3BAC">
            <w:pPr>
              <w:rPr>
                <w:ins w:id="289" w:author="Hoan Ng" w:date="2017-03-20T22:18:00Z"/>
                <w:b/>
                <w:bCs/>
              </w:rPr>
            </w:pPr>
            <w:ins w:id="290" w:author="Hoan Ng" w:date="2017-03-20T22:18:00Z">
              <w:r w:rsidRPr="005F3BAC">
                <w:rPr>
                  <w:b/>
                  <w:bCs/>
                </w:rPr>
                <w:t> </w:t>
              </w:r>
            </w:ins>
          </w:p>
        </w:tc>
        <w:tc>
          <w:tcPr>
            <w:tcW w:w="868" w:type="dxa"/>
            <w:hideMark/>
            <w:tcPrChange w:id="291" w:author="Hoan Ng" w:date="2017-03-20T22:19:00Z">
              <w:tcPr>
                <w:tcW w:w="960" w:type="dxa"/>
                <w:hideMark/>
              </w:tcPr>
            </w:tcPrChange>
          </w:tcPr>
          <w:p w:rsidR="005F3BAC" w:rsidRPr="005F3BAC" w:rsidRDefault="005F3BAC">
            <w:pPr>
              <w:rPr>
                <w:ins w:id="292" w:author="Hoan Ng" w:date="2017-03-20T22:18:00Z"/>
                <w:b/>
                <w:bCs/>
              </w:rPr>
            </w:pPr>
            <w:ins w:id="293" w:author="Hoan Ng" w:date="2017-03-20T22:18:00Z">
              <w:r w:rsidRPr="005F3BAC">
                <w:rPr>
                  <w:b/>
                  <w:bCs/>
                </w:rPr>
                <w:t> </w:t>
              </w:r>
            </w:ins>
          </w:p>
        </w:tc>
        <w:tc>
          <w:tcPr>
            <w:tcW w:w="978" w:type="dxa"/>
            <w:hideMark/>
            <w:tcPrChange w:id="294" w:author="Hoan Ng" w:date="2017-03-20T22:19:00Z">
              <w:tcPr>
                <w:tcW w:w="960" w:type="dxa"/>
                <w:hideMark/>
              </w:tcPr>
            </w:tcPrChange>
          </w:tcPr>
          <w:p w:rsidR="005F3BAC" w:rsidRPr="005F3BAC" w:rsidRDefault="005F3BAC">
            <w:pPr>
              <w:rPr>
                <w:ins w:id="295" w:author="Hoan Ng" w:date="2017-03-20T22:18:00Z"/>
                <w:b/>
                <w:bCs/>
              </w:rPr>
            </w:pPr>
            <w:ins w:id="296" w:author="Hoan Ng" w:date="2017-03-20T22:18:00Z">
              <w:r w:rsidRPr="005F3BAC">
                <w:rPr>
                  <w:b/>
                  <w:bCs/>
                </w:rPr>
                <w:t> </w:t>
              </w:r>
            </w:ins>
          </w:p>
        </w:tc>
        <w:tc>
          <w:tcPr>
            <w:tcW w:w="790" w:type="dxa"/>
            <w:hideMark/>
            <w:tcPrChange w:id="297" w:author="Hoan Ng" w:date="2017-03-20T22:19:00Z">
              <w:tcPr>
                <w:tcW w:w="960" w:type="dxa"/>
                <w:hideMark/>
              </w:tcPr>
            </w:tcPrChange>
          </w:tcPr>
          <w:p w:rsidR="005F3BAC" w:rsidRPr="005F3BAC" w:rsidRDefault="005F3BAC">
            <w:pPr>
              <w:rPr>
                <w:ins w:id="298" w:author="Hoan Ng" w:date="2017-03-20T22:18:00Z"/>
                <w:b/>
                <w:bCs/>
              </w:rPr>
            </w:pPr>
            <w:ins w:id="299" w:author="Hoan Ng" w:date="2017-03-20T22:18:00Z">
              <w:r w:rsidRPr="005F3BAC">
                <w:rPr>
                  <w:b/>
                  <w:bCs/>
                </w:rPr>
                <w:t> </w:t>
              </w:r>
            </w:ins>
          </w:p>
        </w:tc>
      </w:tr>
      <w:tr w:rsidR="005F3BAC" w:rsidRPr="005F3BAC" w:rsidTr="005F3BAC">
        <w:tblPrEx>
          <w:tblW w:w="0" w:type="auto"/>
          <w:tblPrExChange w:id="300" w:author="Hoan Ng" w:date="2017-03-20T22:19:00Z">
            <w:tblPrEx>
              <w:tblW w:w="0" w:type="auto"/>
            </w:tblPrEx>
          </w:tblPrExChange>
        </w:tblPrEx>
        <w:trPr>
          <w:trHeight w:val="300"/>
          <w:ins w:id="301" w:author="Hoan Ng" w:date="2017-03-20T22:18:00Z"/>
          <w:trPrChange w:id="302" w:author="Hoan Ng" w:date="2017-03-20T22:19:00Z">
            <w:trPr>
              <w:trHeight w:val="300"/>
            </w:trPr>
          </w:trPrChange>
        </w:trPr>
        <w:tc>
          <w:tcPr>
            <w:tcW w:w="985" w:type="dxa"/>
            <w:hideMark/>
            <w:tcPrChange w:id="303" w:author="Hoan Ng" w:date="2017-03-20T22:19:00Z">
              <w:tcPr>
                <w:tcW w:w="8140" w:type="dxa"/>
                <w:gridSpan w:val="2"/>
                <w:hideMark/>
              </w:tcPr>
            </w:tcPrChange>
          </w:tcPr>
          <w:p w:rsidR="005F3BAC" w:rsidRPr="005F3BAC" w:rsidRDefault="005F3BAC">
            <w:pPr>
              <w:rPr>
                <w:ins w:id="304" w:author="Hoan Ng" w:date="2017-03-20T22:18:00Z"/>
                <w:b/>
                <w:bCs/>
              </w:rPr>
            </w:pPr>
            <w:ins w:id="305" w:author="Hoan Ng" w:date="2017-03-20T22:18:00Z">
              <w:r w:rsidRPr="005F3BAC">
                <w:rPr>
                  <w:b/>
                  <w:bCs/>
                </w:rPr>
                <w:t> </w:t>
              </w:r>
            </w:ins>
          </w:p>
        </w:tc>
        <w:tc>
          <w:tcPr>
            <w:tcW w:w="4702" w:type="dxa"/>
            <w:hideMark/>
            <w:tcPrChange w:id="306" w:author="Hoan Ng" w:date="2017-03-20T22:19:00Z">
              <w:tcPr>
                <w:tcW w:w="3340" w:type="dxa"/>
                <w:hideMark/>
              </w:tcPr>
            </w:tcPrChange>
          </w:tcPr>
          <w:p w:rsidR="005F3BAC" w:rsidRPr="005F3BAC" w:rsidRDefault="005F3BAC" w:rsidP="005F3BAC">
            <w:pPr>
              <w:rPr>
                <w:ins w:id="307" w:author="Hoan Ng" w:date="2017-03-20T22:18:00Z"/>
                <w:b/>
                <w:bCs/>
              </w:rPr>
            </w:pPr>
            <w:ins w:id="308" w:author="Hoan Ng" w:date="2017-03-20T22:18:00Z">
              <w:r w:rsidRPr="005F3BAC">
                <w:rPr>
                  <w:b/>
                  <w:bCs/>
                </w:rPr>
                <w:t>3.1.</w:t>
              </w:r>
            </w:ins>
          </w:p>
        </w:tc>
        <w:tc>
          <w:tcPr>
            <w:tcW w:w="1027" w:type="dxa"/>
            <w:hideMark/>
            <w:tcPrChange w:id="309" w:author="Hoan Ng" w:date="2017-03-20T22:19:00Z">
              <w:tcPr>
                <w:tcW w:w="960" w:type="dxa"/>
                <w:hideMark/>
              </w:tcPr>
            </w:tcPrChange>
          </w:tcPr>
          <w:p w:rsidR="005F3BAC" w:rsidRPr="005F3BAC" w:rsidRDefault="005F3BAC">
            <w:pPr>
              <w:rPr>
                <w:ins w:id="310" w:author="Hoan Ng" w:date="2017-03-20T22:18:00Z"/>
                <w:b/>
                <w:bCs/>
              </w:rPr>
            </w:pPr>
            <w:ins w:id="311" w:author="Hoan Ng" w:date="2017-03-20T22:18:00Z">
              <w:r w:rsidRPr="005F3BAC">
                <w:rPr>
                  <w:b/>
                  <w:bCs/>
                </w:rPr>
                <w:t> </w:t>
              </w:r>
            </w:ins>
          </w:p>
        </w:tc>
        <w:tc>
          <w:tcPr>
            <w:tcW w:w="868" w:type="dxa"/>
            <w:hideMark/>
            <w:tcPrChange w:id="312" w:author="Hoan Ng" w:date="2017-03-20T22:19:00Z">
              <w:tcPr>
                <w:tcW w:w="960" w:type="dxa"/>
                <w:hideMark/>
              </w:tcPr>
            </w:tcPrChange>
          </w:tcPr>
          <w:p w:rsidR="005F3BAC" w:rsidRPr="005F3BAC" w:rsidRDefault="005F3BAC">
            <w:pPr>
              <w:rPr>
                <w:ins w:id="313" w:author="Hoan Ng" w:date="2017-03-20T22:18:00Z"/>
                <w:b/>
                <w:bCs/>
              </w:rPr>
            </w:pPr>
            <w:ins w:id="314" w:author="Hoan Ng" w:date="2017-03-20T22:18:00Z">
              <w:r w:rsidRPr="005F3BAC">
                <w:rPr>
                  <w:b/>
                  <w:bCs/>
                </w:rPr>
                <w:t> </w:t>
              </w:r>
            </w:ins>
          </w:p>
        </w:tc>
        <w:tc>
          <w:tcPr>
            <w:tcW w:w="978" w:type="dxa"/>
            <w:hideMark/>
            <w:tcPrChange w:id="315" w:author="Hoan Ng" w:date="2017-03-20T22:19:00Z">
              <w:tcPr>
                <w:tcW w:w="960" w:type="dxa"/>
                <w:hideMark/>
              </w:tcPr>
            </w:tcPrChange>
          </w:tcPr>
          <w:p w:rsidR="005F3BAC" w:rsidRPr="005F3BAC" w:rsidRDefault="005F3BAC">
            <w:pPr>
              <w:rPr>
                <w:ins w:id="316" w:author="Hoan Ng" w:date="2017-03-20T22:18:00Z"/>
                <w:b/>
                <w:bCs/>
              </w:rPr>
            </w:pPr>
            <w:ins w:id="317" w:author="Hoan Ng" w:date="2017-03-20T22:18:00Z">
              <w:r w:rsidRPr="005F3BAC">
                <w:rPr>
                  <w:b/>
                  <w:bCs/>
                </w:rPr>
                <w:t> </w:t>
              </w:r>
            </w:ins>
          </w:p>
        </w:tc>
        <w:tc>
          <w:tcPr>
            <w:tcW w:w="790" w:type="dxa"/>
            <w:hideMark/>
            <w:tcPrChange w:id="318" w:author="Hoan Ng" w:date="2017-03-20T22:19:00Z">
              <w:tcPr>
                <w:tcW w:w="960" w:type="dxa"/>
                <w:hideMark/>
              </w:tcPr>
            </w:tcPrChange>
          </w:tcPr>
          <w:p w:rsidR="005F3BAC" w:rsidRPr="005F3BAC" w:rsidRDefault="005F3BAC">
            <w:pPr>
              <w:rPr>
                <w:ins w:id="319" w:author="Hoan Ng" w:date="2017-03-20T22:18:00Z"/>
                <w:b/>
                <w:bCs/>
              </w:rPr>
            </w:pPr>
            <w:ins w:id="320" w:author="Hoan Ng" w:date="2017-03-20T22:18:00Z">
              <w:r w:rsidRPr="005F3BAC">
                <w:rPr>
                  <w:b/>
                  <w:bCs/>
                </w:rPr>
                <w:t> </w:t>
              </w:r>
            </w:ins>
          </w:p>
        </w:tc>
      </w:tr>
      <w:tr w:rsidR="005F3BAC" w:rsidRPr="005F3BAC" w:rsidTr="005F3BAC">
        <w:tblPrEx>
          <w:tblW w:w="0" w:type="auto"/>
          <w:tblPrExChange w:id="321" w:author="Hoan Ng" w:date="2017-03-20T22:19:00Z">
            <w:tblPrEx>
              <w:tblW w:w="0" w:type="auto"/>
            </w:tblPrEx>
          </w:tblPrExChange>
        </w:tblPrEx>
        <w:trPr>
          <w:trHeight w:val="300"/>
          <w:ins w:id="322" w:author="Hoan Ng" w:date="2017-03-20T22:18:00Z"/>
          <w:trPrChange w:id="323" w:author="Hoan Ng" w:date="2017-03-20T22:19:00Z">
            <w:trPr>
              <w:trHeight w:val="300"/>
            </w:trPr>
          </w:trPrChange>
        </w:trPr>
        <w:tc>
          <w:tcPr>
            <w:tcW w:w="985" w:type="dxa"/>
            <w:hideMark/>
            <w:tcPrChange w:id="324" w:author="Hoan Ng" w:date="2017-03-20T22:19:00Z">
              <w:tcPr>
                <w:tcW w:w="8140" w:type="dxa"/>
                <w:gridSpan w:val="2"/>
                <w:hideMark/>
              </w:tcPr>
            </w:tcPrChange>
          </w:tcPr>
          <w:p w:rsidR="005F3BAC" w:rsidRPr="005F3BAC" w:rsidRDefault="005F3BAC">
            <w:pPr>
              <w:rPr>
                <w:ins w:id="325" w:author="Hoan Ng" w:date="2017-03-20T22:18:00Z"/>
                <w:b/>
                <w:bCs/>
              </w:rPr>
            </w:pPr>
            <w:ins w:id="326" w:author="Hoan Ng" w:date="2017-03-20T22:18:00Z">
              <w:r w:rsidRPr="005F3BAC">
                <w:rPr>
                  <w:b/>
                  <w:bCs/>
                </w:rPr>
                <w:t> </w:t>
              </w:r>
            </w:ins>
          </w:p>
        </w:tc>
        <w:tc>
          <w:tcPr>
            <w:tcW w:w="4702" w:type="dxa"/>
            <w:hideMark/>
            <w:tcPrChange w:id="327" w:author="Hoan Ng" w:date="2017-03-20T22:19:00Z">
              <w:tcPr>
                <w:tcW w:w="3340" w:type="dxa"/>
                <w:hideMark/>
              </w:tcPr>
            </w:tcPrChange>
          </w:tcPr>
          <w:p w:rsidR="005F3BAC" w:rsidRPr="005F3BAC" w:rsidRDefault="005F3BAC" w:rsidP="005F3BAC">
            <w:pPr>
              <w:rPr>
                <w:ins w:id="328" w:author="Hoan Ng" w:date="2017-03-20T22:18:00Z"/>
                <w:b/>
                <w:bCs/>
              </w:rPr>
            </w:pPr>
            <w:ins w:id="329" w:author="Hoan Ng" w:date="2017-03-20T22:18:00Z">
              <w:r w:rsidRPr="005F3BAC">
                <w:rPr>
                  <w:b/>
                  <w:bCs/>
                </w:rPr>
                <w:t>3.2.</w:t>
              </w:r>
            </w:ins>
          </w:p>
        </w:tc>
        <w:tc>
          <w:tcPr>
            <w:tcW w:w="1027" w:type="dxa"/>
            <w:hideMark/>
            <w:tcPrChange w:id="330" w:author="Hoan Ng" w:date="2017-03-20T22:19:00Z">
              <w:tcPr>
                <w:tcW w:w="960" w:type="dxa"/>
                <w:hideMark/>
              </w:tcPr>
            </w:tcPrChange>
          </w:tcPr>
          <w:p w:rsidR="005F3BAC" w:rsidRPr="005F3BAC" w:rsidRDefault="005F3BAC">
            <w:pPr>
              <w:rPr>
                <w:ins w:id="331" w:author="Hoan Ng" w:date="2017-03-20T22:18:00Z"/>
                <w:b/>
                <w:bCs/>
              </w:rPr>
            </w:pPr>
            <w:ins w:id="332" w:author="Hoan Ng" w:date="2017-03-20T22:18:00Z">
              <w:r w:rsidRPr="005F3BAC">
                <w:rPr>
                  <w:b/>
                  <w:bCs/>
                </w:rPr>
                <w:t> </w:t>
              </w:r>
            </w:ins>
          </w:p>
        </w:tc>
        <w:tc>
          <w:tcPr>
            <w:tcW w:w="868" w:type="dxa"/>
            <w:hideMark/>
            <w:tcPrChange w:id="333" w:author="Hoan Ng" w:date="2017-03-20T22:19:00Z">
              <w:tcPr>
                <w:tcW w:w="960" w:type="dxa"/>
                <w:hideMark/>
              </w:tcPr>
            </w:tcPrChange>
          </w:tcPr>
          <w:p w:rsidR="005F3BAC" w:rsidRPr="005F3BAC" w:rsidRDefault="005F3BAC">
            <w:pPr>
              <w:rPr>
                <w:ins w:id="334" w:author="Hoan Ng" w:date="2017-03-20T22:18:00Z"/>
                <w:b/>
                <w:bCs/>
              </w:rPr>
            </w:pPr>
            <w:ins w:id="335" w:author="Hoan Ng" w:date="2017-03-20T22:18:00Z">
              <w:r w:rsidRPr="005F3BAC">
                <w:rPr>
                  <w:b/>
                  <w:bCs/>
                </w:rPr>
                <w:t> </w:t>
              </w:r>
            </w:ins>
          </w:p>
        </w:tc>
        <w:tc>
          <w:tcPr>
            <w:tcW w:w="978" w:type="dxa"/>
            <w:hideMark/>
            <w:tcPrChange w:id="336" w:author="Hoan Ng" w:date="2017-03-20T22:19:00Z">
              <w:tcPr>
                <w:tcW w:w="960" w:type="dxa"/>
                <w:hideMark/>
              </w:tcPr>
            </w:tcPrChange>
          </w:tcPr>
          <w:p w:rsidR="005F3BAC" w:rsidRPr="005F3BAC" w:rsidRDefault="005F3BAC">
            <w:pPr>
              <w:rPr>
                <w:ins w:id="337" w:author="Hoan Ng" w:date="2017-03-20T22:18:00Z"/>
                <w:b/>
                <w:bCs/>
              </w:rPr>
            </w:pPr>
            <w:ins w:id="338" w:author="Hoan Ng" w:date="2017-03-20T22:18:00Z">
              <w:r w:rsidRPr="005F3BAC">
                <w:rPr>
                  <w:b/>
                  <w:bCs/>
                </w:rPr>
                <w:t> </w:t>
              </w:r>
            </w:ins>
          </w:p>
        </w:tc>
        <w:tc>
          <w:tcPr>
            <w:tcW w:w="790" w:type="dxa"/>
            <w:hideMark/>
            <w:tcPrChange w:id="339" w:author="Hoan Ng" w:date="2017-03-20T22:19:00Z">
              <w:tcPr>
                <w:tcW w:w="960" w:type="dxa"/>
                <w:hideMark/>
              </w:tcPr>
            </w:tcPrChange>
          </w:tcPr>
          <w:p w:rsidR="005F3BAC" w:rsidRPr="005F3BAC" w:rsidRDefault="005F3BAC">
            <w:pPr>
              <w:rPr>
                <w:ins w:id="340" w:author="Hoan Ng" w:date="2017-03-20T22:18:00Z"/>
                <w:b/>
                <w:bCs/>
              </w:rPr>
            </w:pPr>
            <w:ins w:id="341" w:author="Hoan Ng" w:date="2017-03-20T22:18:00Z">
              <w:r w:rsidRPr="005F3BAC">
                <w:rPr>
                  <w:b/>
                  <w:bCs/>
                </w:rPr>
                <w:t> </w:t>
              </w:r>
            </w:ins>
          </w:p>
        </w:tc>
      </w:tr>
      <w:tr w:rsidR="005F3BAC" w:rsidRPr="005F3BAC" w:rsidTr="005F3BAC">
        <w:tblPrEx>
          <w:tblW w:w="0" w:type="auto"/>
          <w:tblPrExChange w:id="342" w:author="Hoan Ng" w:date="2017-03-20T22:19:00Z">
            <w:tblPrEx>
              <w:tblW w:w="0" w:type="auto"/>
            </w:tblPrEx>
          </w:tblPrExChange>
        </w:tblPrEx>
        <w:trPr>
          <w:trHeight w:val="300"/>
          <w:ins w:id="343" w:author="Hoan Ng" w:date="2017-03-20T22:18:00Z"/>
          <w:trPrChange w:id="344" w:author="Hoan Ng" w:date="2017-03-20T22:19:00Z">
            <w:trPr>
              <w:trHeight w:val="300"/>
            </w:trPr>
          </w:trPrChange>
        </w:trPr>
        <w:tc>
          <w:tcPr>
            <w:tcW w:w="985" w:type="dxa"/>
            <w:hideMark/>
            <w:tcPrChange w:id="345" w:author="Hoan Ng" w:date="2017-03-20T22:19:00Z">
              <w:tcPr>
                <w:tcW w:w="8140" w:type="dxa"/>
                <w:gridSpan w:val="2"/>
                <w:hideMark/>
              </w:tcPr>
            </w:tcPrChange>
          </w:tcPr>
          <w:p w:rsidR="005F3BAC" w:rsidRPr="005F3BAC" w:rsidRDefault="005F3BAC">
            <w:pPr>
              <w:rPr>
                <w:ins w:id="346" w:author="Hoan Ng" w:date="2017-03-20T22:18:00Z"/>
                <w:b/>
                <w:bCs/>
              </w:rPr>
            </w:pPr>
            <w:ins w:id="347" w:author="Hoan Ng" w:date="2017-03-20T22:18:00Z">
              <w:r w:rsidRPr="005F3BAC">
                <w:rPr>
                  <w:b/>
                  <w:bCs/>
                </w:rPr>
                <w:t> </w:t>
              </w:r>
            </w:ins>
          </w:p>
        </w:tc>
        <w:tc>
          <w:tcPr>
            <w:tcW w:w="4702" w:type="dxa"/>
            <w:hideMark/>
            <w:tcPrChange w:id="348" w:author="Hoan Ng" w:date="2017-03-20T22:19:00Z">
              <w:tcPr>
                <w:tcW w:w="3340" w:type="dxa"/>
                <w:hideMark/>
              </w:tcPr>
            </w:tcPrChange>
          </w:tcPr>
          <w:p w:rsidR="005F3BAC" w:rsidRPr="005F3BAC" w:rsidRDefault="005F3BAC" w:rsidP="005F3BAC">
            <w:pPr>
              <w:rPr>
                <w:ins w:id="349" w:author="Hoan Ng" w:date="2017-03-20T22:18:00Z"/>
                <w:b/>
                <w:bCs/>
              </w:rPr>
            </w:pPr>
            <w:ins w:id="350" w:author="Hoan Ng" w:date="2017-03-20T22:18:00Z">
              <w:r w:rsidRPr="005F3BAC">
                <w:rPr>
                  <w:b/>
                  <w:bCs/>
                </w:rPr>
                <w:t>3.3.</w:t>
              </w:r>
            </w:ins>
          </w:p>
        </w:tc>
        <w:tc>
          <w:tcPr>
            <w:tcW w:w="1027" w:type="dxa"/>
            <w:hideMark/>
            <w:tcPrChange w:id="351" w:author="Hoan Ng" w:date="2017-03-20T22:19:00Z">
              <w:tcPr>
                <w:tcW w:w="960" w:type="dxa"/>
                <w:hideMark/>
              </w:tcPr>
            </w:tcPrChange>
          </w:tcPr>
          <w:p w:rsidR="005F3BAC" w:rsidRPr="005F3BAC" w:rsidRDefault="005F3BAC">
            <w:pPr>
              <w:rPr>
                <w:ins w:id="352" w:author="Hoan Ng" w:date="2017-03-20T22:18:00Z"/>
                <w:b/>
                <w:bCs/>
              </w:rPr>
            </w:pPr>
            <w:ins w:id="353" w:author="Hoan Ng" w:date="2017-03-20T22:18:00Z">
              <w:r w:rsidRPr="005F3BAC">
                <w:rPr>
                  <w:b/>
                  <w:bCs/>
                </w:rPr>
                <w:t> </w:t>
              </w:r>
            </w:ins>
          </w:p>
        </w:tc>
        <w:tc>
          <w:tcPr>
            <w:tcW w:w="868" w:type="dxa"/>
            <w:hideMark/>
            <w:tcPrChange w:id="354" w:author="Hoan Ng" w:date="2017-03-20T22:19:00Z">
              <w:tcPr>
                <w:tcW w:w="960" w:type="dxa"/>
                <w:hideMark/>
              </w:tcPr>
            </w:tcPrChange>
          </w:tcPr>
          <w:p w:rsidR="005F3BAC" w:rsidRPr="005F3BAC" w:rsidRDefault="005F3BAC">
            <w:pPr>
              <w:rPr>
                <w:ins w:id="355" w:author="Hoan Ng" w:date="2017-03-20T22:18:00Z"/>
                <w:b/>
                <w:bCs/>
              </w:rPr>
            </w:pPr>
            <w:ins w:id="356" w:author="Hoan Ng" w:date="2017-03-20T22:18:00Z">
              <w:r w:rsidRPr="005F3BAC">
                <w:rPr>
                  <w:b/>
                  <w:bCs/>
                </w:rPr>
                <w:t> </w:t>
              </w:r>
            </w:ins>
          </w:p>
        </w:tc>
        <w:tc>
          <w:tcPr>
            <w:tcW w:w="978" w:type="dxa"/>
            <w:hideMark/>
            <w:tcPrChange w:id="357" w:author="Hoan Ng" w:date="2017-03-20T22:19:00Z">
              <w:tcPr>
                <w:tcW w:w="960" w:type="dxa"/>
                <w:hideMark/>
              </w:tcPr>
            </w:tcPrChange>
          </w:tcPr>
          <w:p w:rsidR="005F3BAC" w:rsidRPr="005F3BAC" w:rsidRDefault="005F3BAC">
            <w:pPr>
              <w:rPr>
                <w:ins w:id="358" w:author="Hoan Ng" w:date="2017-03-20T22:18:00Z"/>
                <w:b/>
                <w:bCs/>
              </w:rPr>
            </w:pPr>
            <w:ins w:id="359" w:author="Hoan Ng" w:date="2017-03-20T22:18:00Z">
              <w:r w:rsidRPr="005F3BAC">
                <w:rPr>
                  <w:b/>
                  <w:bCs/>
                </w:rPr>
                <w:t> </w:t>
              </w:r>
            </w:ins>
          </w:p>
        </w:tc>
        <w:tc>
          <w:tcPr>
            <w:tcW w:w="790" w:type="dxa"/>
            <w:hideMark/>
            <w:tcPrChange w:id="360" w:author="Hoan Ng" w:date="2017-03-20T22:19:00Z">
              <w:tcPr>
                <w:tcW w:w="960" w:type="dxa"/>
                <w:hideMark/>
              </w:tcPr>
            </w:tcPrChange>
          </w:tcPr>
          <w:p w:rsidR="005F3BAC" w:rsidRPr="005F3BAC" w:rsidRDefault="005F3BAC">
            <w:pPr>
              <w:rPr>
                <w:ins w:id="361" w:author="Hoan Ng" w:date="2017-03-20T22:18:00Z"/>
                <w:b/>
                <w:bCs/>
              </w:rPr>
            </w:pPr>
            <w:ins w:id="362" w:author="Hoan Ng" w:date="2017-03-20T22:18:00Z">
              <w:r w:rsidRPr="005F3BAC">
                <w:rPr>
                  <w:b/>
                  <w:bCs/>
                </w:rPr>
                <w:t> </w:t>
              </w:r>
            </w:ins>
          </w:p>
        </w:tc>
      </w:tr>
      <w:tr w:rsidR="005F3BAC" w:rsidRPr="005F3BAC" w:rsidTr="005F3BAC">
        <w:tblPrEx>
          <w:tblW w:w="0" w:type="auto"/>
          <w:tblPrExChange w:id="363" w:author="Hoan Ng" w:date="2017-03-20T22:19:00Z">
            <w:tblPrEx>
              <w:tblW w:w="0" w:type="auto"/>
            </w:tblPrEx>
          </w:tblPrExChange>
        </w:tblPrEx>
        <w:trPr>
          <w:trHeight w:val="300"/>
          <w:ins w:id="364" w:author="Hoan Ng" w:date="2017-03-20T22:18:00Z"/>
          <w:trPrChange w:id="365" w:author="Hoan Ng" w:date="2017-03-20T22:19:00Z">
            <w:trPr>
              <w:trHeight w:val="300"/>
            </w:trPr>
          </w:trPrChange>
        </w:trPr>
        <w:tc>
          <w:tcPr>
            <w:tcW w:w="985" w:type="dxa"/>
            <w:hideMark/>
            <w:tcPrChange w:id="366" w:author="Hoan Ng" w:date="2017-03-20T22:19:00Z">
              <w:tcPr>
                <w:tcW w:w="8140" w:type="dxa"/>
                <w:gridSpan w:val="2"/>
                <w:hideMark/>
              </w:tcPr>
            </w:tcPrChange>
          </w:tcPr>
          <w:p w:rsidR="005F3BAC" w:rsidRPr="005F3BAC" w:rsidRDefault="005F3BAC">
            <w:pPr>
              <w:rPr>
                <w:ins w:id="367" w:author="Hoan Ng" w:date="2017-03-20T22:18:00Z"/>
                <w:b/>
                <w:bCs/>
              </w:rPr>
            </w:pPr>
            <w:ins w:id="368" w:author="Hoan Ng" w:date="2017-03-20T22:18:00Z">
              <w:r w:rsidRPr="005F3BAC">
                <w:rPr>
                  <w:b/>
                  <w:bCs/>
                </w:rPr>
                <w:t> </w:t>
              </w:r>
            </w:ins>
          </w:p>
        </w:tc>
        <w:tc>
          <w:tcPr>
            <w:tcW w:w="4702" w:type="dxa"/>
            <w:hideMark/>
            <w:tcPrChange w:id="369" w:author="Hoan Ng" w:date="2017-03-20T22:19:00Z">
              <w:tcPr>
                <w:tcW w:w="3340" w:type="dxa"/>
                <w:hideMark/>
              </w:tcPr>
            </w:tcPrChange>
          </w:tcPr>
          <w:p w:rsidR="005F3BAC" w:rsidRPr="005F3BAC" w:rsidRDefault="005F3BAC" w:rsidP="005F3BAC">
            <w:pPr>
              <w:rPr>
                <w:ins w:id="370" w:author="Hoan Ng" w:date="2017-03-20T22:18:00Z"/>
                <w:b/>
                <w:bCs/>
              </w:rPr>
            </w:pPr>
            <w:ins w:id="371" w:author="Hoan Ng" w:date="2017-03-20T22:18:00Z">
              <w:r w:rsidRPr="005F3BAC">
                <w:rPr>
                  <w:b/>
                  <w:bCs/>
                </w:rPr>
                <w:t>3.4</w:t>
              </w:r>
            </w:ins>
          </w:p>
        </w:tc>
        <w:tc>
          <w:tcPr>
            <w:tcW w:w="1027" w:type="dxa"/>
            <w:hideMark/>
            <w:tcPrChange w:id="372" w:author="Hoan Ng" w:date="2017-03-20T22:19:00Z">
              <w:tcPr>
                <w:tcW w:w="960" w:type="dxa"/>
                <w:hideMark/>
              </w:tcPr>
            </w:tcPrChange>
          </w:tcPr>
          <w:p w:rsidR="005F3BAC" w:rsidRPr="005F3BAC" w:rsidRDefault="005F3BAC">
            <w:pPr>
              <w:rPr>
                <w:ins w:id="373" w:author="Hoan Ng" w:date="2017-03-20T22:18:00Z"/>
                <w:b/>
                <w:bCs/>
              </w:rPr>
            </w:pPr>
            <w:ins w:id="374" w:author="Hoan Ng" w:date="2017-03-20T22:18:00Z">
              <w:r w:rsidRPr="005F3BAC">
                <w:rPr>
                  <w:b/>
                  <w:bCs/>
                </w:rPr>
                <w:t> </w:t>
              </w:r>
            </w:ins>
          </w:p>
        </w:tc>
        <w:tc>
          <w:tcPr>
            <w:tcW w:w="868" w:type="dxa"/>
            <w:hideMark/>
            <w:tcPrChange w:id="375" w:author="Hoan Ng" w:date="2017-03-20T22:19:00Z">
              <w:tcPr>
                <w:tcW w:w="960" w:type="dxa"/>
                <w:hideMark/>
              </w:tcPr>
            </w:tcPrChange>
          </w:tcPr>
          <w:p w:rsidR="005F3BAC" w:rsidRPr="005F3BAC" w:rsidRDefault="005F3BAC">
            <w:pPr>
              <w:rPr>
                <w:ins w:id="376" w:author="Hoan Ng" w:date="2017-03-20T22:18:00Z"/>
                <w:b/>
                <w:bCs/>
              </w:rPr>
            </w:pPr>
            <w:ins w:id="377" w:author="Hoan Ng" w:date="2017-03-20T22:18:00Z">
              <w:r w:rsidRPr="005F3BAC">
                <w:rPr>
                  <w:b/>
                  <w:bCs/>
                </w:rPr>
                <w:t> </w:t>
              </w:r>
            </w:ins>
          </w:p>
        </w:tc>
        <w:tc>
          <w:tcPr>
            <w:tcW w:w="978" w:type="dxa"/>
            <w:hideMark/>
            <w:tcPrChange w:id="378" w:author="Hoan Ng" w:date="2017-03-20T22:19:00Z">
              <w:tcPr>
                <w:tcW w:w="960" w:type="dxa"/>
                <w:hideMark/>
              </w:tcPr>
            </w:tcPrChange>
          </w:tcPr>
          <w:p w:rsidR="005F3BAC" w:rsidRPr="005F3BAC" w:rsidRDefault="005F3BAC">
            <w:pPr>
              <w:rPr>
                <w:ins w:id="379" w:author="Hoan Ng" w:date="2017-03-20T22:18:00Z"/>
                <w:b/>
                <w:bCs/>
              </w:rPr>
            </w:pPr>
            <w:ins w:id="380" w:author="Hoan Ng" w:date="2017-03-20T22:18:00Z">
              <w:r w:rsidRPr="005F3BAC">
                <w:rPr>
                  <w:b/>
                  <w:bCs/>
                </w:rPr>
                <w:t> </w:t>
              </w:r>
            </w:ins>
          </w:p>
        </w:tc>
        <w:tc>
          <w:tcPr>
            <w:tcW w:w="790" w:type="dxa"/>
            <w:hideMark/>
            <w:tcPrChange w:id="381" w:author="Hoan Ng" w:date="2017-03-20T22:19:00Z">
              <w:tcPr>
                <w:tcW w:w="960" w:type="dxa"/>
                <w:hideMark/>
              </w:tcPr>
            </w:tcPrChange>
          </w:tcPr>
          <w:p w:rsidR="005F3BAC" w:rsidRPr="005F3BAC" w:rsidRDefault="005F3BAC">
            <w:pPr>
              <w:rPr>
                <w:ins w:id="382" w:author="Hoan Ng" w:date="2017-03-20T22:18:00Z"/>
                <w:b/>
                <w:bCs/>
              </w:rPr>
            </w:pPr>
            <w:ins w:id="383" w:author="Hoan Ng" w:date="2017-03-20T22:18:00Z">
              <w:r w:rsidRPr="005F3BAC">
                <w:rPr>
                  <w:b/>
                  <w:bCs/>
                </w:rPr>
                <w:t> </w:t>
              </w:r>
            </w:ins>
          </w:p>
        </w:tc>
      </w:tr>
      <w:tr w:rsidR="005F3BAC" w:rsidRPr="005F3BAC" w:rsidTr="005F3BAC">
        <w:tblPrEx>
          <w:tblW w:w="0" w:type="auto"/>
          <w:tblPrExChange w:id="384" w:author="Hoan Ng" w:date="2017-03-20T22:19:00Z">
            <w:tblPrEx>
              <w:tblW w:w="0" w:type="auto"/>
            </w:tblPrEx>
          </w:tblPrExChange>
        </w:tblPrEx>
        <w:trPr>
          <w:trHeight w:val="300"/>
          <w:ins w:id="385" w:author="Hoan Ng" w:date="2017-03-20T22:18:00Z"/>
          <w:trPrChange w:id="386" w:author="Hoan Ng" w:date="2017-03-20T22:19:00Z">
            <w:trPr>
              <w:trHeight w:val="300"/>
            </w:trPr>
          </w:trPrChange>
        </w:trPr>
        <w:tc>
          <w:tcPr>
            <w:tcW w:w="985" w:type="dxa"/>
            <w:hideMark/>
            <w:tcPrChange w:id="387" w:author="Hoan Ng" w:date="2017-03-20T22:19:00Z">
              <w:tcPr>
                <w:tcW w:w="8140" w:type="dxa"/>
                <w:gridSpan w:val="2"/>
                <w:hideMark/>
              </w:tcPr>
            </w:tcPrChange>
          </w:tcPr>
          <w:p w:rsidR="005F3BAC" w:rsidRPr="005F3BAC" w:rsidRDefault="005F3BAC">
            <w:pPr>
              <w:rPr>
                <w:ins w:id="388" w:author="Hoan Ng" w:date="2017-03-20T22:18:00Z"/>
                <w:b/>
                <w:bCs/>
              </w:rPr>
            </w:pPr>
            <w:ins w:id="389" w:author="Hoan Ng" w:date="2017-03-20T22:18:00Z">
              <w:r w:rsidRPr="005F3BAC">
                <w:rPr>
                  <w:b/>
                  <w:bCs/>
                </w:rPr>
                <w:t> </w:t>
              </w:r>
            </w:ins>
          </w:p>
        </w:tc>
        <w:tc>
          <w:tcPr>
            <w:tcW w:w="4702" w:type="dxa"/>
            <w:hideMark/>
            <w:tcPrChange w:id="390" w:author="Hoan Ng" w:date="2017-03-20T22:19:00Z">
              <w:tcPr>
                <w:tcW w:w="3340" w:type="dxa"/>
                <w:hideMark/>
              </w:tcPr>
            </w:tcPrChange>
          </w:tcPr>
          <w:p w:rsidR="005F3BAC" w:rsidRPr="005F3BAC" w:rsidRDefault="005F3BAC">
            <w:pPr>
              <w:rPr>
                <w:ins w:id="391" w:author="Hoan Ng" w:date="2017-03-20T22:18:00Z"/>
                <w:b/>
                <w:bCs/>
              </w:rPr>
            </w:pPr>
            <w:ins w:id="392" w:author="Hoan Ng" w:date="2017-03-20T22:18:00Z">
              <w:r w:rsidRPr="005F3BAC">
                <w:rPr>
                  <w:b/>
                  <w:bCs/>
                </w:rPr>
                <w:t>Chương 4: Cài đặt</w:t>
              </w:r>
            </w:ins>
          </w:p>
        </w:tc>
        <w:tc>
          <w:tcPr>
            <w:tcW w:w="1027" w:type="dxa"/>
            <w:hideMark/>
            <w:tcPrChange w:id="393" w:author="Hoan Ng" w:date="2017-03-20T22:19:00Z">
              <w:tcPr>
                <w:tcW w:w="960" w:type="dxa"/>
                <w:hideMark/>
              </w:tcPr>
            </w:tcPrChange>
          </w:tcPr>
          <w:p w:rsidR="005F3BAC" w:rsidRPr="005F3BAC" w:rsidRDefault="005F3BAC">
            <w:pPr>
              <w:rPr>
                <w:ins w:id="394" w:author="Hoan Ng" w:date="2017-03-20T22:18:00Z"/>
                <w:b/>
                <w:bCs/>
              </w:rPr>
            </w:pPr>
            <w:ins w:id="395" w:author="Hoan Ng" w:date="2017-03-20T22:18:00Z">
              <w:r w:rsidRPr="005F3BAC">
                <w:rPr>
                  <w:b/>
                  <w:bCs/>
                </w:rPr>
                <w:t> </w:t>
              </w:r>
            </w:ins>
          </w:p>
        </w:tc>
        <w:tc>
          <w:tcPr>
            <w:tcW w:w="868" w:type="dxa"/>
            <w:hideMark/>
            <w:tcPrChange w:id="396" w:author="Hoan Ng" w:date="2017-03-20T22:19:00Z">
              <w:tcPr>
                <w:tcW w:w="960" w:type="dxa"/>
                <w:hideMark/>
              </w:tcPr>
            </w:tcPrChange>
          </w:tcPr>
          <w:p w:rsidR="005F3BAC" w:rsidRPr="005F3BAC" w:rsidRDefault="005F3BAC">
            <w:pPr>
              <w:rPr>
                <w:ins w:id="397" w:author="Hoan Ng" w:date="2017-03-20T22:18:00Z"/>
                <w:b/>
                <w:bCs/>
              </w:rPr>
            </w:pPr>
            <w:ins w:id="398" w:author="Hoan Ng" w:date="2017-03-20T22:18:00Z">
              <w:r w:rsidRPr="005F3BAC">
                <w:rPr>
                  <w:b/>
                  <w:bCs/>
                </w:rPr>
                <w:t> </w:t>
              </w:r>
            </w:ins>
          </w:p>
        </w:tc>
        <w:tc>
          <w:tcPr>
            <w:tcW w:w="978" w:type="dxa"/>
            <w:hideMark/>
            <w:tcPrChange w:id="399" w:author="Hoan Ng" w:date="2017-03-20T22:19:00Z">
              <w:tcPr>
                <w:tcW w:w="960" w:type="dxa"/>
                <w:hideMark/>
              </w:tcPr>
            </w:tcPrChange>
          </w:tcPr>
          <w:p w:rsidR="005F3BAC" w:rsidRPr="005F3BAC" w:rsidRDefault="005F3BAC">
            <w:pPr>
              <w:rPr>
                <w:ins w:id="400" w:author="Hoan Ng" w:date="2017-03-20T22:18:00Z"/>
                <w:b/>
                <w:bCs/>
              </w:rPr>
            </w:pPr>
            <w:ins w:id="401" w:author="Hoan Ng" w:date="2017-03-20T22:18:00Z">
              <w:r w:rsidRPr="005F3BAC">
                <w:rPr>
                  <w:b/>
                  <w:bCs/>
                </w:rPr>
                <w:t> </w:t>
              </w:r>
            </w:ins>
          </w:p>
        </w:tc>
        <w:tc>
          <w:tcPr>
            <w:tcW w:w="790" w:type="dxa"/>
            <w:hideMark/>
            <w:tcPrChange w:id="402" w:author="Hoan Ng" w:date="2017-03-20T22:19:00Z">
              <w:tcPr>
                <w:tcW w:w="960" w:type="dxa"/>
                <w:hideMark/>
              </w:tcPr>
            </w:tcPrChange>
          </w:tcPr>
          <w:p w:rsidR="005F3BAC" w:rsidRPr="005F3BAC" w:rsidRDefault="005F3BAC">
            <w:pPr>
              <w:rPr>
                <w:ins w:id="403" w:author="Hoan Ng" w:date="2017-03-20T22:18:00Z"/>
                <w:b/>
                <w:bCs/>
              </w:rPr>
            </w:pPr>
            <w:ins w:id="404" w:author="Hoan Ng" w:date="2017-03-20T22:18:00Z">
              <w:r w:rsidRPr="005F3BAC">
                <w:rPr>
                  <w:b/>
                  <w:bCs/>
                </w:rPr>
                <w:t> </w:t>
              </w:r>
            </w:ins>
          </w:p>
        </w:tc>
      </w:tr>
      <w:tr w:rsidR="005F3BAC" w:rsidRPr="005F3BAC" w:rsidTr="005F3BAC">
        <w:tblPrEx>
          <w:tblW w:w="0" w:type="auto"/>
          <w:tblPrExChange w:id="405" w:author="Hoan Ng" w:date="2017-03-20T22:19:00Z">
            <w:tblPrEx>
              <w:tblW w:w="0" w:type="auto"/>
            </w:tblPrEx>
          </w:tblPrExChange>
        </w:tblPrEx>
        <w:trPr>
          <w:trHeight w:val="300"/>
          <w:ins w:id="406" w:author="Hoan Ng" w:date="2017-03-20T22:18:00Z"/>
          <w:trPrChange w:id="407" w:author="Hoan Ng" w:date="2017-03-20T22:19:00Z">
            <w:trPr>
              <w:trHeight w:val="300"/>
            </w:trPr>
          </w:trPrChange>
        </w:trPr>
        <w:tc>
          <w:tcPr>
            <w:tcW w:w="985" w:type="dxa"/>
            <w:hideMark/>
            <w:tcPrChange w:id="408" w:author="Hoan Ng" w:date="2017-03-20T22:19:00Z">
              <w:tcPr>
                <w:tcW w:w="8140" w:type="dxa"/>
                <w:gridSpan w:val="2"/>
                <w:hideMark/>
              </w:tcPr>
            </w:tcPrChange>
          </w:tcPr>
          <w:p w:rsidR="005F3BAC" w:rsidRPr="005F3BAC" w:rsidRDefault="005F3BAC">
            <w:pPr>
              <w:rPr>
                <w:ins w:id="409" w:author="Hoan Ng" w:date="2017-03-20T22:18:00Z"/>
                <w:b/>
                <w:bCs/>
              </w:rPr>
            </w:pPr>
            <w:ins w:id="410" w:author="Hoan Ng" w:date="2017-03-20T22:18:00Z">
              <w:r w:rsidRPr="005F3BAC">
                <w:rPr>
                  <w:b/>
                  <w:bCs/>
                </w:rPr>
                <w:t> </w:t>
              </w:r>
            </w:ins>
          </w:p>
        </w:tc>
        <w:tc>
          <w:tcPr>
            <w:tcW w:w="4702" w:type="dxa"/>
            <w:hideMark/>
            <w:tcPrChange w:id="411" w:author="Hoan Ng" w:date="2017-03-20T22:19:00Z">
              <w:tcPr>
                <w:tcW w:w="3340" w:type="dxa"/>
                <w:hideMark/>
              </w:tcPr>
            </w:tcPrChange>
          </w:tcPr>
          <w:p w:rsidR="005F3BAC" w:rsidRPr="005F3BAC" w:rsidRDefault="005F3BAC" w:rsidP="005F3BAC">
            <w:pPr>
              <w:rPr>
                <w:ins w:id="412" w:author="Hoan Ng" w:date="2017-03-20T22:18:00Z"/>
                <w:b/>
                <w:bCs/>
              </w:rPr>
            </w:pPr>
            <w:ins w:id="413" w:author="Hoan Ng" w:date="2017-03-20T22:18:00Z">
              <w:r w:rsidRPr="005F3BAC">
                <w:rPr>
                  <w:b/>
                  <w:bCs/>
                </w:rPr>
                <w:t>4.1.</w:t>
              </w:r>
            </w:ins>
          </w:p>
        </w:tc>
        <w:tc>
          <w:tcPr>
            <w:tcW w:w="1027" w:type="dxa"/>
            <w:hideMark/>
            <w:tcPrChange w:id="414" w:author="Hoan Ng" w:date="2017-03-20T22:19:00Z">
              <w:tcPr>
                <w:tcW w:w="960" w:type="dxa"/>
                <w:hideMark/>
              </w:tcPr>
            </w:tcPrChange>
          </w:tcPr>
          <w:p w:rsidR="005F3BAC" w:rsidRPr="005F3BAC" w:rsidRDefault="005F3BAC">
            <w:pPr>
              <w:rPr>
                <w:ins w:id="415" w:author="Hoan Ng" w:date="2017-03-20T22:18:00Z"/>
                <w:b/>
                <w:bCs/>
              </w:rPr>
            </w:pPr>
            <w:ins w:id="416" w:author="Hoan Ng" w:date="2017-03-20T22:18:00Z">
              <w:r w:rsidRPr="005F3BAC">
                <w:rPr>
                  <w:b/>
                  <w:bCs/>
                </w:rPr>
                <w:t> </w:t>
              </w:r>
            </w:ins>
          </w:p>
        </w:tc>
        <w:tc>
          <w:tcPr>
            <w:tcW w:w="868" w:type="dxa"/>
            <w:hideMark/>
            <w:tcPrChange w:id="417" w:author="Hoan Ng" w:date="2017-03-20T22:19:00Z">
              <w:tcPr>
                <w:tcW w:w="960" w:type="dxa"/>
                <w:hideMark/>
              </w:tcPr>
            </w:tcPrChange>
          </w:tcPr>
          <w:p w:rsidR="005F3BAC" w:rsidRPr="005F3BAC" w:rsidRDefault="005F3BAC">
            <w:pPr>
              <w:rPr>
                <w:ins w:id="418" w:author="Hoan Ng" w:date="2017-03-20T22:18:00Z"/>
                <w:b/>
                <w:bCs/>
              </w:rPr>
            </w:pPr>
            <w:ins w:id="419" w:author="Hoan Ng" w:date="2017-03-20T22:18:00Z">
              <w:r w:rsidRPr="005F3BAC">
                <w:rPr>
                  <w:b/>
                  <w:bCs/>
                </w:rPr>
                <w:t> </w:t>
              </w:r>
            </w:ins>
          </w:p>
        </w:tc>
        <w:tc>
          <w:tcPr>
            <w:tcW w:w="978" w:type="dxa"/>
            <w:hideMark/>
            <w:tcPrChange w:id="420" w:author="Hoan Ng" w:date="2017-03-20T22:19:00Z">
              <w:tcPr>
                <w:tcW w:w="960" w:type="dxa"/>
                <w:hideMark/>
              </w:tcPr>
            </w:tcPrChange>
          </w:tcPr>
          <w:p w:rsidR="005F3BAC" w:rsidRPr="005F3BAC" w:rsidRDefault="005F3BAC">
            <w:pPr>
              <w:rPr>
                <w:ins w:id="421" w:author="Hoan Ng" w:date="2017-03-20T22:18:00Z"/>
                <w:b/>
                <w:bCs/>
              </w:rPr>
            </w:pPr>
            <w:ins w:id="422" w:author="Hoan Ng" w:date="2017-03-20T22:18:00Z">
              <w:r w:rsidRPr="005F3BAC">
                <w:rPr>
                  <w:b/>
                  <w:bCs/>
                </w:rPr>
                <w:t> </w:t>
              </w:r>
            </w:ins>
          </w:p>
        </w:tc>
        <w:tc>
          <w:tcPr>
            <w:tcW w:w="790" w:type="dxa"/>
            <w:hideMark/>
            <w:tcPrChange w:id="423" w:author="Hoan Ng" w:date="2017-03-20T22:19:00Z">
              <w:tcPr>
                <w:tcW w:w="960" w:type="dxa"/>
                <w:hideMark/>
              </w:tcPr>
            </w:tcPrChange>
          </w:tcPr>
          <w:p w:rsidR="005F3BAC" w:rsidRPr="005F3BAC" w:rsidRDefault="005F3BAC">
            <w:pPr>
              <w:rPr>
                <w:ins w:id="424" w:author="Hoan Ng" w:date="2017-03-20T22:18:00Z"/>
                <w:b/>
                <w:bCs/>
              </w:rPr>
            </w:pPr>
            <w:ins w:id="425" w:author="Hoan Ng" w:date="2017-03-20T22:18:00Z">
              <w:r w:rsidRPr="005F3BAC">
                <w:rPr>
                  <w:b/>
                  <w:bCs/>
                </w:rPr>
                <w:t> </w:t>
              </w:r>
            </w:ins>
          </w:p>
        </w:tc>
      </w:tr>
      <w:tr w:rsidR="005F3BAC" w:rsidRPr="005F3BAC" w:rsidTr="005F3BAC">
        <w:tblPrEx>
          <w:tblW w:w="0" w:type="auto"/>
          <w:tblPrExChange w:id="426" w:author="Hoan Ng" w:date="2017-03-20T22:19:00Z">
            <w:tblPrEx>
              <w:tblW w:w="0" w:type="auto"/>
            </w:tblPrEx>
          </w:tblPrExChange>
        </w:tblPrEx>
        <w:trPr>
          <w:trHeight w:val="300"/>
          <w:ins w:id="427" w:author="Hoan Ng" w:date="2017-03-20T22:18:00Z"/>
          <w:trPrChange w:id="428" w:author="Hoan Ng" w:date="2017-03-20T22:19:00Z">
            <w:trPr>
              <w:trHeight w:val="300"/>
            </w:trPr>
          </w:trPrChange>
        </w:trPr>
        <w:tc>
          <w:tcPr>
            <w:tcW w:w="985" w:type="dxa"/>
            <w:hideMark/>
            <w:tcPrChange w:id="429" w:author="Hoan Ng" w:date="2017-03-20T22:19:00Z">
              <w:tcPr>
                <w:tcW w:w="8140" w:type="dxa"/>
                <w:gridSpan w:val="2"/>
                <w:hideMark/>
              </w:tcPr>
            </w:tcPrChange>
          </w:tcPr>
          <w:p w:rsidR="005F3BAC" w:rsidRPr="005F3BAC" w:rsidRDefault="005F3BAC">
            <w:pPr>
              <w:rPr>
                <w:ins w:id="430" w:author="Hoan Ng" w:date="2017-03-20T22:18:00Z"/>
                <w:b/>
                <w:bCs/>
              </w:rPr>
            </w:pPr>
            <w:ins w:id="431" w:author="Hoan Ng" w:date="2017-03-20T22:18:00Z">
              <w:r w:rsidRPr="005F3BAC">
                <w:rPr>
                  <w:b/>
                  <w:bCs/>
                </w:rPr>
                <w:t> </w:t>
              </w:r>
            </w:ins>
          </w:p>
        </w:tc>
        <w:tc>
          <w:tcPr>
            <w:tcW w:w="4702" w:type="dxa"/>
            <w:hideMark/>
            <w:tcPrChange w:id="432" w:author="Hoan Ng" w:date="2017-03-20T22:19:00Z">
              <w:tcPr>
                <w:tcW w:w="3340" w:type="dxa"/>
                <w:hideMark/>
              </w:tcPr>
            </w:tcPrChange>
          </w:tcPr>
          <w:p w:rsidR="005F3BAC" w:rsidRPr="005F3BAC" w:rsidRDefault="005F3BAC" w:rsidP="005F3BAC">
            <w:pPr>
              <w:rPr>
                <w:ins w:id="433" w:author="Hoan Ng" w:date="2017-03-20T22:18:00Z"/>
                <w:b/>
                <w:bCs/>
              </w:rPr>
            </w:pPr>
            <w:ins w:id="434" w:author="Hoan Ng" w:date="2017-03-20T22:18:00Z">
              <w:r w:rsidRPr="005F3BAC">
                <w:rPr>
                  <w:b/>
                  <w:bCs/>
                </w:rPr>
                <w:t>4.2.</w:t>
              </w:r>
            </w:ins>
          </w:p>
        </w:tc>
        <w:tc>
          <w:tcPr>
            <w:tcW w:w="1027" w:type="dxa"/>
            <w:hideMark/>
            <w:tcPrChange w:id="435" w:author="Hoan Ng" w:date="2017-03-20T22:19:00Z">
              <w:tcPr>
                <w:tcW w:w="960" w:type="dxa"/>
                <w:hideMark/>
              </w:tcPr>
            </w:tcPrChange>
          </w:tcPr>
          <w:p w:rsidR="005F3BAC" w:rsidRPr="005F3BAC" w:rsidRDefault="005F3BAC">
            <w:pPr>
              <w:rPr>
                <w:ins w:id="436" w:author="Hoan Ng" w:date="2017-03-20T22:18:00Z"/>
                <w:b/>
                <w:bCs/>
              </w:rPr>
            </w:pPr>
            <w:ins w:id="437" w:author="Hoan Ng" w:date="2017-03-20T22:18:00Z">
              <w:r w:rsidRPr="005F3BAC">
                <w:rPr>
                  <w:b/>
                  <w:bCs/>
                </w:rPr>
                <w:t> </w:t>
              </w:r>
            </w:ins>
          </w:p>
        </w:tc>
        <w:tc>
          <w:tcPr>
            <w:tcW w:w="868" w:type="dxa"/>
            <w:hideMark/>
            <w:tcPrChange w:id="438" w:author="Hoan Ng" w:date="2017-03-20T22:19:00Z">
              <w:tcPr>
                <w:tcW w:w="960" w:type="dxa"/>
                <w:hideMark/>
              </w:tcPr>
            </w:tcPrChange>
          </w:tcPr>
          <w:p w:rsidR="005F3BAC" w:rsidRPr="005F3BAC" w:rsidRDefault="005F3BAC">
            <w:pPr>
              <w:rPr>
                <w:ins w:id="439" w:author="Hoan Ng" w:date="2017-03-20T22:18:00Z"/>
                <w:b/>
                <w:bCs/>
              </w:rPr>
            </w:pPr>
            <w:ins w:id="440" w:author="Hoan Ng" w:date="2017-03-20T22:18:00Z">
              <w:r w:rsidRPr="005F3BAC">
                <w:rPr>
                  <w:b/>
                  <w:bCs/>
                </w:rPr>
                <w:t> </w:t>
              </w:r>
            </w:ins>
          </w:p>
        </w:tc>
        <w:tc>
          <w:tcPr>
            <w:tcW w:w="978" w:type="dxa"/>
            <w:hideMark/>
            <w:tcPrChange w:id="441" w:author="Hoan Ng" w:date="2017-03-20T22:19:00Z">
              <w:tcPr>
                <w:tcW w:w="960" w:type="dxa"/>
                <w:hideMark/>
              </w:tcPr>
            </w:tcPrChange>
          </w:tcPr>
          <w:p w:rsidR="005F3BAC" w:rsidRPr="005F3BAC" w:rsidRDefault="005F3BAC">
            <w:pPr>
              <w:rPr>
                <w:ins w:id="442" w:author="Hoan Ng" w:date="2017-03-20T22:18:00Z"/>
                <w:b/>
                <w:bCs/>
              </w:rPr>
            </w:pPr>
            <w:ins w:id="443" w:author="Hoan Ng" w:date="2017-03-20T22:18:00Z">
              <w:r w:rsidRPr="005F3BAC">
                <w:rPr>
                  <w:b/>
                  <w:bCs/>
                </w:rPr>
                <w:t> </w:t>
              </w:r>
            </w:ins>
          </w:p>
        </w:tc>
        <w:tc>
          <w:tcPr>
            <w:tcW w:w="790" w:type="dxa"/>
            <w:hideMark/>
            <w:tcPrChange w:id="444" w:author="Hoan Ng" w:date="2017-03-20T22:19:00Z">
              <w:tcPr>
                <w:tcW w:w="960" w:type="dxa"/>
                <w:hideMark/>
              </w:tcPr>
            </w:tcPrChange>
          </w:tcPr>
          <w:p w:rsidR="005F3BAC" w:rsidRPr="005F3BAC" w:rsidRDefault="005F3BAC">
            <w:pPr>
              <w:rPr>
                <w:ins w:id="445" w:author="Hoan Ng" w:date="2017-03-20T22:18:00Z"/>
                <w:b/>
                <w:bCs/>
              </w:rPr>
            </w:pPr>
            <w:ins w:id="446" w:author="Hoan Ng" w:date="2017-03-20T22:18:00Z">
              <w:r w:rsidRPr="005F3BAC">
                <w:rPr>
                  <w:b/>
                  <w:bCs/>
                </w:rPr>
                <w:t> </w:t>
              </w:r>
            </w:ins>
          </w:p>
        </w:tc>
      </w:tr>
      <w:tr w:rsidR="005F3BAC" w:rsidRPr="005F3BAC" w:rsidTr="005F3BAC">
        <w:tblPrEx>
          <w:tblW w:w="0" w:type="auto"/>
          <w:tblPrExChange w:id="447" w:author="Hoan Ng" w:date="2017-03-20T22:19:00Z">
            <w:tblPrEx>
              <w:tblW w:w="0" w:type="auto"/>
            </w:tblPrEx>
          </w:tblPrExChange>
        </w:tblPrEx>
        <w:trPr>
          <w:trHeight w:val="300"/>
          <w:ins w:id="448" w:author="Hoan Ng" w:date="2017-03-20T22:18:00Z"/>
          <w:trPrChange w:id="449" w:author="Hoan Ng" w:date="2017-03-20T22:19:00Z">
            <w:trPr>
              <w:trHeight w:val="300"/>
            </w:trPr>
          </w:trPrChange>
        </w:trPr>
        <w:tc>
          <w:tcPr>
            <w:tcW w:w="985" w:type="dxa"/>
            <w:hideMark/>
            <w:tcPrChange w:id="450" w:author="Hoan Ng" w:date="2017-03-20T22:19:00Z">
              <w:tcPr>
                <w:tcW w:w="8140" w:type="dxa"/>
                <w:gridSpan w:val="2"/>
                <w:hideMark/>
              </w:tcPr>
            </w:tcPrChange>
          </w:tcPr>
          <w:p w:rsidR="005F3BAC" w:rsidRPr="005F3BAC" w:rsidRDefault="005F3BAC">
            <w:pPr>
              <w:rPr>
                <w:ins w:id="451" w:author="Hoan Ng" w:date="2017-03-20T22:18:00Z"/>
                <w:b/>
                <w:bCs/>
              </w:rPr>
            </w:pPr>
            <w:ins w:id="452" w:author="Hoan Ng" w:date="2017-03-20T22:18:00Z">
              <w:r w:rsidRPr="005F3BAC">
                <w:rPr>
                  <w:b/>
                  <w:bCs/>
                </w:rPr>
                <w:t> </w:t>
              </w:r>
            </w:ins>
          </w:p>
        </w:tc>
        <w:tc>
          <w:tcPr>
            <w:tcW w:w="4702" w:type="dxa"/>
            <w:hideMark/>
            <w:tcPrChange w:id="453" w:author="Hoan Ng" w:date="2017-03-20T22:19:00Z">
              <w:tcPr>
                <w:tcW w:w="3340" w:type="dxa"/>
                <w:hideMark/>
              </w:tcPr>
            </w:tcPrChange>
          </w:tcPr>
          <w:p w:rsidR="005F3BAC" w:rsidRPr="005F3BAC" w:rsidRDefault="005F3BAC" w:rsidP="005F3BAC">
            <w:pPr>
              <w:rPr>
                <w:ins w:id="454" w:author="Hoan Ng" w:date="2017-03-20T22:18:00Z"/>
                <w:b/>
                <w:bCs/>
              </w:rPr>
            </w:pPr>
            <w:ins w:id="455" w:author="Hoan Ng" w:date="2017-03-20T22:18:00Z">
              <w:r w:rsidRPr="005F3BAC">
                <w:rPr>
                  <w:b/>
                  <w:bCs/>
                </w:rPr>
                <w:t>4.3</w:t>
              </w:r>
            </w:ins>
          </w:p>
        </w:tc>
        <w:tc>
          <w:tcPr>
            <w:tcW w:w="1027" w:type="dxa"/>
            <w:hideMark/>
            <w:tcPrChange w:id="456" w:author="Hoan Ng" w:date="2017-03-20T22:19:00Z">
              <w:tcPr>
                <w:tcW w:w="960" w:type="dxa"/>
                <w:hideMark/>
              </w:tcPr>
            </w:tcPrChange>
          </w:tcPr>
          <w:p w:rsidR="005F3BAC" w:rsidRPr="005F3BAC" w:rsidRDefault="005F3BAC">
            <w:pPr>
              <w:rPr>
                <w:ins w:id="457" w:author="Hoan Ng" w:date="2017-03-20T22:18:00Z"/>
                <w:b/>
                <w:bCs/>
              </w:rPr>
            </w:pPr>
            <w:ins w:id="458" w:author="Hoan Ng" w:date="2017-03-20T22:18:00Z">
              <w:r w:rsidRPr="005F3BAC">
                <w:rPr>
                  <w:b/>
                  <w:bCs/>
                </w:rPr>
                <w:t> </w:t>
              </w:r>
            </w:ins>
          </w:p>
        </w:tc>
        <w:tc>
          <w:tcPr>
            <w:tcW w:w="868" w:type="dxa"/>
            <w:hideMark/>
            <w:tcPrChange w:id="459" w:author="Hoan Ng" w:date="2017-03-20T22:19:00Z">
              <w:tcPr>
                <w:tcW w:w="960" w:type="dxa"/>
                <w:hideMark/>
              </w:tcPr>
            </w:tcPrChange>
          </w:tcPr>
          <w:p w:rsidR="005F3BAC" w:rsidRPr="005F3BAC" w:rsidRDefault="005F3BAC">
            <w:pPr>
              <w:rPr>
                <w:ins w:id="460" w:author="Hoan Ng" w:date="2017-03-20T22:18:00Z"/>
                <w:b/>
                <w:bCs/>
              </w:rPr>
            </w:pPr>
            <w:ins w:id="461" w:author="Hoan Ng" w:date="2017-03-20T22:18:00Z">
              <w:r w:rsidRPr="005F3BAC">
                <w:rPr>
                  <w:b/>
                  <w:bCs/>
                </w:rPr>
                <w:t> </w:t>
              </w:r>
            </w:ins>
          </w:p>
        </w:tc>
        <w:tc>
          <w:tcPr>
            <w:tcW w:w="978" w:type="dxa"/>
            <w:hideMark/>
            <w:tcPrChange w:id="462" w:author="Hoan Ng" w:date="2017-03-20T22:19:00Z">
              <w:tcPr>
                <w:tcW w:w="960" w:type="dxa"/>
                <w:hideMark/>
              </w:tcPr>
            </w:tcPrChange>
          </w:tcPr>
          <w:p w:rsidR="005F3BAC" w:rsidRPr="005F3BAC" w:rsidRDefault="005F3BAC">
            <w:pPr>
              <w:rPr>
                <w:ins w:id="463" w:author="Hoan Ng" w:date="2017-03-20T22:18:00Z"/>
                <w:b/>
                <w:bCs/>
              </w:rPr>
            </w:pPr>
            <w:ins w:id="464" w:author="Hoan Ng" w:date="2017-03-20T22:18:00Z">
              <w:r w:rsidRPr="005F3BAC">
                <w:rPr>
                  <w:b/>
                  <w:bCs/>
                </w:rPr>
                <w:t> </w:t>
              </w:r>
            </w:ins>
          </w:p>
        </w:tc>
        <w:tc>
          <w:tcPr>
            <w:tcW w:w="790" w:type="dxa"/>
            <w:hideMark/>
            <w:tcPrChange w:id="465" w:author="Hoan Ng" w:date="2017-03-20T22:19:00Z">
              <w:tcPr>
                <w:tcW w:w="960" w:type="dxa"/>
                <w:hideMark/>
              </w:tcPr>
            </w:tcPrChange>
          </w:tcPr>
          <w:p w:rsidR="005F3BAC" w:rsidRPr="005F3BAC" w:rsidRDefault="005F3BAC">
            <w:pPr>
              <w:rPr>
                <w:ins w:id="466" w:author="Hoan Ng" w:date="2017-03-20T22:18:00Z"/>
                <w:b/>
                <w:bCs/>
              </w:rPr>
            </w:pPr>
            <w:ins w:id="467" w:author="Hoan Ng" w:date="2017-03-20T22:18:00Z">
              <w:r w:rsidRPr="005F3BAC">
                <w:rPr>
                  <w:b/>
                  <w:bCs/>
                </w:rPr>
                <w:t> </w:t>
              </w:r>
            </w:ins>
          </w:p>
        </w:tc>
      </w:tr>
      <w:tr w:rsidR="005F3BAC" w:rsidRPr="005F3BAC" w:rsidTr="005F3BAC">
        <w:tblPrEx>
          <w:tblW w:w="0" w:type="auto"/>
          <w:tblPrExChange w:id="468" w:author="Hoan Ng" w:date="2017-03-20T22:19:00Z">
            <w:tblPrEx>
              <w:tblW w:w="0" w:type="auto"/>
            </w:tblPrEx>
          </w:tblPrExChange>
        </w:tblPrEx>
        <w:trPr>
          <w:trHeight w:val="300"/>
          <w:ins w:id="469" w:author="Hoan Ng" w:date="2017-03-20T22:18:00Z"/>
          <w:trPrChange w:id="470" w:author="Hoan Ng" w:date="2017-03-20T22:19:00Z">
            <w:trPr>
              <w:trHeight w:val="300"/>
            </w:trPr>
          </w:trPrChange>
        </w:trPr>
        <w:tc>
          <w:tcPr>
            <w:tcW w:w="985" w:type="dxa"/>
            <w:hideMark/>
            <w:tcPrChange w:id="471" w:author="Hoan Ng" w:date="2017-03-20T22:19:00Z">
              <w:tcPr>
                <w:tcW w:w="8140" w:type="dxa"/>
                <w:gridSpan w:val="2"/>
                <w:hideMark/>
              </w:tcPr>
            </w:tcPrChange>
          </w:tcPr>
          <w:p w:rsidR="005F3BAC" w:rsidRPr="005F3BAC" w:rsidRDefault="005F3BAC">
            <w:pPr>
              <w:rPr>
                <w:ins w:id="472" w:author="Hoan Ng" w:date="2017-03-20T22:18:00Z"/>
                <w:b/>
                <w:bCs/>
              </w:rPr>
            </w:pPr>
            <w:ins w:id="473" w:author="Hoan Ng" w:date="2017-03-20T22:18:00Z">
              <w:r w:rsidRPr="005F3BAC">
                <w:rPr>
                  <w:b/>
                  <w:bCs/>
                </w:rPr>
                <w:t> </w:t>
              </w:r>
            </w:ins>
          </w:p>
        </w:tc>
        <w:tc>
          <w:tcPr>
            <w:tcW w:w="4702" w:type="dxa"/>
            <w:hideMark/>
            <w:tcPrChange w:id="474" w:author="Hoan Ng" w:date="2017-03-20T22:19:00Z">
              <w:tcPr>
                <w:tcW w:w="3340" w:type="dxa"/>
                <w:hideMark/>
              </w:tcPr>
            </w:tcPrChange>
          </w:tcPr>
          <w:p w:rsidR="005F3BAC" w:rsidRPr="005F3BAC" w:rsidRDefault="005F3BAC">
            <w:pPr>
              <w:rPr>
                <w:ins w:id="475" w:author="Hoan Ng" w:date="2017-03-20T22:18:00Z"/>
                <w:b/>
                <w:bCs/>
              </w:rPr>
            </w:pPr>
            <w:ins w:id="476" w:author="Hoan Ng" w:date="2017-03-20T22:18:00Z">
              <w:r w:rsidRPr="005F3BAC">
                <w:rPr>
                  <w:b/>
                  <w:bCs/>
                </w:rPr>
                <w:t>Chương 5: Kiểm thử</w:t>
              </w:r>
            </w:ins>
          </w:p>
        </w:tc>
        <w:tc>
          <w:tcPr>
            <w:tcW w:w="1027" w:type="dxa"/>
            <w:hideMark/>
            <w:tcPrChange w:id="477" w:author="Hoan Ng" w:date="2017-03-20T22:19:00Z">
              <w:tcPr>
                <w:tcW w:w="960" w:type="dxa"/>
                <w:hideMark/>
              </w:tcPr>
            </w:tcPrChange>
          </w:tcPr>
          <w:p w:rsidR="005F3BAC" w:rsidRPr="005F3BAC" w:rsidRDefault="005F3BAC">
            <w:pPr>
              <w:rPr>
                <w:ins w:id="478" w:author="Hoan Ng" w:date="2017-03-20T22:18:00Z"/>
                <w:b/>
                <w:bCs/>
              </w:rPr>
            </w:pPr>
            <w:ins w:id="479" w:author="Hoan Ng" w:date="2017-03-20T22:18:00Z">
              <w:r w:rsidRPr="005F3BAC">
                <w:rPr>
                  <w:b/>
                  <w:bCs/>
                </w:rPr>
                <w:t> </w:t>
              </w:r>
            </w:ins>
          </w:p>
        </w:tc>
        <w:tc>
          <w:tcPr>
            <w:tcW w:w="868" w:type="dxa"/>
            <w:hideMark/>
            <w:tcPrChange w:id="480" w:author="Hoan Ng" w:date="2017-03-20T22:19:00Z">
              <w:tcPr>
                <w:tcW w:w="960" w:type="dxa"/>
                <w:hideMark/>
              </w:tcPr>
            </w:tcPrChange>
          </w:tcPr>
          <w:p w:rsidR="005F3BAC" w:rsidRPr="005F3BAC" w:rsidRDefault="005F3BAC">
            <w:pPr>
              <w:rPr>
                <w:ins w:id="481" w:author="Hoan Ng" w:date="2017-03-20T22:18:00Z"/>
                <w:b/>
                <w:bCs/>
              </w:rPr>
            </w:pPr>
            <w:ins w:id="482" w:author="Hoan Ng" w:date="2017-03-20T22:18:00Z">
              <w:r w:rsidRPr="005F3BAC">
                <w:rPr>
                  <w:b/>
                  <w:bCs/>
                </w:rPr>
                <w:t> </w:t>
              </w:r>
            </w:ins>
          </w:p>
        </w:tc>
        <w:tc>
          <w:tcPr>
            <w:tcW w:w="978" w:type="dxa"/>
            <w:hideMark/>
            <w:tcPrChange w:id="483" w:author="Hoan Ng" w:date="2017-03-20T22:19:00Z">
              <w:tcPr>
                <w:tcW w:w="960" w:type="dxa"/>
                <w:hideMark/>
              </w:tcPr>
            </w:tcPrChange>
          </w:tcPr>
          <w:p w:rsidR="005F3BAC" w:rsidRPr="005F3BAC" w:rsidRDefault="005F3BAC">
            <w:pPr>
              <w:rPr>
                <w:ins w:id="484" w:author="Hoan Ng" w:date="2017-03-20T22:18:00Z"/>
                <w:b/>
                <w:bCs/>
              </w:rPr>
            </w:pPr>
            <w:ins w:id="485" w:author="Hoan Ng" w:date="2017-03-20T22:18:00Z">
              <w:r w:rsidRPr="005F3BAC">
                <w:rPr>
                  <w:b/>
                  <w:bCs/>
                </w:rPr>
                <w:t> </w:t>
              </w:r>
            </w:ins>
          </w:p>
        </w:tc>
        <w:tc>
          <w:tcPr>
            <w:tcW w:w="790" w:type="dxa"/>
            <w:hideMark/>
            <w:tcPrChange w:id="486" w:author="Hoan Ng" w:date="2017-03-20T22:19:00Z">
              <w:tcPr>
                <w:tcW w:w="960" w:type="dxa"/>
                <w:hideMark/>
              </w:tcPr>
            </w:tcPrChange>
          </w:tcPr>
          <w:p w:rsidR="005F3BAC" w:rsidRPr="005F3BAC" w:rsidRDefault="005F3BAC">
            <w:pPr>
              <w:rPr>
                <w:ins w:id="487" w:author="Hoan Ng" w:date="2017-03-20T22:18:00Z"/>
                <w:b/>
                <w:bCs/>
              </w:rPr>
            </w:pPr>
            <w:ins w:id="488" w:author="Hoan Ng" w:date="2017-03-20T22:18:00Z">
              <w:r w:rsidRPr="005F3BAC">
                <w:rPr>
                  <w:b/>
                  <w:bCs/>
                </w:rPr>
                <w:t> </w:t>
              </w:r>
            </w:ins>
          </w:p>
        </w:tc>
      </w:tr>
      <w:tr w:rsidR="005F3BAC" w:rsidRPr="005F3BAC" w:rsidTr="005F3BAC">
        <w:tblPrEx>
          <w:tblW w:w="0" w:type="auto"/>
          <w:tblPrExChange w:id="489" w:author="Hoan Ng" w:date="2017-03-20T22:19:00Z">
            <w:tblPrEx>
              <w:tblW w:w="0" w:type="auto"/>
            </w:tblPrEx>
          </w:tblPrExChange>
        </w:tblPrEx>
        <w:trPr>
          <w:trHeight w:val="300"/>
          <w:ins w:id="490" w:author="Hoan Ng" w:date="2017-03-20T22:18:00Z"/>
          <w:trPrChange w:id="491" w:author="Hoan Ng" w:date="2017-03-20T22:19:00Z">
            <w:trPr>
              <w:trHeight w:val="300"/>
            </w:trPr>
          </w:trPrChange>
        </w:trPr>
        <w:tc>
          <w:tcPr>
            <w:tcW w:w="985" w:type="dxa"/>
            <w:hideMark/>
            <w:tcPrChange w:id="492" w:author="Hoan Ng" w:date="2017-03-20T22:19:00Z">
              <w:tcPr>
                <w:tcW w:w="8140" w:type="dxa"/>
                <w:gridSpan w:val="2"/>
                <w:hideMark/>
              </w:tcPr>
            </w:tcPrChange>
          </w:tcPr>
          <w:p w:rsidR="005F3BAC" w:rsidRPr="005F3BAC" w:rsidRDefault="005F3BAC">
            <w:pPr>
              <w:rPr>
                <w:ins w:id="493" w:author="Hoan Ng" w:date="2017-03-20T22:18:00Z"/>
                <w:b/>
                <w:bCs/>
              </w:rPr>
            </w:pPr>
            <w:ins w:id="494" w:author="Hoan Ng" w:date="2017-03-20T22:18:00Z">
              <w:r w:rsidRPr="005F3BAC">
                <w:rPr>
                  <w:b/>
                  <w:bCs/>
                </w:rPr>
                <w:t> </w:t>
              </w:r>
            </w:ins>
          </w:p>
        </w:tc>
        <w:tc>
          <w:tcPr>
            <w:tcW w:w="4702" w:type="dxa"/>
            <w:hideMark/>
            <w:tcPrChange w:id="495" w:author="Hoan Ng" w:date="2017-03-20T22:19:00Z">
              <w:tcPr>
                <w:tcW w:w="3340" w:type="dxa"/>
                <w:hideMark/>
              </w:tcPr>
            </w:tcPrChange>
          </w:tcPr>
          <w:p w:rsidR="005F3BAC" w:rsidRPr="005F3BAC" w:rsidRDefault="005F3BAC">
            <w:pPr>
              <w:rPr>
                <w:ins w:id="496" w:author="Hoan Ng" w:date="2017-03-20T22:18:00Z"/>
                <w:b/>
                <w:bCs/>
              </w:rPr>
            </w:pPr>
            <w:ins w:id="497" w:author="Hoan Ng" w:date="2017-03-20T22:18:00Z">
              <w:r w:rsidRPr="005F3BAC">
                <w:rPr>
                  <w:b/>
                  <w:bCs/>
                </w:rPr>
                <w:t>Chương 6: Kết luận</w:t>
              </w:r>
            </w:ins>
          </w:p>
        </w:tc>
        <w:tc>
          <w:tcPr>
            <w:tcW w:w="1027" w:type="dxa"/>
            <w:hideMark/>
            <w:tcPrChange w:id="498" w:author="Hoan Ng" w:date="2017-03-20T22:19:00Z">
              <w:tcPr>
                <w:tcW w:w="960" w:type="dxa"/>
                <w:hideMark/>
              </w:tcPr>
            </w:tcPrChange>
          </w:tcPr>
          <w:p w:rsidR="005F3BAC" w:rsidRPr="005F3BAC" w:rsidRDefault="005F3BAC">
            <w:pPr>
              <w:rPr>
                <w:ins w:id="499" w:author="Hoan Ng" w:date="2017-03-20T22:18:00Z"/>
                <w:b/>
                <w:bCs/>
              </w:rPr>
            </w:pPr>
            <w:ins w:id="500" w:author="Hoan Ng" w:date="2017-03-20T22:18:00Z">
              <w:r w:rsidRPr="005F3BAC">
                <w:rPr>
                  <w:b/>
                  <w:bCs/>
                </w:rPr>
                <w:t> </w:t>
              </w:r>
            </w:ins>
          </w:p>
        </w:tc>
        <w:tc>
          <w:tcPr>
            <w:tcW w:w="868" w:type="dxa"/>
            <w:hideMark/>
            <w:tcPrChange w:id="501" w:author="Hoan Ng" w:date="2017-03-20T22:19:00Z">
              <w:tcPr>
                <w:tcW w:w="960" w:type="dxa"/>
                <w:hideMark/>
              </w:tcPr>
            </w:tcPrChange>
          </w:tcPr>
          <w:p w:rsidR="005F3BAC" w:rsidRPr="005F3BAC" w:rsidRDefault="005F3BAC">
            <w:pPr>
              <w:rPr>
                <w:ins w:id="502" w:author="Hoan Ng" w:date="2017-03-20T22:18:00Z"/>
                <w:b/>
                <w:bCs/>
              </w:rPr>
            </w:pPr>
            <w:ins w:id="503" w:author="Hoan Ng" w:date="2017-03-20T22:18:00Z">
              <w:r w:rsidRPr="005F3BAC">
                <w:rPr>
                  <w:b/>
                  <w:bCs/>
                </w:rPr>
                <w:t> </w:t>
              </w:r>
            </w:ins>
          </w:p>
        </w:tc>
        <w:tc>
          <w:tcPr>
            <w:tcW w:w="978" w:type="dxa"/>
            <w:hideMark/>
            <w:tcPrChange w:id="504" w:author="Hoan Ng" w:date="2017-03-20T22:19:00Z">
              <w:tcPr>
                <w:tcW w:w="960" w:type="dxa"/>
                <w:hideMark/>
              </w:tcPr>
            </w:tcPrChange>
          </w:tcPr>
          <w:p w:rsidR="005F3BAC" w:rsidRPr="005F3BAC" w:rsidRDefault="005F3BAC">
            <w:pPr>
              <w:rPr>
                <w:ins w:id="505" w:author="Hoan Ng" w:date="2017-03-20T22:18:00Z"/>
                <w:b/>
                <w:bCs/>
              </w:rPr>
            </w:pPr>
            <w:ins w:id="506" w:author="Hoan Ng" w:date="2017-03-20T22:18:00Z">
              <w:r w:rsidRPr="005F3BAC">
                <w:rPr>
                  <w:b/>
                  <w:bCs/>
                </w:rPr>
                <w:t> </w:t>
              </w:r>
            </w:ins>
          </w:p>
        </w:tc>
        <w:tc>
          <w:tcPr>
            <w:tcW w:w="790" w:type="dxa"/>
            <w:hideMark/>
            <w:tcPrChange w:id="507" w:author="Hoan Ng" w:date="2017-03-20T22:19:00Z">
              <w:tcPr>
                <w:tcW w:w="960" w:type="dxa"/>
                <w:hideMark/>
              </w:tcPr>
            </w:tcPrChange>
          </w:tcPr>
          <w:p w:rsidR="005F3BAC" w:rsidRPr="005F3BAC" w:rsidRDefault="005F3BAC">
            <w:pPr>
              <w:rPr>
                <w:ins w:id="508" w:author="Hoan Ng" w:date="2017-03-20T22:18:00Z"/>
                <w:b/>
                <w:bCs/>
              </w:rPr>
            </w:pPr>
            <w:ins w:id="509" w:author="Hoan Ng" w:date="2017-03-20T22:18:00Z">
              <w:r w:rsidRPr="005F3BAC">
                <w:rPr>
                  <w:b/>
                  <w:bCs/>
                </w:rPr>
                <w:t> </w:t>
              </w:r>
            </w:ins>
          </w:p>
        </w:tc>
      </w:tr>
      <w:tr w:rsidR="005F3BAC" w:rsidRPr="005F3BAC" w:rsidTr="005F3BAC">
        <w:tblPrEx>
          <w:tblW w:w="0" w:type="auto"/>
          <w:tblPrExChange w:id="510" w:author="Hoan Ng" w:date="2017-03-20T22:19:00Z">
            <w:tblPrEx>
              <w:tblW w:w="0" w:type="auto"/>
            </w:tblPrEx>
          </w:tblPrExChange>
        </w:tblPrEx>
        <w:trPr>
          <w:trHeight w:val="300"/>
          <w:ins w:id="511" w:author="Hoan Ng" w:date="2017-03-20T22:18:00Z"/>
          <w:trPrChange w:id="512" w:author="Hoan Ng" w:date="2017-03-20T22:19:00Z">
            <w:trPr>
              <w:trHeight w:val="300"/>
            </w:trPr>
          </w:trPrChange>
        </w:trPr>
        <w:tc>
          <w:tcPr>
            <w:tcW w:w="985" w:type="dxa"/>
            <w:hideMark/>
            <w:tcPrChange w:id="513" w:author="Hoan Ng" w:date="2017-03-20T22:19:00Z">
              <w:tcPr>
                <w:tcW w:w="8140" w:type="dxa"/>
                <w:gridSpan w:val="2"/>
                <w:hideMark/>
              </w:tcPr>
            </w:tcPrChange>
          </w:tcPr>
          <w:p w:rsidR="005F3BAC" w:rsidRPr="005F3BAC" w:rsidRDefault="005F3BAC">
            <w:pPr>
              <w:rPr>
                <w:ins w:id="514" w:author="Hoan Ng" w:date="2017-03-20T22:18:00Z"/>
                <w:b/>
                <w:bCs/>
              </w:rPr>
            </w:pPr>
            <w:ins w:id="515" w:author="Hoan Ng" w:date="2017-03-20T22:18:00Z">
              <w:r w:rsidRPr="005F3BAC">
                <w:rPr>
                  <w:b/>
                  <w:bCs/>
                </w:rPr>
                <w:t> </w:t>
              </w:r>
            </w:ins>
          </w:p>
        </w:tc>
        <w:tc>
          <w:tcPr>
            <w:tcW w:w="4702" w:type="dxa"/>
            <w:hideMark/>
            <w:tcPrChange w:id="516" w:author="Hoan Ng" w:date="2017-03-20T22:19:00Z">
              <w:tcPr>
                <w:tcW w:w="3340" w:type="dxa"/>
                <w:hideMark/>
              </w:tcPr>
            </w:tcPrChange>
          </w:tcPr>
          <w:p w:rsidR="005F3BAC" w:rsidRPr="005F3BAC" w:rsidRDefault="005F3BAC">
            <w:pPr>
              <w:rPr>
                <w:ins w:id="517" w:author="Hoan Ng" w:date="2017-03-20T22:18:00Z"/>
                <w:b/>
                <w:bCs/>
              </w:rPr>
            </w:pPr>
            <w:ins w:id="518" w:author="Hoan Ng" w:date="2017-03-20T22:18:00Z">
              <w:r w:rsidRPr="005F3BAC">
                <w:rPr>
                  <w:b/>
                  <w:bCs/>
                </w:rPr>
                <w:t>Tài liệu tham khảo</w:t>
              </w:r>
            </w:ins>
          </w:p>
        </w:tc>
        <w:tc>
          <w:tcPr>
            <w:tcW w:w="1027" w:type="dxa"/>
            <w:hideMark/>
            <w:tcPrChange w:id="519" w:author="Hoan Ng" w:date="2017-03-20T22:19:00Z">
              <w:tcPr>
                <w:tcW w:w="960" w:type="dxa"/>
                <w:hideMark/>
              </w:tcPr>
            </w:tcPrChange>
          </w:tcPr>
          <w:p w:rsidR="005F3BAC" w:rsidRPr="005F3BAC" w:rsidRDefault="005F3BAC">
            <w:pPr>
              <w:rPr>
                <w:ins w:id="520" w:author="Hoan Ng" w:date="2017-03-20T22:18:00Z"/>
                <w:b/>
                <w:bCs/>
              </w:rPr>
            </w:pPr>
            <w:ins w:id="521" w:author="Hoan Ng" w:date="2017-03-20T22:18:00Z">
              <w:r w:rsidRPr="005F3BAC">
                <w:rPr>
                  <w:b/>
                  <w:bCs/>
                </w:rPr>
                <w:t> </w:t>
              </w:r>
            </w:ins>
          </w:p>
        </w:tc>
        <w:tc>
          <w:tcPr>
            <w:tcW w:w="868" w:type="dxa"/>
            <w:hideMark/>
            <w:tcPrChange w:id="522" w:author="Hoan Ng" w:date="2017-03-20T22:19:00Z">
              <w:tcPr>
                <w:tcW w:w="960" w:type="dxa"/>
                <w:hideMark/>
              </w:tcPr>
            </w:tcPrChange>
          </w:tcPr>
          <w:p w:rsidR="005F3BAC" w:rsidRPr="005F3BAC" w:rsidRDefault="005F3BAC">
            <w:pPr>
              <w:rPr>
                <w:ins w:id="523" w:author="Hoan Ng" w:date="2017-03-20T22:18:00Z"/>
                <w:b/>
                <w:bCs/>
              </w:rPr>
            </w:pPr>
            <w:ins w:id="524" w:author="Hoan Ng" w:date="2017-03-20T22:18:00Z">
              <w:r w:rsidRPr="005F3BAC">
                <w:rPr>
                  <w:b/>
                  <w:bCs/>
                </w:rPr>
                <w:t> </w:t>
              </w:r>
            </w:ins>
          </w:p>
        </w:tc>
        <w:tc>
          <w:tcPr>
            <w:tcW w:w="978" w:type="dxa"/>
            <w:hideMark/>
            <w:tcPrChange w:id="525" w:author="Hoan Ng" w:date="2017-03-20T22:19:00Z">
              <w:tcPr>
                <w:tcW w:w="960" w:type="dxa"/>
                <w:hideMark/>
              </w:tcPr>
            </w:tcPrChange>
          </w:tcPr>
          <w:p w:rsidR="005F3BAC" w:rsidRPr="005F3BAC" w:rsidRDefault="005F3BAC">
            <w:pPr>
              <w:rPr>
                <w:ins w:id="526" w:author="Hoan Ng" w:date="2017-03-20T22:18:00Z"/>
                <w:b/>
                <w:bCs/>
              </w:rPr>
            </w:pPr>
            <w:ins w:id="527" w:author="Hoan Ng" w:date="2017-03-20T22:18:00Z">
              <w:r w:rsidRPr="005F3BAC">
                <w:rPr>
                  <w:b/>
                  <w:bCs/>
                </w:rPr>
                <w:t> </w:t>
              </w:r>
            </w:ins>
          </w:p>
        </w:tc>
        <w:tc>
          <w:tcPr>
            <w:tcW w:w="790" w:type="dxa"/>
            <w:hideMark/>
            <w:tcPrChange w:id="528" w:author="Hoan Ng" w:date="2017-03-20T22:19:00Z">
              <w:tcPr>
                <w:tcW w:w="960" w:type="dxa"/>
                <w:hideMark/>
              </w:tcPr>
            </w:tcPrChange>
          </w:tcPr>
          <w:p w:rsidR="005F3BAC" w:rsidRPr="005F3BAC" w:rsidRDefault="005F3BAC">
            <w:pPr>
              <w:rPr>
                <w:ins w:id="529" w:author="Hoan Ng" w:date="2017-03-20T22:18:00Z"/>
                <w:b/>
                <w:bCs/>
              </w:rPr>
            </w:pPr>
            <w:ins w:id="530" w:author="Hoan Ng" w:date="2017-03-20T22:18:00Z">
              <w:r w:rsidRPr="005F3BAC">
                <w:rPr>
                  <w:b/>
                  <w:bCs/>
                </w:rPr>
                <w:t> </w:t>
              </w:r>
            </w:ins>
          </w:p>
        </w:tc>
      </w:tr>
      <w:tr w:rsidR="005F3BAC" w:rsidRPr="005F3BAC" w:rsidTr="005F3BAC">
        <w:tblPrEx>
          <w:tblW w:w="0" w:type="auto"/>
          <w:tblPrExChange w:id="531" w:author="Hoan Ng" w:date="2017-03-20T22:19:00Z">
            <w:tblPrEx>
              <w:tblW w:w="0" w:type="auto"/>
            </w:tblPrEx>
          </w:tblPrExChange>
        </w:tblPrEx>
        <w:trPr>
          <w:trHeight w:val="300"/>
          <w:ins w:id="532" w:author="Hoan Ng" w:date="2017-03-20T22:18:00Z"/>
          <w:trPrChange w:id="533" w:author="Hoan Ng" w:date="2017-03-20T22:19:00Z">
            <w:trPr>
              <w:trHeight w:val="300"/>
            </w:trPr>
          </w:trPrChange>
        </w:trPr>
        <w:tc>
          <w:tcPr>
            <w:tcW w:w="9350" w:type="dxa"/>
            <w:gridSpan w:val="6"/>
            <w:hideMark/>
            <w:tcPrChange w:id="534" w:author="Hoan Ng" w:date="2017-03-20T22:19:00Z">
              <w:tcPr>
                <w:tcW w:w="15320" w:type="dxa"/>
                <w:gridSpan w:val="7"/>
                <w:hideMark/>
              </w:tcPr>
            </w:tcPrChange>
          </w:tcPr>
          <w:p w:rsidR="005F3BAC" w:rsidRPr="005F3BAC" w:rsidRDefault="005F3BAC">
            <w:pPr>
              <w:rPr>
                <w:ins w:id="535" w:author="Hoan Ng" w:date="2017-03-20T22:18:00Z"/>
                <w:b/>
                <w:bCs/>
              </w:rPr>
            </w:pPr>
            <w:ins w:id="536" w:author="Hoan Ng" w:date="2017-03-20T22:18:00Z">
              <w:r w:rsidRPr="005F3BAC">
                <w:rPr>
                  <w:b/>
                  <w:bCs/>
                </w:rPr>
                <w:t>II. LẬP TRÌNH</w:t>
              </w:r>
            </w:ins>
          </w:p>
        </w:tc>
      </w:tr>
      <w:tr w:rsidR="005F3BAC" w:rsidRPr="005F3BAC" w:rsidTr="005F3BAC">
        <w:tblPrEx>
          <w:tblW w:w="0" w:type="auto"/>
          <w:tblPrExChange w:id="537" w:author="Hoan Ng" w:date="2017-03-20T22:19:00Z">
            <w:tblPrEx>
              <w:tblW w:w="0" w:type="auto"/>
            </w:tblPrEx>
          </w:tblPrExChange>
        </w:tblPrEx>
        <w:trPr>
          <w:trHeight w:val="300"/>
          <w:ins w:id="538" w:author="Hoan Ng" w:date="2017-03-20T22:18:00Z"/>
          <w:trPrChange w:id="539" w:author="Hoan Ng" w:date="2017-03-20T22:19:00Z">
            <w:trPr>
              <w:trHeight w:val="300"/>
            </w:trPr>
          </w:trPrChange>
        </w:trPr>
        <w:tc>
          <w:tcPr>
            <w:tcW w:w="985" w:type="dxa"/>
            <w:hideMark/>
            <w:tcPrChange w:id="540" w:author="Hoan Ng" w:date="2017-03-20T22:19:00Z">
              <w:tcPr>
                <w:tcW w:w="8140" w:type="dxa"/>
                <w:gridSpan w:val="2"/>
                <w:hideMark/>
              </w:tcPr>
            </w:tcPrChange>
          </w:tcPr>
          <w:p w:rsidR="005F3BAC" w:rsidRPr="005F3BAC" w:rsidRDefault="005F3BAC">
            <w:pPr>
              <w:rPr>
                <w:ins w:id="541" w:author="Hoan Ng" w:date="2017-03-20T22:18:00Z"/>
                <w:b/>
                <w:bCs/>
              </w:rPr>
            </w:pPr>
            <w:ins w:id="542" w:author="Hoan Ng" w:date="2017-03-20T22:18:00Z">
              <w:r w:rsidRPr="005F3BAC">
                <w:rPr>
                  <w:b/>
                  <w:bCs/>
                </w:rPr>
                <w:t> </w:t>
              </w:r>
            </w:ins>
          </w:p>
        </w:tc>
        <w:tc>
          <w:tcPr>
            <w:tcW w:w="4702" w:type="dxa"/>
            <w:hideMark/>
            <w:tcPrChange w:id="543" w:author="Hoan Ng" w:date="2017-03-20T22:19:00Z">
              <w:tcPr>
                <w:tcW w:w="3340" w:type="dxa"/>
                <w:hideMark/>
              </w:tcPr>
            </w:tcPrChange>
          </w:tcPr>
          <w:p w:rsidR="005F3BAC" w:rsidRPr="005F3BAC" w:rsidRDefault="005F3BAC" w:rsidP="005F3BAC">
            <w:pPr>
              <w:rPr>
                <w:ins w:id="544" w:author="Hoan Ng" w:date="2017-03-20T22:18:00Z"/>
                <w:b/>
                <w:bCs/>
              </w:rPr>
            </w:pPr>
            <w:ins w:id="545" w:author="Hoan Ng" w:date="2017-03-20T22:18:00Z">
              <w:r w:rsidRPr="005F3BAC">
                <w:rPr>
                  <w:b/>
                  <w:bCs/>
                </w:rPr>
                <w:t>Module 1</w:t>
              </w:r>
            </w:ins>
          </w:p>
        </w:tc>
        <w:tc>
          <w:tcPr>
            <w:tcW w:w="1027" w:type="dxa"/>
            <w:hideMark/>
            <w:tcPrChange w:id="546" w:author="Hoan Ng" w:date="2017-03-20T22:19:00Z">
              <w:tcPr>
                <w:tcW w:w="960" w:type="dxa"/>
                <w:hideMark/>
              </w:tcPr>
            </w:tcPrChange>
          </w:tcPr>
          <w:p w:rsidR="005F3BAC" w:rsidRPr="005F3BAC" w:rsidRDefault="005F3BAC">
            <w:pPr>
              <w:rPr>
                <w:ins w:id="547" w:author="Hoan Ng" w:date="2017-03-20T22:18:00Z"/>
                <w:b/>
                <w:bCs/>
              </w:rPr>
            </w:pPr>
            <w:ins w:id="548" w:author="Hoan Ng" w:date="2017-03-20T22:18:00Z">
              <w:r w:rsidRPr="005F3BAC">
                <w:rPr>
                  <w:b/>
                  <w:bCs/>
                </w:rPr>
                <w:t> </w:t>
              </w:r>
            </w:ins>
          </w:p>
        </w:tc>
        <w:tc>
          <w:tcPr>
            <w:tcW w:w="868" w:type="dxa"/>
            <w:hideMark/>
            <w:tcPrChange w:id="549" w:author="Hoan Ng" w:date="2017-03-20T22:19:00Z">
              <w:tcPr>
                <w:tcW w:w="960" w:type="dxa"/>
                <w:hideMark/>
              </w:tcPr>
            </w:tcPrChange>
          </w:tcPr>
          <w:p w:rsidR="005F3BAC" w:rsidRPr="005F3BAC" w:rsidRDefault="005F3BAC">
            <w:pPr>
              <w:rPr>
                <w:ins w:id="550" w:author="Hoan Ng" w:date="2017-03-20T22:18:00Z"/>
                <w:b/>
                <w:bCs/>
              </w:rPr>
            </w:pPr>
            <w:ins w:id="551" w:author="Hoan Ng" w:date="2017-03-20T22:18:00Z">
              <w:r w:rsidRPr="005F3BAC">
                <w:rPr>
                  <w:b/>
                  <w:bCs/>
                </w:rPr>
                <w:t> </w:t>
              </w:r>
            </w:ins>
          </w:p>
        </w:tc>
        <w:tc>
          <w:tcPr>
            <w:tcW w:w="978" w:type="dxa"/>
            <w:hideMark/>
            <w:tcPrChange w:id="552" w:author="Hoan Ng" w:date="2017-03-20T22:19:00Z">
              <w:tcPr>
                <w:tcW w:w="960" w:type="dxa"/>
                <w:hideMark/>
              </w:tcPr>
            </w:tcPrChange>
          </w:tcPr>
          <w:p w:rsidR="005F3BAC" w:rsidRPr="005F3BAC" w:rsidRDefault="005F3BAC">
            <w:pPr>
              <w:rPr>
                <w:ins w:id="553" w:author="Hoan Ng" w:date="2017-03-20T22:18:00Z"/>
                <w:b/>
                <w:bCs/>
              </w:rPr>
            </w:pPr>
            <w:ins w:id="554" w:author="Hoan Ng" w:date="2017-03-20T22:18:00Z">
              <w:r w:rsidRPr="005F3BAC">
                <w:rPr>
                  <w:b/>
                  <w:bCs/>
                </w:rPr>
                <w:t> </w:t>
              </w:r>
            </w:ins>
          </w:p>
        </w:tc>
        <w:tc>
          <w:tcPr>
            <w:tcW w:w="790" w:type="dxa"/>
            <w:hideMark/>
            <w:tcPrChange w:id="555" w:author="Hoan Ng" w:date="2017-03-20T22:19:00Z">
              <w:tcPr>
                <w:tcW w:w="960" w:type="dxa"/>
                <w:hideMark/>
              </w:tcPr>
            </w:tcPrChange>
          </w:tcPr>
          <w:p w:rsidR="005F3BAC" w:rsidRPr="005F3BAC" w:rsidRDefault="005F3BAC">
            <w:pPr>
              <w:rPr>
                <w:ins w:id="556" w:author="Hoan Ng" w:date="2017-03-20T22:18:00Z"/>
                <w:b/>
                <w:bCs/>
              </w:rPr>
            </w:pPr>
            <w:ins w:id="557" w:author="Hoan Ng" w:date="2017-03-20T22:18:00Z">
              <w:r w:rsidRPr="005F3BAC">
                <w:rPr>
                  <w:b/>
                  <w:bCs/>
                </w:rPr>
                <w:t> </w:t>
              </w:r>
            </w:ins>
          </w:p>
        </w:tc>
      </w:tr>
      <w:tr w:rsidR="005F3BAC" w:rsidRPr="005F3BAC" w:rsidTr="005F3BAC">
        <w:tblPrEx>
          <w:tblW w:w="0" w:type="auto"/>
          <w:tblPrExChange w:id="558" w:author="Hoan Ng" w:date="2017-03-20T22:19:00Z">
            <w:tblPrEx>
              <w:tblW w:w="0" w:type="auto"/>
            </w:tblPrEx>
          </w:tblPrExChange>
        </w:tblPrEx>
        <w:trPr>
          <w:trHeight w:val="300"/>
          <w:ins w:id="559" w:author="Hoan Ng" w:date="2017-03-20T22:18:00Z"/>
          <w:trPrChange w:id="560" w:author="Hoan Ng" w:date="2017-03-20T22:19:00Z">
            <w:trPr>
              <w:trHeight w:val="300"/>
            </w:trPr>
          </w:trPrChange>
        </w:trPr>
        <w:tc>
          <w:tcPr>
            <w:tcW w:w="985" w:type="dxa"/>
            <w:hideMark/>
            <w:tcPrChange w:id="561" w:author="Hoan Ng" w:date="2017-03-20T22:19:00Z">
              <w:tcPr>
                <w:tcW w:w="8140" w:type="dxa"/>
                <w:gridSpan w:val="2"/>
                <w:hideMark/>
              </w:tcPr>
            </w:tcPrChange>
          </w:tcPr>
          <w:p w:rsidR="005F3BAC" w:rsidRPr="005F3BAC" w:rsidRDefault="005F3BAC">
            <w:pPr>
              <w:rPr>
                <w:ins w:id="562" w:author="Hoan Ng" w:date="2017-03-20T22:18:00Z"/>
                <w:b/>
                <w:bCs/>
              </w:rPr>
            </w:pPr>
            <w:ins w:id="563" w:author="Hoan Ng" w:date="2017-03-20T22:18:00Z">
              <w:r w:rsidRPr="005F3BAC">
                <w:rPr>
                  <w:b/>
                  <w:bCs/>
                </w:rPr>
                <w:t> </w:t>
              </w:r>
            </w:ins>
          </w:p>
        </w:tc>
        <w:tc>
          <w:tcPr>
            <w:tcW w:w="4702" w:type="dxa"/>
            <w:hideMark/>
            <w:tcPrChange w:id="564" w:author="Hoan Ng" w:date="2017-03-20T22:19:00Z">
              <w:tcPr>
                <w:tcW w:w="3340" w:type="dxa"/>
                <w:hideMark/>
              </w:tcPr>
            </w:tcPrChange>
          </w:tcPr>
          <w:p w:rsidR="005F3BAC" w:rsidRPr="005F3BAC" w:rsidRDefault="005F3BAC" w:rsidP="005F3BAC">
            <w:pPr>
              <w:rPr>
                <w:ins w:id="565" w:author="Hoan Ng" w:date="2017-03-20T22:18:00Z"/>
                <w:b/>
                <w:bCs/>
              </w:rPr>
            </w:pPr>
            <w:ins w:id="566" w:author="Hoan Ng" w:date="2017-03-20T22:18:00Z">
              <w:r w:rsidRPr="005F3BAC">
                <w:rPr>
                  <w:b/>
                  <w:bCs/>
                </w:rPr>
                <w:t>Module 2</w:t>
              </w:r>
            </w:ins>
          </w:p>
        </w:tc>
        <w:tc>
          <w:tcPr>
            <w:tcW w:w="1027" w:type="dxa"/>
            <w:hideMark/>
            <w:tcPrChange w:id="567" w:author="Hoan Ng" w:date="2017-03-20T22:19:00Z">
              <w:tcPr>
                <w:tcW w:w="960" w:type="dxa"/>
                <w:hideMark/>
              </w:tcPr>
            </w:tcPrChange>
          </w:tcPr>
          <w:p w:rsidR="005F3BAC" w:rsidRPr="005F3BAC" w:rsidRDefault="005F3BAC">
            <w:pPr>
              <w:rPr>
                <w:ins w:id="568" w:author="Hoan Ng" w:date="2017-03-20T22:18:00Z"/>
                <w:b/>
                <w:bCs/>
              </w:rPr>
            </w:pPr>
            <w:ins w:id="569" w:author="Hoan Ng" w:date="2017-03-20T22:18:00Z">
              <w:r w:rsidRPr="005F3BAC">
                <w:rPr>
                  <w:b/>
                  <w:bCs/>
                </w:rPr>
                <w:t> </w:t>
              </w:r>
            </w:ins>
          </w:p>
        </w:tc>
        <w:tc>
          <w:tcPr>
            <w:tcW w:w="868" w:type="dxa"/>
            <w:hideMark/>
            <w:tcPrChange w:id="570" w:author="Hoan Ng" w:date="2017-03-20T22:19:00Z">
              <w:tcPr>
                <w:tcW w:w="960" w:type="dxa"/>
                <w:hideMark/>
              </w:tcPr>
            </w:tcPrChange>
          </w:tcPr>
          <w:p w:rsidR="005F3BAC" w:rsidRPr="005F3BAC" w:rsidRDefault="005F3BAC">
            <w:pPr>
              <w:rPr>
                <w:ins w:id="571" w:author="Hoan Ng" w:date="2017-03-20T22:18:00Z"/>
                <w:b/>
                <w:bCs/>
              </w:rPr>
            </w:pPr>
            <w:ins w:id="572" w:author="Hoan Ng" w:date="2017-03-20T22:18:00Z">
              <w:r w:rsidRPr="005F3BAC">
                <w:rPr>
                  <w:b/>
                  <w:bCs/>
                </w:rPr>
                <w:t> </w:t>
              </w:r>
            </w:ins>
          </w:p>
        </w:tc>
        <w:tc>
          <w:tcPr>
            <w:tcW w:w="978" w:type="dxa"/>
            <w:hideMark/>
            <w:tcPrChange w:id="573" w:author="Hoan Ng" w:date="2017-03-20T22:19:00Z">
              <w:tcPr>
                <w:tcW w:w="960" w:type="dxa"/>
                <w:hideMark/>
              </w:tcPr>
            </w:tcPrChange>
          </w:tcPr>
          <w:p w:rsidR="005F3BAC" w:rsidRPr="005F3BAC" w:rsidRDefault="005F3BAC">
            <w:pPr>
              <w:rPr>
                <w:ins w:id="574" w:author="Hoan Ng" w:date="2017-03-20T22:18:00Z"/>
                <w:b/>
                <w:bCs/>
              </w:rPr>
            </w:pPr>
            <w:ins w:id="575" w:author="Hoan Ng" w:date="2017-03-20T22:18:00Z">
              <w:r w:rsidRPr="005F3BAC">
                <w:rPr>
                  <w:b/>
                  <w:bCs/>
                </w:rPr>
                <w:t> </w:t>
              </w:r>
            </w:ins>
          </w:p>
        </w:tc>
        <w:tc>
          <w:tcPr>
            <w:tcW w:w="790" w:type="dxa"/>
            <w:hideMark/>
            <w:tcPrChange w:id="576" w:author="Hoan Ng" w:date="2017-03-20T22:19:00Z">
              <w:tcPr>
                <w:tcW w:w="960" w:type="dxa"/>
                <w:hideMark/>
              </w:tcPr>
            </w:tcPrChange>
          </w:tcPr>
          <w:p w:rsidR="005F3BAC" w:rsidRPr="005F3BAC" w:rsidRDefault="005F3BAC">
            <w:pPr>
              <w:rPr>
                <w:ins w:id="577" w:author="Hoan Ng" w:date="2017-03-20T22:18:00Z"/>
                <w:b/>
                <w:bCs/>
              </w:rPr>
            </w:pPr>
            <w:ins w:id="578" w:author="Hoan Ng" w:date="2017-03-20T22:18:00Z">
              <w:r w:rsidRPr="005F3BAC">
                <w:rPr>
                  <w:b/>
                  <w:bCs/>
                </w:rPr>
                <w:t> </w:t>
              </w:r>
            </w:ins>
          </w:p>
        </w:tc>
      </w:tr>
      <w:tr w:rsidR="005F3BAC" w:rsidRPr="005F3BAC" w:rsidTr="005F3BAC">
        <w:tblPrEx>
          <w:tblW w:w="0" w:type="auto"/>
          <w:tblPrExChange w:id="579" w:author="Hoan Ng" w:date="2017-03-20T22:19:00Z">
            <w:tblPrEx>
              <w:tblW w:w="0" w:type="auto"/>
            </w:tblPrEx>
          </w:tblPrExChange>
        </w:tblPrEx>
        <w:trPr>
          <w:trHeight w:val="300"/>
          <w:ins w:id="580" w:author="Hoan Ng" w:date="2017-03-20T22:18:00Z"/>
          <w:trPrChange w:id="581" w:author="Hoan Ng" w:date="2017-03-20T22:19:00Z">
            <w:trPr>
              <w:trHeight w:val="300"/>
            </w:trPr>
          </w:trPrChange>
        </w:trPr>
        <w:tc>
          <w:tcPr>
            <w:tcW w:w="985" w:type="dxa"/>
            <w:hideMark/>
            <w:tcPrChange w:id="582" w:author="Hoan Ng" w:date="2017-03-20T22:19:00Z">
              <w:tcPr>
                <w:tcW w:w="8140" w:type="dxa"/>
                <w:gridSpan w:val="2"/>
                <w:hideMark/>
              </w:tcPr>
            </w:tcPrChange>
          </w:tcPr>
          <w:p w:rsidR="005F3BAC" w:rsidRPr="005F3BAC" w:rsidRDefault="005F3BAC">
            <w:pPr>
              <w:rPr>
                <w:ins w:id="583" w:author="Hoan Ng" w:date="2017-03-20T22:18:00Z"/>
                <w:b/>
                <w:bCs/>
              </w:rPr>
            </w:pPr>
            <w:ins w:id="584" w:author="Hoan Ng" w:date="2017-03-20T22:18:00Z">
              <w:r w:rsidRPr="005F3BAC">
                <w:rPr>
                  <w:b/>
                  <w:bCs/>
                </w:rPr>
                <w:t> </w:t>
              </w:r>
            </w:ins>
          </w:p>
        </w:tc>
        <w:tc>
          <w:tcPr>
            <w:tcW w:w="4702" w:type="dxa"/>
            <w:hideMark/>
            <w:tcPrChange w:id="585" w:author="Hoan Ng" w:date="2017-03-20T22:19:00Z">
              <w:tcPr>
                <w:tcW w:w="3340" w:type="dxa"/>
                <w:hideMark/>
              </w:tcPr>
            </w:tcPrChange>
          </w:tcPr>
          <w:p w:rsidR="005F3BAC" w:rsidRPr="005F3BAC" w:rsidRDefault="005F3BAC" w:rsidP="005F3BAC">
            <w:pPr>
              <w:rPr>
                <w:ins w:id="586" w:author="Hoan Ng" w:date="2017-03-20T22:18:00Z"/>
                <w:b/>
                <w:bCs/>
              </w:rPr>
            </w:pPr>
            <w:ins w:id="587" w:author="Hoan Ng" w:date="2017-03-20T22:18:00Z">
              <w:r w:rsidRPr="005F3BAC">
                <w:rPr>
                  <w:b/>
                  <w:bCs/>
                </w:rPr>
                <w:t>Module 3</w:t>
              </w:r>
            </w:ins>
          </w:p>
        </w:tc>
        <w:tc>
          <w:tcPr>
            <w:tcW w:w="1027" w:type="dxa"/>
            <w:hideMark/>
            <w:tcPrChange w:id="588" w:author="Hoan Ng" w:date="2017-03-20T22:19:00Z">
              <w:tcPr>
                <w:tcW w:w="960" w:type="dxa"/>
                <w:hideMark/>
              </w:tcPr>
            </w:tcPrChange>
          </w:tcPr>
          <w:p w:rsidR="005F3BAC" w:rsidRPr="005F3BAC" w:rsidRDefault="005F3BAC">
            <w:pPr>
              <w:rPr>
                <w:ins w:id="589" w:author="Hoan Ng" w:date="2017-03-20T22:18:00Z"/>
                <w:b/>
                <w:bCs/>
              </w:rPr>
            </w:pPr>
            <w:ins w:id="590" w:author="Hoan Ng" w:date="2017-03-20T22:18:00Z">
              <w:r w:rsidRPr="005F3BAC">
                <w:rPr>
                  <w:b/>
                  <w:bCs/>
                </w:rPr>
                <w:t> </w:t>
              </w:r>
            </w:ins>
          </w:p>
        </w:tc>
        <w:tc>
          <w:tcPr>
            <w:tcW w:w="868" w:type="dxa"/>
            <w:hideMark/>
            <w:tcPrChange w:id="591" w:author="Hoan Ng" w:date="2017-03-20T22:19:00Z">
              <w:tcPr>
                <w:tcW w:w="960" w:type="dxa"/>
                <w:hideMark/>
              </w:tcPr>
            </w:tcPrChange>
          </w:tcPr>
          <w:p w:rsidR="005F3BAC" w:rsidRPr="005F3BAC" w:rsidRDefault="005F3BAC">
            <w:pPr>
              <w:rPr>
                <w:ins w:id="592" w:author="Hoan Ng" w:date="2017-03-20T22:18:00Z"/>
                <w:b/>
                <w:bCs/>
              </w:rPr>
            </w:pPr>
            <w:ins w:id="593" w:author="Hoan Ng" w:date="2017-03-20T22:18:00Z">
              <w:r w:rsidRPr="005F3BAC">
                <w:rPr>
                  <w:b/>
                  <w:bCs/>
                </w:rPr>
                <w:t> </w:t>
              </w:r>
            </w:ins>
          </w:p>
        </w:tc>
        <w:tc>
          <w:tcPr>
            <w:tcW w:w="978" w:type="dxa"/>
            <w:hideMark/>
            <w:tcPrChange w:id="594" w:author="Hoan Ng" w:date="2017-03-20T22:19:00Z">
              <w:tcPr>
                <w:tcW w:w="960" w:type="dxa"/>
                <w:hideMark/>
              </w:tcPr>
            </w:tcPrChange>
          </w:tcPr>
          <w:p w:rsidR="005F3BAC" w:rsidRPr="005F3BAC" w:rsidRDefault="005F3BAC">
            <w:pPr>
              <w:rPr>
                <w:ins w:id="595" w:author="Hoan Ng" w:date="2017-03-20T22:18:00Z"/>
                <w:b/>
                <w:bCs/>
              </w:rPr>
            </w:pPr>
            <w:ins w:id="596" w:author="Hoan Ng" w:date="2017-03-20T22:18:00Z">
              <w:r w:rsidRPr="005F3BAC">
                <w:rPr>
                  <w:b/>
                  <w:bCs/>
                </w:rPr>
                <w:t> </w:t>
              </w:r>
            </w:ins>
          </w:p>
        </w:tc>
        <w:tc>
          <w:tcPr>
            <w:tcW w:w="790" w:type="dxa"/>
            <w:hideMark/>
            <w:tcPrChange w:id="597" w:author="Hoan Ng" w:date="2017-03-20T22:19:00Z">
              <w:tcPr>
                <w:tcW w:w="960" w:type="dxa"/>
                <w:hideMark/>
              </w:tcPr>
            </w:tcPrChange>
          </w:tcPr>
          <w:p w:rsidR="005F3BAC" w:rsidRPr="005F3BAC" w:rsidRDefault="005F3BAC">
            <w:pPr>
              <w:rPr>
                <w:ins w:id="598" w:author="Hoan Ng" w:date="2017-03-20T22:18:00Z"/>
                <w:b/>
                <w:bCs/>
              </w:rPr>
            </w:pPr>
            <w:ins w:id="599" w:author="Hoan Ng" w:date="2017-03-20T22:18:00Z">
              <w:r w:rsidRPr="005F3BAC">
                <w:rPr>
                  <w:b/>
                  <w:bCs/>
                </w:rPr>
                <w:t> </w:t>
              </w:r>
            </w:ins>
          </w:p>
        </w:tc>
      </w:tr>
      <w:tr w:rsidR="005F3BAC" w:rsidRPr="005F3BAC" w:rsidTr="005F3BAC">
        <w:tblPrEx>
          <w:tblW w:w="0" w:type="auto"/>
          <w:tblPrExChange w:id="600" w:author="Hoan Ng" w:date="2017-03-20T22:19:00Z">
            <w:tblPrEx>
              <w:tblW w:w="0" w:type="auto"/>
            </w:tblPrEx>
          </w:tblPrExChange>
        </w:tblPrEx>
        <w:trPr>
          <w:trHeight w:val="300"/>
          <w:ins w:id="601" w:author="Hoan Ng" w:date="2017-03-20T22:18:00Z"/>
          <w:trPrChange w:id="602" w:author="Hoan Ng" w:date="2017-03-20T22:19:00Z">
            <w:trPr>
              <w:trHeight w:val="300"/>
            </w:trPr>
          </w:trPrChange>
        </w:trPr>
        <w:tc>
          <w:tcPr>
            <w:tcW w:w="985" w:type="dxa"/>
            <w:hideMark/>
            <w:tcPrChange w:id="603" w:author="Hoan Ng" w:date="2017-03-20T22:19:00Z">
              <w:tcPr>
                <w:tcW w:w="8140" w:type="dxa"/>
                <w:gridSpan w:val="2"/>
                <w:hideMark/>
              </w:tcPr>
            </w:tcPrChange>
          </w:tcPr>
          <w:p w:rsidR="005F3BAC" w:rsidRPr="005F3BAC" w:rsidRDefault="005F3BAC">
            <w:pPr>
              <w:rPr>
                <w:ins w:id="604" w:author="Hoan Ng" w:date="2017-03-20T22:18:00Z"/>
                <w:b/>
                <w:bCs/>
              </w:rPr>
            </w:pPr>
            <w:ins w:id="605" w:author="Hoan Ng" w:date="2017-03-20T22:18:00Z">
              <w:r w:rsidRPr="005F3BAC">
                <w:rPr>
                  <w:b/>
                  <w:bCs/>
                </w:rPr>
                <w:t> </w:t>
              </w:r>
            </w:ins>
          </w:p>
        </w:tc>
        <w:tc>
          <w:tcPr>
            <w:tcW w:w="4702" w:type="dxa"/>
            <w:hideMark/>
            <w:tcPrChange w:id="606" w:author="Hoan Ng" w:date="2017-03-20T22:19:00Z">
              <w:tcPr>
                <w:tcW w:w="3340" w:type="dxa"/>
                <w:hideMark/>
              </w:tcPr>
            </w:tcPrChange>
          </w:tcPr>
          <w:p w:rsidR="005F3BAC" w:rsidRPr="005F3BAC" w:rsidRDefault="005F3BAC" w:rsidP="005F3BAC">
            <w:pPr>
              <w:rPr>
                <w:ins w:id="607" w:author="Hoan Ng" w:date="2017-03-20T22:18:00Z"/>
                <w:b/>
                <w:bCs/>
              </w:rPr>
            </w:pPr>
            <w:ins w:id="608" w:author="Hoan Ng" w:date="2017-03-20T22:18:00Z">
              <w:r w:rsidRPr="005F3BAC">
                <w:rPr>
                  <w:b/>
                  <w:bCs/>
                </w:rPr>
                <w:t>Module …</w:t>
              </w:r>
            </w:ins>
          </w:p>
        </w:tc>
        <w:tc>
          <w:tcPr>
            <w:tcW w:w="1027" w:type="dxa"/>
            <w:hideMark/>
            <w:tcPrChange w:id="609" w:author="Hoan Ng" w:date="2017-03-20T22:19:00Z">
              <w:tcPr>
                <w:tcW w:w="960" w:type="dxa"/>
                <w:hideMark/>
              </w:tcPr>
            </w:tcPrChange>
          </w:tcPr>
          <w:p w:rsidR="005F3BAC" w:rsidRPr="005F3BAC" w:rsidRDefault="005F3BAC">
            <w:pPr>
              <w:rPr>
                <w:ins w:id="610" w:author="Hoan Ng" w:date="2017-03-20T22:18:00Z"/>
                <w:b/>
                <w:bCs/>
              </w:rPr>
            </w:pPr>
            <w:ins w:id="611" w:author="Hoan Ng" w:date="2017-03-20T22:18:00Z">
              <w:r w:rsidRPr="005F3BAC">
                <w:rPr>
                  <w:b/>
                  <w:bCs/>
                </w:rPr>
                <w:t> </w:t>
              </w:r>
            </w:ins>
          </w:p>
        </w:tc>
        <w:tc>
          <w:tcPr>
            <w:tcW w:w="868" w:type="dxa"/>
            <w:hideMark/>
            <w:tcPrChange w:id="612" w:author="Hoan Ng" w:date="2017-03-20T22:19:00Z">
              <w:tcPr>
                <w:tcW w:w="960" w:type="dxa"/>
                <w:hideMark/>
              </w:tcPr>
            </w:tcPrChange>
          </w:tcPr>
          <w:p w:rsidR="005F3BAC" w:rsidRPr="005F3BAC" w:rsidRDefault="005F3BAC">
            <w:pPr>
              <w:rPr>
                <w:ins w:id="613" w:author="Hoan Ng" w:date="2017-03-20T22:18:00Z"/>
                <w:b/>
                <w:bCs/>
              </w:rPr>
            </w:pPr>
            <w:ins w:id="614" w:author="Hoan Ng" w:date="2017-03-20T22:18:00Z">
              <w:r w:rsidRPr="005F3BAC">
                <w:rPr>
                  <w:b/>
                  <w:bCs/>
                </w:rPr>
                <w:t> </w:t>
              </w:r>
            </w:ins>
          </w:p>
        </w:tc>
        <w:tc>
          <w:tcPr>
            <w:tcW w:w="978" w:type="dxa"/>
            <w:hideMark/>
            <w:tcPrChange w:id="615" w:author="Hoan Ng" w:date="2017-03-20T22:19:00Z">
              <w:tcPr>
                <w:tcW w:w="960" w:type="dxa"/>
                <w:hideMark/>
              </w:tcPr>
            </w:tcPrChange>
          </w:tcPr>
          <w:p w:rsidR="005F3BAC" w:rsidRPr="005F3BAC" w:rsidRDefault="005F3BAC">
            <w:pPr>
              <w:rPr>
                <w:ins w:id="616" w:author="Hoan Ng" w:date="2017-03-20T22:18:00Z"/>
                <w:b/>
                <w:bCs/>
              </w:rPr>
            </w:pPr>
            <w:ins w:id="617" w:author="Hoan Ng" w:date="2017-03-20T22:18:00Z">
              <w:r w:rsidRPr="005F3BAC">
                <w:rPr>
                  <w:b/>
                  <w:bCs/>
                </w:rPr>
                <w:t> </w:t>
              </w:r>
            </w:ins>
          </w:p>
        </w:tc>
        <w:tc>
          <w:tcPr>
            <w:tcW w:w="790" w:type="dxa"/>
            <w:hideMark/>
            <w:tcPrChange w:id="618" w:author="Hoan Ng" w:date="2017-03-20T22:19:00Z">
              <w:tcPr>
                <w:tcW w:w="960" w:type="dxa"/>
                <w:hideMark/>
              </w:tcPr>
            </w:tcPrChange>
          </w:tcPr>
          <w:p w:rsidR="005F3BAC" w:rsidRPr="005F3BAC" w:rsidRDefault="005F3BAC">
            <w:pPr>
              <w:rPr>
                <w:ins w:id="619" w:author="Hoan Ng" w:date="2017-03-20T22:18:00Z"/>
                <w:b/>
                <w:bCs/>
              </w:rPr>
            </w:pPr>
            <w:ins w:id="620" w:author="Hoan Ng" w:date="2017-03-20T22:18:00Z">
              <w:r w:rsidRPr="005F3BAC">
                <w:rPr>
                  <w:b/>
                  <w:bCs/>
                </w:rPr>
                <w:t> </w:t>
              </w:r>
            </w:ins>
          </w:p>
        </w:tc>
      </w:tr>
      <w:tr w:rsidR="005F3BAC" w:rsidRPr="005F3BAC" w:rsidTr="005F3BAC">
        <w:tblPrEx>
          <w:tblW w:w="0" w:type="auto"/>
          <w:tblPrExChange w:id="621" w:author="Hoan Ng" w:date="2017-03-20T22:19:00Z">
            <w:tblPrEx>
              <w:tblW w:w="0" w:type="auto"/>
            </w:tblPrEx>
          </w:tblPrExChange>
        </w:tblPrEx>
        <w:trPr>
          <w:trHeight w:val="300"/>
          <w:ins w:id="622" w:author="Hoan Ng" w:date="2017-03-20T22:18:00Z"/>
          <w:trPrChange w:id="623" w:author="Hoan Ng" w:date="2017-03-20T22:19:00Z">
            <w:trPr>
              <w:trHeight w:val="300"/>
            </w:trPr>
          </w:trPrChange>
        </w:trPr>
        <w:tc>
          <w:tcPr>
            <w:tcW w:w="9350" w:type="dxa"/>
            <w:gridSpan w:val="6"/>
            <w:hideMark/>
            <w:tcPrChange w:id="624" w:author="Hoan Ng" w:date="2017-03-20T22:19:00Z">
              <w:tcPr>
                <w:tcW w:w="15320" w:type="dxa"/>
                <w:gridSpan w:val="7"/>
                <w:hideMark/>
              </w:tcPr>
            </w:tcPrChange>
          </w:tcPr>
          <w:p w:rsidR="005F3BAC" w:rsidRPr="005F3BAC" w:rsidRDefault="005F3BAC">
            <w:pPr>
              <w:rPr>
                <w:ins w:id="625" w:author="Hoan Ng" w:date="2017-03-20T22:18:00Z"/>
                <w:b/>
                <w:bCs/>
              </w:rPr>
            </w:pPr>
            <w:ins w:id="626" w:author="Hoan Ng" w:date="2017-03-20T22:18:00Z">
              <w:r w:rsidRPr="005F3BAC">
                <w:rPr>
                  <w:b/>
                  <w:bCs/>
                </w:rPr>
                <w:t>III. KIỂM THỬ</w:t>
              </w:r>
            </w:ins>
          </w:p>
        </w:tc>
      </w:tr>
      <w:tr w:rsidR="005F3BAC" w:rsidRPr="005F3BAC" w:rsidTr="005F3BAC">
        <w:tblPrEx>
          <w:tblW w:w="0" w:type="auto"/>
          <w:tblPrExChange w:id="627" w:author="Hoan Ng" w:date="2017-03-20T22:19:00Z">
            <w:tblPrEx>
              <w:tblW w:w="0" w:type="auto"/>
            </w:tblPrEx>
          </w:tblPrExChange>
        </w:tblPrEx>
        <w:trPr>
          <w:trHeight w:val="300"/>
          <w:ins w:id="628" w:author="Hoan Ng" w:date="2017-03-20T22:18:00Z"/>
          <w:trPrChange w:id="629" w:author="Hoan Ng" w:date="2017-03-20T22:19:00Z">
            <w:trPr>
              <w:trHeight w:val="300"/>
            </w:trPr>
          </w:trPrChange>
        </w:trPr>
        <w:tc>
          <w:tcPr>
            <w:tcW w:w="985" w:type="dxa"/>
            <w:hideMark/>
            <w:tcPrChange w:id="630" w:author="Hoan Ng" w:date="2017-03-20T22:19:00Z">
              <w:tcPr>
                <w:tcW w:w="8140" w:type="dxa"/>
                <w:gridSpan w:val="2"/>
                <w:hideMark/>
              </w:tcPr>
            </w:tcPrChange>
          </w:tcPr>
          <w:p w:rsidR="005F3BAC" w:rsidRPr="005F3BAC" w:rsidRDefault="005F3BAC">
            <w:pPr>
              <w:rPr>
                <w:ins w:id="631" w:author="Hoan Ng" w:date="2017-03-20T22:18:00Z"/>
                <w:b/>
                <w:bCs/>
              </w:rPr>
            </w:pPr>
            <w:ins w:id="632" w:author="Hoan Ng" w:date="2017-03-20T22:18:00Z">
              <w:r w:rsidRPr="005F3BAC">
                <w:rPr>
                  <w:b/>
                  <w:bCs/>
                </w:rPr>
                <w:t> </w:t>
              </w:r>
            </w:ins>
          </w:p>
        </w:tc>
        <w:tc>
          <w:tcPr>
            <w:tcW w:w="4702" w:type="dxa"/>
            <w:hideMark/>
            <w:tcPrChange w:id="633" w:author="Hoan Ng" w:date="2017-03-20T22:19:00Z">
              <w:tcPr>
                <w:tcW w:w="3340" w:type="dxa"/>
                <w:hideMark/>
              </w:tcPr>
            </w:tcPrChange>
          </w:tcPr>
          <w:p w:rsidR="005F3BAC" w:rsidRPr="005F3BAC" w:rsidRDefault="005F3BAC" w:rsidP="005F3BAC">
            <w:pPr>
              <w:rPr>
                <w:ins w:id="634" w:author="Hoan Ng" w:date="2017-03-20T22:18:00Z"/>
                <w:b/>
                <w:bCs/>
              </w:rPr>
            </w:pPr>
            <w:ins w:id="635" w:author="Hoan Ng" w:date="2017-03-20T22:18:00Z">
              <w:r w:rsidRPr="005F3BAC">
                <w:rPr>
                  <w:b/>
                  <w:bCs/>
                </w:rPr>
                <w:t>Module 1</w:t>
              </w:r>
            </w:ins>
          </w:p>
        </w:tc>
        <w:tc>
          <w:tcPr>
            <w:tcW w:w="1027" w:type="dxa"/>
            <w:hideMark/>
            <w:tcPrChange w:id="636" w:author="Hoan Ng" w:date="2017-03-20T22:19:00Z">
              <w:tcPr>
                <w:tcW w:w="960" w:type="dxa"/>
                <w:hideMark/>
              </w:tcPr>
            </w:tcPrChange>
          </w:tcPr>
          <w:p w:rsidR="005F3BAC" w:rsidRPr="005F3BAC" w:rsidRDefault="005F3BAC">
            <w:pPr>
              <w:rPr>
                <w:ins w:id="637" w:author="Hoan Ng" w:date="2017-03-20T22:18:00Z"/>
                <w:b/>
                <w:bCs/>
              </w:rPr>
            </w:pPr>
            <w:ins w:id="638" w:author="Hoan Ng" w:date="2017-03-20T22:18:00Z">
              <w:r w:rsidRPr="005F3BAC">
                <w:rPr>
                  <w:b/>
                  <w:bCs/>
                </w:rPr>
                <w:t> </w:t>
              </w:r>
            </w:ins>
          </w:p>
        </w:tc>
        <w:tc>
          <w:tcPr>
            <w:tcW w:w="868" w:type="dxa"/>
            <w:hideMark/>
            <w:tcPrChange w:id="639" w:author="Hoan Ng" w:date="2017-03-20T22:19:00Z">
              <w:tcPr>
                <w:tcW w:w="960" w:type="dxa"/>
                <w:hideMark/>
              </w:tcPr>
            </w:tcPrChange>
          </w:tcPr>
          <w:p w:rsidR="005F3BAC" w:rsidRPr="005F3BAC" w:rsidRDefault="005F3BAC">
            <w:pPr>
              <w:rPr>
                <w:ins w:id="640" w:author="Hoan Ng" w:date="2017-03-20T22:18:00Z"/>
                <w:b/>
                <w:bCs/>
              </w:rPr>
            </w:pPr>
            <w:ins w:id="641" w:author="Hoan Ng" w:date="2017-03-20T22:18:00Z">
              <w:r w:rsidRPr="005F3BAC">
                <w:rPr>
                  <w:b/>
                  <w:bCs/>
                </w:rPr>
                <w:t> </w:t>
              </w:r>
            </w:ins>
          </w:p>
        </w:tc>
        <w:tc>
          <w:tcPr>
            <w:tcW w:w="978" w:type="dxa"/>
            <w:hideMark/>
            <w:tcPrChange w:id="642" w:author="Hoan Ng" w:date="2017-03-20T22:19:00Z">
              <w:tcPr>
                <w:tcW w:w="960" w:type="dxa"/>
                <w:hideMark/>
              </w:tcPr>
            </w:tcPrChange>
          </w:tcPr>
          <w:p w:rsidR="005F3BAC" w:rsidRPr="005F3BAC" w:rsidRDefault="005F3BAC">
            <w:pPr>
              <w:rPr>
                <w:ins w:id="643" w:author="Hoan Ng" w:date="2017-03-20T22:18:00Z"/>
                <w:b/>
                <w:bCs/>
              </w:rPr>
            </w:pPr>
            <w:ins w:id="644" w:author="Hoan Ng" w:date="2017-03-20T22:18:00Z">
              <w:r w:rsidRPr="005F3BAC">
                <w:rPr>
                  <w:b/>
                  <w:bCs/>
                </w:rPr>
                <w:t> </w:t>
              </w:r>
            </w:ins>
          </w:p>
        </w:tc>
        <w:tc>
          <w:tcPr>
            <w:tcW w:w="790" w:type="dxa"/>
            <w:hideMark/>
            <w:tcPrChange w:id="645" w:author="Hoan Ng" w:date="2017-03-20T22:19:00Z">
              <w:tcPr>
                <w:tcW w:w="960" w:type="dxa"/>
                <w:hideMark/>
              </w:tcPr>
            </w:tcPrChange>
          </w:tcPr>
          <w:p w:rsidR="005F3BAC" w:rsidRPr="005F3BAC" w:rsidRDefault="005F3BAC">
            <w:pPr>
              <w:rPr>
                <w:ins w:id="646" w:author="Hoan Ng" w:date="2017-03-20T22:18:00Z"/>
                <w:b/>
                <w:bCs/>
              </w:rPr>
            </w:pPr>
            <w:ins w:id="647" w:author="Hoan Ng" w:date="2017-03-20T22:18:00Z">
              <w:r w:rsidRPr="005F3BAC">
                <w:rPr>
                  <w:b/>
                  <w:bCs/>
                </w:rPr>
                <w:t> </w:t>
              </w:r>
            </w:ins>
          </w:p>
        </w:tc>
      </w:tr>
      <w:tr w:rsidR="005F3BAC" w:rsidRPr="005F3BAC" w:rsidTr="005F3BAC">
        <w:tblPrEx>
          <w:tblW w:w="0" w:type="auto"/>
          <w:tblPrExChange w:id="648" w:author="Hoan Ng" w:date="2017-03-20T22:19:00Z">
            <w:tblPrEx>
              <w:tblW w:w="0" w:type="auto"/>
            </w:tblPrEx>
          </w:tblPrExChange>
        </w:tblPrEx>
        <w:trPr>
          <w:trHeight w:val="300"/>
          <w:ins w:id="649" w:author="Hoan Ng" w:date="2017-03-20T22:18:00Z"/>
          <w:trPrChange w:id="650" w:author="Hoan Ng" w:date="2017-03-20T22:19:00Z">
            <w:trPr>
              <w:trHeight w:val="300"/>
            </w:trPr>
          </w:trPrChange>
        </w:trPr>
        <w:tc>
          <w:tcPr>
            <w:tcW w:w="985" w:type="dxa"/>
            <w:hideMark/>
            <w:tcPrChange w:id="651" w:author="Hoan Ng" w:date="2017-03-20T22:19:00Z">
              <w:tcPr>
                <w:tcW w:w="8140" w:type="dxa"/>
                <w:gridSpan w:val="2"/>
                <w:hideMark/>
              </w:tcPr>
            </w:tcPrChange>
          </w:tcPr>
          <w:p w:rsidR="005F3BAC" w:rsidRPr="005F3BAC" w:rsidRDefault="005F3BAC">
            <w:pPr>
              <w:rPr>
                <w:ins w:id="652" w:author="Hoan Ng" w:date="2017-03-20T22:18:00Z"/>
                <w:b/>
                <w:bCs/>
              </w:rPr>
            </w:pPr>
            <w:ins w:id="653" w:author="Hoan Ng" w:date="2017-03-20T22:18:00Z">
              <w:r w:rsidRPr="005F3BAC">
                <w:rPr>
                  <w:b/>
                  <w:bCs/>
                </w:rPr>
                <w:t> </w:t>
              </w:r>
            </w:ins>
          </w:p>
        </w:tc>
        <w:tc>
          <w:tcPr>
            <w:tcW w:w="4702" w:type="dxa"/>
            <w:hideMark/>
            <w:tcPrChange w:id="654" w:author="Hoan Ng" w:date="2017-03-20T22:19:00Z">
              <w:tcPr>
                <w:tcW w:w="3340" w:type="dxa"/>
                <w:hideMark/>
              </w:tcPr>
            </w:tcPrChange>
          </w:tcPr>
          <w:p w:rsidR="005F3BAC" w:rsidRPr="005F3BAC" w:rsidRDefault="005F3BAC" w:rsidP="005F3BAC">
            <w:pPr>
              <w:rPr>
                <w:ins w:id="655" w:author="Hoan Ng" w:date="2017-03-20T22:18:00Z"/>
                <w:b/>
                <w:bCs/>
              </w:rPr>
            </w:pPr>
            <w:ins w:id="656" w:author="Hoan Ng" w:date="2017-03-20T22:18:00Z">
              <w:r w:rsidRPr="005F3BAC">
                <w:rPr>
                  <w:b/>
                  <w:bCs/>
                </w:rPr>
                <w:t>Module 2</w:t>
              </w:r>
            </w:ins>
          </w:p>
        </w:tc>
        <w:tc>
          <w:tcPr>
            <w:tcW w:w="1027" w:type="dxa"/>
            <w:hideMark/>
            <w:tcPrChange w:id="657" w:author="Hoan Ng" w:date="2017-03-20T22:19:00Z">
              <w:tcPr>
                <w:tcW w:w="960" w:type="dxa"/>
                <w:hideMark/>
              </w:tcPr>
            </w:tcPrChange>
          </w:tcPr>
          <w:p w:rsidR="005F3BAC" w:rsidRPr="005F3BAC" w:rsidRDefault="005F3BAC">
            <w:pPr>
              <w:rPr>
                <w:ins w:id="658" w:author="Hoan Ng" w:date="2017-03-20T22:18:00Z"/>
                <w:b/>
                <w:bCs/>
              </w:rPr>
            </w:pPr>
            <w:ins w:id="659" w:author="Hoan Ng" w:date="2017-03-20T22:18:00Z">
              <w:r w:rsidRPr="005F3BAC">
                <w:rPr>
                  <w:b/>
                  <w:bCs/>
                </w:rPr>
                <w:t> </w:t>
              </w:r>
            </w:ins>
          </w:p>
        </w:tc>
        <w:tc>
          <w:tcPr>
            <w:tcW w:w="868" w:type="dxa"/>
            <w:hideMark/>
            <w:tcPrChange w:id="660" w:author="Hoan Ng" w:date="2017-03-20T22:19:00Z">
              <w:tcPr>
                <w:tcW w:w="960" w:type="dxa"/>
                <w:hideMark/>
              </w:tcPr>
            </w:tcPrChange>
          </w:tcPr>
          <w:p w:rsidR="005F3BAC" w:rsidRPr="005F3BAC" w:rsidRDefault="005F3BAC">
            <w:pPr>
              <w:rPr>
                <w:ins w:id="661" w:author="Hoan Ng" w:date="2017-03-20T22:18:00Z"/>
                <w:b/>
                <w:bCs/>
              </w:rPr>
            </w:pPr>
            <w:ins w:id="662" w:author="Hoan Ng" w:date="2017-03-20T22:18:00Z">
              <w:r w:rsidRPr="005F3BAC">
                <w:rPr>
                  <w:b/>
                  <w:bCs/>
                </w:rPr>
                <w:t> </w:t>
              </w:r>
            </w:ins>
          </w:p>
        </w:tc>
        <w:tc>
          <w:tcPr>
            <w:tcW w:w="978" w:type="dxa"/>
            <w:hideMark/>
            <w:tcPrChange w:id="663" w:author="Hoan Ng" w:date="2017-03-20T22:19:00Z">
              <w:tcPr>
                <w:tcW w:w="960" w:type="dxa"/>
                <w:hideMark/>
              </w:tcPr>
            </w:tcPrChange>
          </w:tcPr>
          <w:p w:rsidR="005F3BAC" w:rsidRPr="005F3BAC" w:rsidRDefault="005F3BAC">
            <w:pPr>
              <w:rPr>
                <w:ins w:id="664" w:author="Hoan Ng" w:date="2017-03-20T22:18:00Z"/>
                <w:b/>
                <w:bCs/>
              </w:rPr>
            </w:pPr>
            <w:ins w:id="665" w:author="Hoan Ng" w:date="2017-03-20T22:18:00Z">
              <w:r w:rsidRPr="005F3BAC">
                <w:rPr>
                  <w:b/>
                  <w:bCs/>
                </w:rPr>
                <w:t> </w:t>
              </w:r>
            </w:ins>
          </w:p>
        </w:tc>
        <w:tc>
          <w:tcPr>
            <w:tcW w:w="790" w:type="dxa"/>
            <w:hideMark/>
            <w:tcPrChange w:id="666" w:author="Hoan Ng" w:date="2017-03-20T22:19:00Z">
              <w:tcPr>
                <w:tcW w:w="960" w:type="dxa"/>
                <w:hideMark/>
              </w:tcPr>
            </w:tcPrChange>
          </w:tcPr>
          <w:p w:rsidR="005F3BAC" w:rsidRPr="005F3BAC" w:rsidRDefault="005F3BAC">
            <w:pPr>
              <w:rPr>
                <w:ins w:id="667" w:author="Hoan Ng" w:date="2017-03-20T22:18:00Z"/>
                <w:b/>
                <w:bCs/>
              </w:rPr>
            </w:pPr>
            <w:ins w:id="668" w:author="Hoan Ng" w:date="2017-03-20T22:18:00Z">
              <w:r w:rsidRPr="005F3BAC">
                <w:rPr>
                  <w:b/>
                  <w:bCs/>
                </w:rPr>
                <w:t> </w:t>
              </w:r>
            </w:ins>
          </w:p>
        </w:tc>
      </w:tr>
      <w:tr w:rsidR="005F3BAC" w:rsidRPr="005F3BAC" w:rsidTr="005F3BAC">
        <w:tblPrEx>
          <w:tblW w:w="0" w:type="auto"/>
          <w:tblPrExChange w:id="669" w:author="Hoan Ng" w:date="2017-03-20T22:19:00Z">
            <w:tblPrEx>
              <w:tblW w:w="0" w:type="auto"/>
            </w:tblPrEx>
          </w:tblPrExChange>
        </w:tblPrEx>
        <w:trPr>
          <w:trHeight w:val="300"/>
          <w:ins w:id="670" w:author="Hoan Ng" w:date="2017-03-20T22:18:00Z"/>
          <w:trPrChange w:id="671" w:author="Hoan Ng" w:date="2017-03-20T22:19:00Z">
            <w:trPr>
              <w:trHeight w:val="300"/>
            </w:trPr>
          </w:trPrChange>
        </w:trPr>
        <w:tc>
          <w:tcPr>
            <w:tcW w:w="985" w:type="dxa"/>
            <w:hideMark/>
            <w:tcPrChange w:id="672" w:author="Hoan Ng" w:date="2017-03-20T22:19:00Z">
              <w:tcPr>
                <w:tcW w:w="8140" w:type="dxa"/>
                <w:gridSpan w:val="2"/>
                <w:hideMark/>
              </w:tcPr>
            </w:tcPrChange>
          </w:tcPr>
          <w:p w:rsidR="005F3BAC" w:rsidRPr="005F3BAC" w:rsidRDefault="005F3BAC">
            <w:pPr>
              <w:rPr>
                <w:ins w:id="673" w:author="Hoan Ng" w:date="2017-03-20T22:18:00Z"/>
                <w:b/>
                <w:bCs/>
              </w:rPr>
            </w:pPr>
            <w:ins w:id="674" w:author="Hoan Ng" w:date="2017-03-20T22:18:00Z">
              <w:r w:rsidRPr="005F3BAC">
                <w:rPr>
                  <w:b/>
                  <w:bCs/>
                </w:rPr>
                <w:lastRenderedPageBreak/>
                <w:t> </w:t>
              </w:r>
            </w:ins>
          </w:p>
        </w:tc>
        <w:tc>
          <w:tcPr>
            <w:tcW w:w="4702" w:type="dxa"/>
            <w:hideMark/>
            <w:tcPrChange w:id="675" w:author="Hoan Ng" w:date="2017-03-20T22:19:00Z">
              <w:tcPr>
                <w:tcW w:w="3340" w:type="dxa"/>
                <w:hideMark/>
              </w:tcPr>
            </w:tcPrChange>
          </w:tcPr>
          <w:p w:rsidR="005F3BAC" w:rsidRPr="005F3BAC" w:rsidRDefault="005F3BAC" w:rsidP="005F3BAC">
            <w:pPr>
              <w:rPr>
                <w:ins w:id="676" w:author="Hoan Ng" w:date="2017-03-20T22:18:00Z"/>
                <w:b/>
                <w:bCs/>
              </w:rPr>
            </w:pPr>
            <w:ins w:id="677" w:author="Hoan Ng" w:date="2017-03-20T22:18:00Z">
              <w:r w:rsidRPr="005F3BAC">
                <w:rPr>
                  <w:b/>
                  <w:bCs/>
                </w:rPr>
                <w:t>Module 3</w:t>
              </w:r>
            </w:ins>
          </w:p>
        </w:tc>
        <w:tc>
          <w:tcPr>
            <w:tcW w:w="1027" w:type="dxa"/>
            <w:hideMark/>
            <w:tcPrChange w:id="678" w:author="Hoan Ng" w:date="2017-03-20T22:19:00Z">
              <w:tcPr>
                <w:tcW w:w="960" w:type="dxa"/>
                <w:hideMark/>
              </w:tcPr>
            </w:tcPrChange>
          </w:tcPr>
          <w:p w:rsidR="005F3BAC" w:rsidRPr="005F3BAC" w:rsidRDefault="005F3BAC">
            <w:pPr>
              <w:rPr>
                <w:ins w:id="679" w:author="Hoan Ng" w:date="2017-03-20T22:18:00Z"/>
                <w:b/>
                <w:bCs/>
              </w:rPr>
            </w:pPr>
            <w:ins w:id="680" w:author="Hoan Ng" w:date="2017-03-20T22:18:00Z">
              <w:r w:rsidRPr="005F3BAC">
                <w:rPr>
                  <w:b/>
                  <w:bCs/>
                </w:rPr>
                <w:t> </w:t>
              </w:r>
            </w:ins>
          </w:p>
        </w:tc>
        <w:tc>
          <w:tcPr>
            <w:tcW w:w="868" w:type="dxa"/>
            <w:hideMark/>
            <w:tcPrChange w:id="681" w:author="Hoan Ng" w:date="2017-03-20T22:19:00Z">
              <w:tcPr>
                <w:tcW w:w="960" w:type="dxa"/>
                <w:hideMark/>
              </w:tcPr>
            </w:tcPrChange>
          </w:tcPr>
          <w:p w:rsidR="005F3BAC" w:rsidRPr="005F3BAC" w:rsidRDefault="005F3BAC">
            <w:pPr>
              <w:rPr>
                <w:ins w:id="682" w:author="Hoan Ng" w:date="2017-03-20T22:18:00Z"/>
                <w:b/>
                <w:bCs/>
              </w:rPr>
            </w:pPr>
            <w:ins w:id="683" w:author="Hoan Ng" w:date="2017-03-20T22:18:00Z">
              <w:r w:rsidRPr="005F3BAC">
                <w:rPr>
                  <w:b/>
                  <w:bCs/>
                </w:rPr>
                <w:t> </w:t>
              </w:r>
            </w:ins>
          </w:p>
        </w:tc>
        <w:tc>
          <w:tcPr>
            <w:tcW w:w="978" w:type="dxa"/>
            <w:hideMark/>
            <w:tcPrChange w:id="684" w:author="Hoan Ng" w:date="2017-03-20T22:19:00Z">
              <w:tcPr>
                <w:tcW w:w="960" w:type="dxa"/>
                <w:hideMark/>
              </w:tcPr>
            </w:tcPrChange>
          </w:tcPr>
          <w:p w:rsidR="005F3BAC" w:rsidRPr="005F3BAC" w:rsidRDefault="005F3BAC">
            <w:pPr>
              <w:rPr>
                <w:ins w:id="685" w:author="Hoan Ng" w:date="2017-03-20T22:18:00Z"/>
                <w:b/>
                <w:bCs/>
              </w:rPr>
            </w:pPr>
            <w:ins w:id="686" w:author="Hoan Ng" w:date="2017-03-20T22:18:00Z">
              <w:r w:rsidRPr="005F3BAC">
                <w:rPr>
                  <w:b/>
                  <w:bCs/>
                </w:rPr>
                <w:t> </w:t>
              </w:r>
            </w:ins>
          </w:p>
        </w:tc>
        <w:tc>
          <w:tcPr>
            <w:tcW w:w="790" w:type="dxa"/>
            <w:hideMark/>
            <w:tcPrChange w:id="687" w:author="Hoan Ng" w:date="2017-03-20T22:19:00Z">
              <w:tcPr>
                <w:tcW w:w="960" w:type="dxa"/>
                <w:hideMark/>
              </w:tcPr>
            </w:tcPrChange>
          </w:tcPr>
          <w:p w:rsidR="005F3BAC" w:rsidRPr="005F3BAC" w:rsidRDefault="005F3BAC">
            <w:pPr>
              <w:rPr>
                <w:ins w:id="688" w:author="Hoan Ng" w:date="2017-03-20T22:18:00Z"/>
                <w:b/>
                <w:bCs/>
              </w:rPr>
            </w:pPr>
            <w:ins w:id="689" w:author="Hoan Ng" w:date="2017-03-20T22:18:00Z">
              <w:r w:rsidRPr="005F3BAC">
                <w:rPr>
                  <w:b/>
                  <w:bCs/>
                </w:rPr>
                <w:t> </w:t>
              </w:r>
            </w:ins>
          </w:p>
        </w:tc>
      </w:tr>
      <w:tr w:rsidR="005F3BAC" w:rsidRPr="005F3BAC" w:rsidTr="005F3BAC">
        <w:tblPrEx>
          <w:tblW w:w="0" w:type="auto"/>
          <w:tblPrExChange w:id="690" w:author="Hoan Ng" w:date="2017-03-20T22:19:00Z">
            <w:tblPrEx>
              <w:tblW w:w="0" w:type="auto"/>
            </w:tblPrEx>
          </w:tblPrExChange>
        </w:tblPrEx>
        <w:trPr>
          <w:trHeight w:val="300"/>
          <w:ins w:id="691" w:author="Hoan Ng" w:date="2017-03-20T22:18:00Z"/>
          <w:trPrChange w:id="692" w:author="Hoan Ng" w:date="2017-03-20T22:19:00Z">
            <w:trPr>
              <w:trHeight w:val="300"/>
            </w:trPr>
          </w:trPrChange>
        </w:trPr>
        <w:tc>
          <w:tcPr>
            <w:tcW w:w="985" w:type="dxa"/>
            <w:hideMark/>
            <w:tcPrChange w:id="693" w:author="Hoan Ng" w:date="2017-03-20T22:19:00Z">
              <w:tcPr>
                <w:tcW w:w="8140" w:type="dxa"/>
                <w:gridSpan w:val="2"/>
                <w:hideMark/>
              </w:tcPr>
            </w:tcPrChange>
          </w:tcPr>
          <w:p w:rsidR="005F3BAC" w:rsidRPr="005F3BAC" w:rsidRDefault="005F3BAC">
            <w:pPr>
              <w:rPr>
                <w:ins w:id="694" w:author="Hoan Ng" w:date="2017-03-20T22:18:00Z"/>
                <w:b/>
                <w:bCs/>
              </w:rPr>
            </w:pPr>
            <w:ins w:id="695" w:author="Hoan Ng" w:date="2017-03-20T22:18:00Z">
              <w:r w:rsidRPr="005F3BAC">
                <w:rPr>
                  <w:b/>
                  <w:bCs/>
                </w:rPr>
                <w:t> </w:t>
              </w:r>
            </w:ins>
          </w:p>
        </w:tc>
        <w:tc>
          <w:tcPr>
            <w:tcW w:w="4702" w:type="dxa"/>
            <w:hideMark/>
            <w:tcPrChange w:id="696" w:author="Hoan Ng" w:date="2017-03-20T22:19:00Z">
              <w:tcPr>
                <w:tcW w:w="3340" w:type="dxa"/>
                <w:hideMark/>
              </w:tcPr>
            </w:tcPrChange>
          </w:tcPr>
          <w:p w:rsidR="005F3BAC" w:rsidRPr="005F3BAC" w:rsidRDefault="005F3BAC" w:rsidP="005F3BAC">
            <w:pPr>
              <w:rPr>
                <w:ins w:id="697" w:author="Hoan Ng" w:date="2017-03-20T22:18:00Z"/>
                <w:b/>
                <w:bCs/>
              </w:rPr>
            </w:pPr>
            <w:ins w:id="698" w:author="Hoan Ng" w:date="2017-03-20T22:18:00Z">
              <w:r w:rsidRPr="005F3BAC">
                <w:rPr>
                  <w:b/>
                  <w:bCs/>
                </w:rPr>
                <w:t>Module …</w:t>
              </w:r>
            </w:ins>
          </w:p>
        </w:tc>
        <w:tc>
          <w:tcPr>
            <w:tcW w:w="1027" w:type="dxa"/>
            <w:hideMark/>
            <w:tcPrChange w:id="699" w:author="Hoan Ng" w:date="2017-03-20T22:19:00Z">
              <w:tcPr>
                <w:tcW w:w="960" w:type="dxa"/>
                <w:hideMark/>
              </w:tcPr>
            </w:tcPrChange>
          </w:tcPr>
          <w:p w:rsidR="005F3BAC" w:rsidRPr="005F3BAC" w:rsidRDefault="005F3BAC">
            <w:pPr>
              <w:rPr>
                <w:ins w:id="700" w:author="Hoan Ng" w:date="2017-03-20T22:18:00Z"/>
                <w:b/>
                <w:bCs/>
              </w:rPr>
            </w:pPr>
            <w:ins w:id="701" w:author="Hoan Ng" w:date="2017-03-20T22:18:00Z">
              <w:r w:rsidRPr="005F3BAC">
                <w:rPr>
                  <w:b/>
                  <w:bCs/>
                </w:rPr>
                <w:t> </w:t>
              </w:r>
            </w:ins>
          </w:p>
        </w:tc>
        <w:tc>
          <w:tcPr>
            <w:tcW w:w="868" w:type="dxa"/>
            <w:hideMark/>
            <w:tcPrChange w:id="702" w:author="Hoan Ng" w:date="2017-03-20T22:19:00Z">
              <w:tcPr>
                <w:tcW w:w="960" w:type="dxa"/>
                <w:hideMark/>
              </w:tcPr>
            </w:tcPrChange>
          </w:tcPr>
          <w:p w:rsidR="005F3BAC" w:rsidRPr="005F3BAC" w:rsidRDefault="005F3BAC">
            <w:pPr>
              <w:rPr>
                <w:ins w:id="703" w:author="Hoan Ng" w:date="2017-03-20T22:18:00Z"/>
                <w:b/>
                <w:bCs/>
              </w:rPr>
            </w:pPr>
            <w:ins w:id="704" w:author="Hoan Ng" w:date="2017-03-20T22:18:00Z">
              <w:r w:rsidRPr="005F3BAC">
                <w:rPr>
                  <w:b/>
                  <w:bCs/>
                </w:rPr>
                <w:t> </w:t>
              </w:r>
            </w:ins>
          </w:p>
        </w:tc>
        <w:tc>
          <w:tcPr>
            <w:tcW w:w="978" w:type="dxa"/>
            <w:hideMark/>
            <w:tcPrChange w:id="705" w:author="Hoan Ng" w:date="2017-03-20T22:19:00Z">
              <w:tcPr>
                <w:tcW w:w="960" w:type="dxa"/>
                <w:hideMark/>
              </w:tcPr>
            </w:tcPrChange>
          </w:tcPr>
          <w:p w:rsidR="005F3BAC" w:rsidRPr="005F3BAC" w:rsidRDefault="005F3BAC">
            <w:pPr>
              <w:rPr>
                <w:ins w:id="706" w:author="Hoan Ng" w:date="2017-03-20T22:18:00Z"/>
                <w:b/>
                <w:bCs/>
              </w:rPr>
            </w:pPr>
            <w:ins w:id="707" w:author="Hoan Ng" w:date="2017-03-20T22:18:00Z">
              <w:r w:rsidRPr="005F3BAC">
                <w:rPr>
                  <w:b/>
                  <w:bCs/>
                </w:rPr>
                <w:t> </w:t>
              </w:r>
            </w:ins>
          </w:p>
        </w:tc>
        <w:tc>
          <w:tcPr>
            <w:tcW w:w="790" w:type="dxa"/>
            <w:hideMark/>
            <w:tcPrChange w:id="708" w:author="Hoan Ng" w:date="2017-03-20T22:19:00Z">
              <w:tcPr>
                <w:tcW w:w="960" w:type="dxa"/>
                <w:hideMark/>
              </w:tcPr>
            </w:tcPrChange>
          </w:tcPr>
          <w:p w:rsidR="005F3BAC" w:rsidRPr="005F3BAC" w:rsidRDefault="005F3BAC">
            <w:pPr>
              <w:rPr>
                <w:ins w:id="709" w:author="Hoan Ng" w:date="2017-03-20T22:18:00Z"/>
                <w:b/>
                <w:bCs/>
              </w:rPr>
            </w:pPr>
            <w:ins w:id="710" w:author="Hoan Ng" w:date="2017-03-20T22:18:00Z">
              <w:r w:rsidRPr="005F3BAC">
                <w:rPr>
                  <w:b/>
                  <w:bCs/>
                </w:rPr>
                <w:t> </w:t>
              </w:r>
            </w:ins>
          </w:p>
        </w:tc>
      </w:tr>
      <w:tr w:rsidR="005F3BAC" w:rsidRPr="005F3BAC" w:rsidTr="005F3BAC">
        <w:tblPrEx>
          <w:tblW w:w="0" w:type="auto"/>
          <w:tblPrExChange w:id="711" w:author="Hoan Ng" w:date="2017-03-20T22:19:00Z">
            <w:tblPrEx>
              <w:tblW w:w="0" w:type="auto"/>
            </w:tblPrEx>
          </w:tblPrExChange>
        </w:tblPrEx>
        <w:trPr>
          <w:trHeight w:val="300"/>
          <w:ins w:id="712" w:author="Hoan Ng" w:date="2017-03-20T22:18:00Z"/>
          <w:trPrChange w:id="713" w:author="Hoan Ng" w:date="2017-03-20T22:19:00Z">
            <w:trPr>
              <w:trHeight w:val="300"/>
            </w:trPr>
          </w:trPrChange>
        </w:trPr>
        <w:tc>
          <w:tcPr>
            <w:tcW w:w="9350" w:type="dxa"/>
            <w:gridSpan w:val="6"/>
            <w:hideMark/>
            <w:tcPrChange w:id="714" w:author="Hoan Ng" w:date="2017-03-20T22:19:00Z">
              <w:tcPr>
                <w:tcW w:w="15320" w:type="dxa"/>
                <w:gridSpan w:val="7"/>
                <w:hideMark/>
              </w:tcPr>
            </w:tcPrChange>
          </w:tcPr>
          <w:p w:rsidR="005F3BAC" w:rsidRPr="005F3BAC" w:rsidRDefault="005F3BAC">
            <w:pPr>
              <w:rPr>
                <w:ins w:id="715" w:author="Hoan Ng" w:date="2017-03-20T22:18:00Z"/>
                <w:b/>
                <w:bCs/>
              </w:rPr>
            </w:pPr>
            <w:ins w:id="716" w:author="Hoan Ng" w:date="2017-03-20T22:18:00Z">
              <w:r w:rsidRPr="005F3BAC">
                <w:rPr>
                  <w:b/>
                  <w:bCs/>
                </w:rPr>
                <w:t>IV. NỘP BÁO CÁO TIẾN ĐỘ &amp; SẢN PHẨM…</w:t>
              </w:r>
            </w:ins>
          </w:p>
        </w:tc>
      </w:tr>
      <w:tr w:rsidR="005F3BAC" w:rsidRPr="005F3BAC" w:rsidTr="005F3BAC">
        <w:tblPrEx>
          <w:tblW w:w="0" w:type="auto"/>
          <w:tblPrExChange w:id="717" w:author="Hoan Ng" w:date="2017-03-20T22:19:00Z">
            <w:tblPrEx>
              <w:tblW w:w="0" w:type="auto"/>
            </w:tblPrEx>
          </w:tblPrExChange>
        </w:tblPrEx>
        <w:trPr>
          <w:trHeight w:val="300"/>
          <w:ins w:id="718" w:author="Hoan Ng" w:date="2017-03-20T22:18:00Z"/>
          <w:trPrChange w:id="719" w:author="Hoan Ng" w:date="2017-03-20T22:19:00Z">
            <w:trPr>
              <w:trHeight w:val="300"/>
            </w:trPr>
          </w:trPrChange>
        </w:trPr>
        <w:tc>
          <w:tcPr>
            <w:tcW w:w="985" w:type="dxa"/>
            <w:hideMark/>
            <w:tcPrChange w:id="720" w:author="Hoan Ng" w:date="2017-03-20T22:19:00Z">
              <w:tcPr>
                <w:tcW w:w="8140" w:type="dxa"/>
                <w:gridSpan w:val="2"/>
                <w:hideMark/>
              </w:tcPr>
            </w:tcPrChange>
          </w:tcPr>
          <w:p w:rsidR="005F3BAC" w:rsidRPr="005F3BAC" w:rsidRDefault="005F3BAC">
            <w:pPr>
              <w:rPr>
                <w:ins w:id="721" w:author="Hoan Ng" w:date="2017-03-20T22:18:00Z"/>
                <w:b/>
                <w:bCs/>
              </w:rPr>
            </w:pPr>
            <w:ins w:id="722" w:author="Hoan Ng" w:date="2017-03-20T22:18:00Z">
              <w:r w:rsidRPr="005F3BAC">
                <w:rPr>
                  <w:b/>
                  <w:bCs/>
                </w:rPr>
                <w:t> </w:t>
              </w:r>
            </w:ins>
          </w:p>
        </w:tc>
        <w:tc>
          <w:tcPr>
            <w:tcW w:w="4702" w:type="dxa"/>
            <w:hideMark/>
            <w:tcPrChange w:id="723" w:author="Hoan Ng" w:date="2017-03-20T22:19:00Z">
              <w:tcPr>
                <w:tcW w:w="3340" w:type="dxa"/>
                <w:hideMark/>
              </w:tcPr>
            </w:tcPrChange>
          </w:tcPr>
          <w:p w:rsidR="005F3BAC" w:rsidRPr="005F3BAC" w:rsidRDefault="005F3BAC" w:rsidP="005F3BAC">
            <w:pPr>
              <w:rPr>
                <w:ins w:id="724" w:author="Hoan Ng" w:date="2017-03-20T22:18:00Z"/>
                <w:b/>
                <w:bCs/>
              </w:rPr>
            </w:pPr>
            <w:ins w:id="725" w:author="Hoan Ng" w:date="2017-03-20T22:18:00Z">
              <w:r w:rsidRPr="005F3BAC">
                <w:rPr>
                  <w:b/>
                  <w:bCs/>
                </w:rPr>
                <w:t>Nộp lần 1</w:t>
              </w:r>
            </w:ins>
          </w:p>
        </w:tc>
        <w:tc>
          <w:tcPr>
            <w:tcW w:w="1027" w:type="dxa"/>
            <w:hideMark/>
            <w:tcPrChange w:id="726" w:author="Hoan Ng" w:date="2017-03-20T22:19:00Z">
              <w:tcPr>
                <w:tcW w:w="960" w:type="dxa"/>
                <w:hideMark/>
              </w:tcPr>
            </w:tcPrChange>
          </w:tcPr>
          <w:p w:rsidR="005F3BAC" w:rsidRPr="005F3BAC" w:rsidRDefault="005F3BAC">
            <w:pPr>
              <w:rPr>
                <w:ins w:id="727" w:author="Hoan Ng" w:date="2017-03-20T22:18:00Z"/>
                <w:b/>
                <w:bCs/>
              </w:rPr>
            </w:pPr>
            <w:ins w:id="728" w:author="Hoan Ng" w:date="2017-03-20T22:18:00Z">
              <w:r w:rsidRPr="005F3BAC">
                <w:rPr>
                  <w:b/>
                  <w:bCs/>
                </w:rPr>
                <w:t> </w:t>
              </w:r>
            </w:ins>
          </w:p>
        </w:tc>
        <w:tc>
          <w:tcPr>
            <w:tcW w:w="868" w:type="dxa"/>
            <w:hideMark/>
            <w:tcPrChange w:id="729" w:author="Hoan Ng" w:date="2017-03-20T22:19:00Z">
              <w:tcPr>
                <w:tcW w:w="960" w:type="dxa"/>
                <w:hideMark/>
              </w:tcPr>
            </w:tcPrChange>
          </w:tcPr>
          <w:p w:rsidR="005F3BAC" w:rsidRPr="005F3BAC" w:rsidRDefault="005F3BAC">
            <w:pPr>
              <w:rPr>
                <w:ins w:id="730" w:author="Hoan Ng" w:date="2017-03-20T22:18:00Z"/>
                <w:b/>
                <w:bCs/>
              </w:rPr>
            </w:pPr>
            <w:ins w:id="731" w:author="Hoan Ng" w:date="2017-03-20T22:18:00Z">
              <w:r w:rsidRPr="005F3BAC">
                <w:rPr>
                  <w:b/>
                  <w:bCs/>
                </w:rPr>
                <w:t> </w:t>
              </w:r>
            </w:ins>
          </w:p>
        </w:tc>
        <w:tc>
          <w:tcPr>
            <w:tcW w:w="978" w:type="dxa"/>
            <w:hideMark/>
            <w:tcPrChange w:id="732" w:author="Hoan Ng" w:date="2017-03-20T22:19:00Z">
              <w:tcPr>
                <w:tcW w:w="960" w:type="dxa"/>
                <w:hideMark/>
              </w:tcPr>
            </w:tcPrChange>
          </w:tcPr>
          <w:p w:rsidR="005F3BAC" w:rsidRPr="005F3BAC" w:rsidRDefault="005F3BAC">
            <w:pPr>
              <w:rPr>
                <w:ins w:id="733" w:author="Hoan Ng" w:date="2017-03-20T22:18:00Z"/>
                <w:b/>
                <w:bCs/>
              </w:rPr>
            </w:pPr>
            <w:ins w:id="734" w:author="Hoan Ng" w:date="2017-03-20T22:18:00Z">
              <w:r w:rsidRPr="005F3BAC">
                <w:rPr>
                  <w:b/>
                  <w:bCs/>
                </w:rPr>
                <w:t> </w:t>
              </w:r>
            </w:ins>
          </w:p>
        </w:tc>
        <w:tc>
          <w:tcPr>
            <w:tcW w:w="790" w:type="dxa"/>
            <w:hideMark/>
            <w:tcPrChange w:id="735" w:author="Hoan Ng" w:date="2017-03-20T22:19:00Z">
              <w:tcPr>
                <w:tcW w:w="960" w:type="dxa"/>
                <w:hideMark/>
              </w:tcPr>
            </w:tcPrChange>
          </w:tcPr>
          <w:p w:rsidR="005F3BAC" w:rsidRPr="005F3BAC" w:rsidRDefault="005F3BAC">
            <w:pPr>
              <w:rPr>
                <w:ins w:id="736" w:author="Hoan Ng" w:date="2017-03-20T22:18:00Z"/>
                <w:b/>
                <w:bCs/>
              </w:rPr>
            </w:pPr>
            <w:ins w:id="737" w:author="Hoan Ng" w:date="2017-03-20T22:18:00Z">
              <w:r w:rsidRPr="005F3BAC">
                <w:rPr>
                  <w:b/>
                  <w:bCs/>
                </w:rPr>
                <w:t> </w:t>
              </w:r>
            </w:ins>
          </w:p>
        </w:tc>
      </w:tr>
      <w:tr w:rsidR="005F3BAC" w:rsidRPr="005F3BAC" w:rsidTr="005F3BAC">
        <w:tblPrEx>
          <w:tblW w:w="0" w:type="auto"/>
          <w:tblPrExChange w:id="738" w:author="Hoan Ng" w:date="2017-03-20T22:19:00Z">
            <w:tblPrEx>
              <w:tblW w:w="0" w:type="auto"/>
            </w:tblPrEx>
          </w:tblPrExChange>
        </w:tblPrEx>
        <w:trPr>
          <w:trHeight w:val="300"/>
          <w:ins w:id="739" w:author="Hoan Ng" w:date="2017-03-20T22:18:00Z"/>
          <w:trPrChange w:id="740" w:author="Hoan Ng" w:date="2017-03-20T22:19:00Z">
            <w:trPr>
              <w:trHeight w:val="300"/>
            </w:trPr>
          </w:trPrChange>
        </w:trPr>
        <w:tc>
          <w:tcPr>
            <w:tcW w:w="985" w:type="dxa"/>
            <w:hideMark/>
            <w:tcPrChange w:id="741" w:author="Hoan Ng" w:date="2017-03-20T22:19:00Z">
              <w:tcPr>
                <w:tcW w:w="8140" w:type="dxa"/>
                <w:gridSpan w:val="2"/>
                <w:hideMark/>
              </w:tcPr>
            </w:tcPrChange>
          </w:tcPr>
          <w:p w:rsidR="005F3BAC" w:rsidRPr="005F3BAC" w:rsidRDefault="005F3BAC">
            <w:pPr>
              <w:rPr>
                <w:ins w:id="742" w:author="Hoan Ng" w:date="2017-03-20T22:18:00Z"/>
                <w:b/>
                <w:bCs/>
              </w:rPr>
            </w:pPr>
            <w:ins w:id="743" w:author="Hoan Ng" w:date="2017-03-20T22:18:00Z">
              <w:r w:rsidRPr="005F3BAC">
                <w:rPr>
                  <w:b/>
                  <w:bCs/>
                </w:rPr>
                <w:t> </w:t>
              </w:r>
            </w:ins>
          </w:p>
        </w:tc>
        <w:tc>
          <w:tcPr>
            <w:tcW w:w="4702" w:type="dxa"/>
            <w:hideMark/>
            <w:tcPrChange w:id="744" w:author="Hoan Ng" w:date="2017-03-20T22:19:00Z">
              <w:tcPr>
                <w:tcW w:w="3340" w:type="dxa"/>
                <w:hideMark/>
              </w:tcPr>
            </w:tcPrChange>
          </w:tcPr>
          <w:p w:rsidR="005F3BAC" w:rsidRPr="005F3BAC" w:rsidRDefault="005F3BAC" w:rsidP="005F3BAC">
            <w:pPr>
              <w:rPr>
                <w:ins w:id="745" w:author="Hoan Ng" w:date="2017-03-20T22:18:00Z"/>
                <w:b/>
                <w:bCs/>
              </w:rPr>
            </w:pPr>
            <w:ins w:id="746" w:author="Hoan Ng" w:date="2017-03-20T22:18:00Z">
              <w:r w:rsidRPr="005F3BAC">
                <w:rPr>
                  <w:b/>
                  <w:bCs/>
                </w:rPr>
                <w:t>Nộp lần 2</w:t>
              </w:r>
            </w:ins>
          </w:p>
        </w:tc>
        <w:tc>
          <w:tcPr>
            <w:tcW w:w="1027" w:type="dxa"/>
            <w:hideMark/>
            <w:tcPrChange w:id="747" w:author="Hoan Ng" w:date="2017-03-20T22:19:00Z">
              <w:tcPr>
                <w:tcW w:w="960" w:type="dxa"/>
                <w:hideMark/>
              </w:tcPr>
            </w:tcPrChange>
          </w:tcPr>
          <w:p w:rsidR="005F3BAC" w:rsidRPr="005F3BAC" w:rsidRDefault="005F3BAC">
            <w:pPr>
              <w:rPr>
                <w:ins w:id="748" w:author="Hoan Ng" w:date="2017-03-20T22:18:00Z"/>
                <w:b/>
                <w:bCs/>
              </w:rPr>
            </w:pPr>
            <w:ins w:id="749" w:author="Hoan Ng" w:date="2017-03-20T22:18:00Z">
              <w:r w:rsidRPr="005F3BAC">
                <w:rPr>
                  <w:b/>
                  <w:bCs/>
                </w:rPr>
                <w:t> </w:t>
              </w:r>
            </w:ins>
          </w:p>
        </w:tc>
        <w:tc>
          <w:tcPr>
            <w:tcW w:w="868" w:type="dxa"/>
            <w:hideMark/>
            <w:tcPrChange w:id="750" w:author="Hoan Ng" w:date="2017-03-20T22:19:00Z">
              <w:tcPr>
                <w:tcW w:w="960" w:type="dxa"/>
                <w:hideMark/>
              </w:tcPr>
            </w:tcPrChange>
          </w:tcPr>
          <w:p w:rsidR="005F3BAC" w:rsidRPr="005F3BAC" w:rsidRDefault="005F3BAC">
            <w:pPr>
              <w:rPr>
                <w:ins w:id="751" w:author="Hoan Ng" w:date="2017-03-20T22:18:00Z"/>
                <w:b/>
                <w:bCs/>
              </w:rPr>
            </w:pPr>
            <w:ins w:id="752" w:author="Hoan Ng" w:date="2017-03-20T22:18:00Z">
              <w:r w:rsidRPr="005F3BAC">
                <w:rPr>
                  <w:b/>
                  <w:bCs/>
                </w:rPr>
                <w:t> </w:t>
              </w:r>
            </w:ins>
          </w:p>
        </w:tc>
        <w:tc>
          <w:tcPr>
            <w:tcW w:w="978" w:type="dxa"/>
            <w:hideMark/>
            <w:tcPrChange w:id="753" w:author="Hoan Ng" w:date="2017-03-20T22:19:00Z">
              <w:tcPr>
                <w:tcW w:w="960" w:type="dxa"/>
                <w:hideMark/>
              </w:tcPr>
            </w:tcPrChange>
          </w:tcPr>
          <w:p w:rsidR="005F3BAC" w:rsidRPr="005F3BAC" w:rsidRDefault="005F3BAC">
            <w:pPr>
              <w:rPr>
                <w:ins w:id="754" w:author="Hoan Ng" w:date="2017-03-20T22:18:00Z"/>
                <w:b/>
                <w:bCs/>
              </w:rPr>
            </w:pPr>
            <w:ins w:id="755" w:author="Hoan Ng" w:date="2017-03-20T22:18:00Z">
              <w:r w:rsidRPr="005F3BAC">
                <w:rPr>
                  <w:b/>
                  <w:bCs/>
                </w:rPr>
                <w:t> </w:t>
              </w:r>
            </w:ins>
          </w:p>
        </w:tc>
        <w:tc>
          <w:tcPr>
            <w:tcW w:w="790" w:type="dxa"/>
            <w:hideMark/>
            <w:tcPrChange w:id="756" w:author="Hoan Ng" w:date="2017-03-20T22:19:00Z">
              <w:tcPr>
                <w:tcW w:w="960" w:type="dxa"/>
                <w:hideMark/>
              </w:tcPr>
            </w:tcPrChange>
          </w:tcPr>
          <w:p w:rsidR="005F3BAC" w:rsidRPr="005F3BAC" w:rsidRDefault="005F3BAC">
            <w:pPr>
              <w:rPr>
                <w:ins w:id="757" w:author="Hoan Ng" w:date="2017-03-20T22:18:00Z"/>
                <w:b/>
                <w:bCs/>
              </w:rPr>
            </w:pPr>
            <w:ins w:id="758" w:author="Hoan Ng" w:date="2017-03-20T22:18:00Z">
              <w:r w:rsidRPr="005F3BAC">
                <w:rPr>
                  <w:b/>
                  <w:bCs/>
                </w:rPr>
                <w:t> </w:t>
              </w:r>
            </w:ins>
          </w:p>
        </w:tc>
      </w:tr>
      <w:tr w:rsidR="005F3BAC" w:rsidRPr="005F3BAC" w:rsidTr="005F3BAC">
        <w:tblPrEx>
          <w:tblW w:w="0" w:type="auto"/>
          <w:tblPrExChange w:id="759" w:author="Hoan Ng" w:date="2017-03-20T22:19:00Z">
            <w:tblPrEx>
              <w:tblW w:w="0" w:type="auto"/>
            </w:tblPrEx>
          </w:tblPrExChange>
        </w:tblPrEx>
        <w:trPr>
          <w:trHeight w:val="300"/>
          <w:ins w:id="760" w:author="Hoan Ng" w:date="2017-03-20T22:18:00Z"/>
          <w:trPrChange w:id="761" w:author="Hoan Ng" w:date="2017-03-20T22:19:00Z">
            <w:trPr>
              <w:trHeight w:val="300"/>
            </w:trPr>
          </w:trPrChange>
        </w:trPr>
        <w:tc>
          <w:tcPr>
            <w:tcW w:w="985" w:type="dxa"/>
            <w:hideMark/>
            <w:tcPrChange w:id="762" w:author="Hoan Ng" w:date="2017-03-20T22:19:00Z">
              <w:tcPr>
                <w:tcW w:w="8140" w:type="dxa"/>
                <w:gridSpan w:val="2"/>
                <w:hideMark/>
              </w:tcPr>
            </w:tcPrChange>
          </w:tcPr>
          <w:p w:rsidR="005F3BAC" w:rsidRPr="005F3BAC" w:rsidRDefault="005F3BAC">
            <w:pPr>
              <w:rPr>
                <w:ins w:id="763" w:author="Hoan Ng" w:date="2017-03-20T22:18:00Z"/>
                <w:b/>
                <w:bCs/>
              </w:rPr>
            </w:pPr>
            <w:ins w:id="764" w:author="Hoan Ng" w:date="2017-03-20T22:18:00Z">
              <w:r w:rsidRPr="005F3BAC">
                <w:rPr>
                  <w:b/>
                  <w:bCs/>
                </w:rPr>
                <w:t> </w:t>
              </w:r>
            </w:ins>
          </w:p>
        </w:tc>
        <w:tc>
          <w:tcPr>
            <w:tcW w:w="4702" w:type="dxa"/>
            <w:hideMark/>
            <w:tcPrChange w:id="765" w:author="Hoan Ng" w:date="2017-03-20T22:19:00Z">
              <w:tcPr>
                <w:tcW w:w="3340" w:type="dxa"/>
                <w:hideMark/>
              </w:tcPr>
            </w:tcPrChange>
          </w:tcPr>
          <w:p w:rsidR="005F3BAC" w:rsidRPr="005F3BAC" w:rsidRDefault="005F3BAC" w:rsidP="005F3BAC">
            <w:pPr>
              <w:rPr>
                <w:ins w:id="766" w:author="Hoan Ng" w:date="2017-03-20T22:18:00Z"/>
                <w:b/>
                <w:bCs/>
              </w:rPr>
            </w:pPr>
            <w:ins w:id="767" w:author="Hoan Ng" w:date="2017-03-20T22:18:00Z">
              <w:r w:rsidRPr="005F3BAC">
                <w:rPr>
                  <w:b/>
                  <w:bCs/>
                </w:rPr>
                <w:t>Nộp lần 3</w:t>
              </w:r>
            </w:ins>
          </w:p>
        </w:tc>
        <w:tc>
          <w:tcPr>
            <w:tcW w:w="1027" w:type="dxa"/>
            <w:hideMark/>
            <w:tcPrChange w:id="768" w:author="Hoan Ng" w:date="2017-03-20T22:19:00Z">
              <w:tcPr>
                <w:tcW w:w="960" w:type="dxa"/>
                <w:hideMark/>
              </w:tcPr>
            </w:tcPrChange>
          </w:tcPr>
          <w:p w:rsidR="005F3BAC" w:rsidRPr="005F3BAC" w:rsidRDefault="005F3BAC">
            <w:pPr>
              <w:rPr>
                <w:ins w:id="769" w:author="Hoan Ng" w:date="2017-03-20T22:18:00Z"/>
                <w:b/>
                <w:bCs/>
              </w:rPr>
            </w:pPr>
            <w:ins w:id="770" w:author="Hoan Ng" w:date="2017-03-20T22:18:00Z">
              <w:r w:rsidRPr="005F3BAC">
                <w:rPr>
                  <w:b/>
                  <w:bCs/>
                </w:rPr>
                <w:t> </w:t>
              </w:r>
            </w:ins>
          </w:p>
        </w:tc>
        <w:tc>
          <w:tcPr>
            <w:tcW w:w="868" w:type="dxa"/>
            <w:hideMark/>
            <w:tcPrChange w:id="771" w:author="Hoan Ng" w:date="2017-03-20T22:19:00Z">
              <w:tcPr>
                <w:tcW w:w="960" w:type="dxa"/>
                <w:hideMark/>
              </w:tcPr>
            </w:tcPrChange>
          </w:tcPr>
          <w:p w:rsidR="005F3BAC" w:rsidRPr="005F3BAC" w:rsidRDefault="005F3BAC">
            <w:pPr>
              <w:rPr>
                <w:ins w:id="772" w:author="Hoan Ng" w:date="2017-03-20T22:18:00Z"/>
                <w:b/>
                <w:bCs/>
              </w:rPr>
            </w:pPr>
            <w:ins w:id="773" w:author="Hoan Ng" w:date="2017-03-20T22:18:00Z">
              <w:r w:rsidRPr="005F3BAC">
                <w:rPr>
                  <w:b/>
                  <w:bCs/>
                </w:rPr>
                <w:t> </w:t>
              </w:r>
            </w:ins>
          </w:p>
        </w:tc>
        <w:tc>
          <w:tcPr>
            <w:tcW w:w="978" w:type="dxa"/>
            <w:hideMark/>
            <w:tcPrChange w:id="774" w:author="Hoan Ng" w:date="2017-03-20T22:19:00Z">
              <w:tcPr>
                <w:tcW w:w="960" w:type="dxa"/>
                <w:hideMark/>
              </w:tcPr>
            </w:tcPrChange>
          </w:tcPr>
          <w:p w:rsidR="005F3BAC" w:rsidRPr="005F3BAC" w:rsidRDefault="005F3BAC">
            <w:pPr>
              <w:rPr>
                <w:ins w:id="775" w:author="Hoan Ng" w:date="2017-03-20T22:18:00Z"/>
                <w:b/>
                <w:bCs/>
              </w:rPr>
            </w:pPr>
            <w:ins w:id="776" w:author="Hoan Ng" w:date="2017-03-20T22:18:00Z">
              <w:r w:rsidRPr="005F3BAC">
                <w:rPr>
                  <w:b/>
                  <w:bCs/>
                </w:rPr>
                <w:t> </w:t>
              </w:r>
            </w:ins>
          </w:p>
        </w:tc>
        <w:tc>
          <w:tcPr>
            <w:tcW w:w="790" w:type="dxa"/>
            <w:hideMark/>
            <w:tcPrChange w:id="777" w:author="Hoan Ng" w:date="2017-03-20T22:19:00Z">
              <w:tcPr>
                <w:tcW w:w="960" w:type="dxa"/>
                <w:hideMark/>
              </w:tcPr>
            </w:tcPrChange>
          </w:tcPr>
          <w:p w:rsidR="005F3BAC" w:rsidRPr="005F3BAC" w:rsidRDefault="005F3BAC">
            <w:pPr>
              <w:rPr>
                <w:ins w:id="778" w:author="Hoan Ng" w:date="2017-03-20T22:18:00Z"/>
                <w:b/>
                <w:bCs/>
              </w:rPr>
            </w:pPr>
            <w:ins w:id="779" w:author="Hoan Ng" w:date="2017-03-20T22:18:00Z">
              <w:r w:rsidRPr="005F3BAC">
                <w:rPr>
                  <w:b/>
                  <w:bCs/>
                </w:rPr>
                <w:t> </w:t>
              </w:r>
            </w:ins>
          </w:p>
        </w:tc>
      </w:tr>
      <w:tr w:rsidR="005F3BAC" w:rsidRPr="005F3BAC" w:rsidTr="005F3BAC">
        <w:tblPrEx>
          <w:tblW w:w="0" w:type="auto"/>
          <w:tblPrExChange w:id="780" w:author="Hoan Ng" w:date="2017-03-20T22:19:00Z">
            <w:tblPrEx>
              <w:tblW w:w="0" w:type="auto"/>
            </w:tblPrEx>
          </w:tblPrExChange>
        </w:tblPrEx>
        <w:trPr>
          <w:trHeight w:val="300"/>
          <w:ins w:id="781" w:author="Hoan Ng" w:date="2017-03-20T22:18:00Z"/>
          <w:trPrChange w:id="782" w:author="Hoan Ng" w:date="2017-03-20T22:19:00Z">
            <w:trPr>
              <w:trHeight w:val="300"/>
            </w:trPr>
          </w:trPrChange>
        </w:trPr>
        <w:tc>
          <w:tcPr>
            <w:tcW w:w="985" w:type="dxa"/>
            <w:hideMark/>
            <w:tcPrChange w:id="783" w:author="Hoan Ng" w:date="2017-03-20T22:19:00Z">
              <w:tcPr>
                <w:tcW w:w="8140" w:type="dxa"/>
                <w:gridSpan w:val="2"/>
                <w:hideMark/>
              </w:tcPr>
            </w:tcPrChange>
          </w:tcPr>
          <w:p w:rsidR="005F3BAC" w:rsidRPr="005F3BAC" w:rsidRDefault="005F3BAC">
            <w:pPr>
              <w:rPr>
                <w:ins w:id="784" w:author="Hoan Ng" w:date="2017-03-20T22:18:00Z"/>
                <w:b/>
                <w:bCs/>
              </w:rPr>
            </w:pPr>
            <w:ins w:id="785" w:author="Hoan Ng" w:date="2017-03-20T22:18:00Z">
              <w:r w:rsidRPr="005F3BAC">
                <w:rPr>
                  <w:b/>
                  <w:bCs/>
                </w:rPr>
                <w:t> </w:t>
              </w:r>
            </w:ins>
          </w:p>
        </w:tc>
        <w:tc>
          <w:tcPr>
            <w:tcW w:w="4702" w:type="dxa"/>
            <w:hideMark/>
            <w:tcPrChange w:id="786" w:author="Hoan Ng" w:date="2017-03-20T22:19:00Z">
              <w:tcPr>
                <w:tcW w:w="3340" w:type="dxa"/>
                <w:hideMark/>
              </w:tcPr>
            </w:tcPrChange>
          </w:tcPr>
          <w:p w:rsidR="005F3BAC" w:rsidRPr="005F3BAC" w:rsidRDefault="005F3BAC" w:rsidP="005F3BAC">
            <w:pPr>
              <w:rPr>
                <w:ins w:id="787" w:author="Hoan Ng" w:date="2017-03-20T22:18:00Z"/>
                <w:b/>
                <w:bCs/>
              </w:rPr>
            </w:pPr>
            <w:ins w:id="788" w:author="Hoan Ng" w:date="2017-03-20T22:18:00Z">
              <w:r w:rsidRPr="005F3BAC">
                <w:rPr>
                  <w:b/>
                  <w:bCs/>
                </w:rPr>
                <w:t>Nộp lần …</w:t>
              </w:r>
            </w:ins>
          </w:p>
        </w:tc>
        <w:tc>
          <w:tcPr>
            <w:tcW w:w="1027" w:type="dxa"/>
            <w:hideMark/>
            <w:tcPrChange w:id="789" w:author="Hoan Ng" w:date="2017-03-20T22:19:00Z">
              <w:tcPr>
                <w:tcW w:w="960" w:type="dxa"/>
                <w:hideMark/>
              </w:tcPr>
            </w:tcPrChange>
          </w:tcPr>
          <w:p w:rsidR="005F3BAC" w:rsidRPr="005F3BAC" w:rsidRDefault="005F3BAC">
            <w:pPr>
              <w:rPr>
                <w:ins w:id="790" w:author="Hoan Ng" w:date="2017-03-20T22:18:00Z"/>
                <w:b/>
                <w:bCs/>
              </w:rPr>
            </w:pPr>
            <w:ins w:id="791" w:author="Hoan Ng" w:date="2017-03-20T22:18:00Z">
              <w:r w:rsidRPr="005F3BAC">
                <w:rPr>
                  <w:b/>
                  <w:bCs/>
                </w:rPr>
                <w:t> </w:t>
              </w:r>
            </w:ins>
          </w:p>
        </w:tc>
        <w:tc>
          <w:tcPr>
            <w:tcW w:w="868" w:type="dxa"/>
            <w:hideMark/>
            <w:tcPrChange w:id="792" w:author="Hoan Ng" w:date="2017-03-20T22:19:00Z">
              <w:tcPr>
                <w:tcW w:w="960" w:type="dxa"/>
                <w:hideMark/>
              </w:tcPr>
            </w:tcPrChange>
          </w:tcPr>
          <w:p w:rsidR="005F3BAC" w:rsidRPr="005F3BAC" w:rsidRDefault="005F3BAC">
            <w:pPr>
              <w:rPr>
                <w:ins w:id="793" w:author="Hoan Ng" w:date="2017-03-20T22:18:00Z"/>
                <w:b/>
                <w:bCs/>
              </w:rPr>
            </w:pPr>
            <w:ins w:id="794" w:author="Hoan Ng" w:date="2017-03-20T22:18:00Z">
              <w:r w:rsidRPr="005F3BAC">
                <w:rPr>
                  <w:b/>
                  <w:bCs/>
                </w:rPr>
                <w:t> </w:t>
              </w:r>
            </w:ins>
          </w:p>
        </w:tc>
        <w:tc>
          <w:tcPr>
            <w:tcW w:w="978" w:type="dxa"/>
            <w:hideMark/>
            <w:tcPrChange w:id="795" w:author="Hoan Ng" w:date="2017-03-20T22:19:00Z">
              <w:tcPr>
                <w:tcW w:w="960" w:type="dxa"/>
                <w:hideMark/>
              </w:tcPr>
            </w:tcPrChange>
          </w:tcPr>
          <w:p w:rsidR="005F3BAC" w:rsidRPr="005F3BAC" w:rsidRDefault="005F3BAC">
            <w:pPr>
              <w:rPr>
                <w:ins w:id="796" w:author="Hoan Ng" w:date="2017-03-20T22:18:00Z"/>
                <w:b/>
                <w:bCs/>
              </w:rPr>
            </w:pPr>
            <w:ins w:id="797" w:author="Hoan Ng" w:date="2017-03-20T22:18:00Z">
              <w:r w:rsidRPr="005F3BAC">
                <w:rPr>
                  <w:b/>
                  <w:bCs/>
                </w:rPr>
                <w:t> </w:t>
              </w:r>
            </w:ins>
          </w:p>
        </w:tc>
        <w:tc>
          <w:tcPr>
            <w:tcW w:w="790" w:type="dxa"/>
            <w:hideMark/>
            <w:tcPrChange w:id="798" w:author="Hoan Ng" w:date="2017-03-20T22:19:00Z">
              <w:tcPr>
                <w:tcW w:w="960" w:type="dxa"/>
                <w:hideMark/>
              </w:tcPr>
            </w:tcPrChange>
          </w:tcPr>
          <w:p w:rsidR="005F3BAC" w:rsidRPr="005F3BAC" w:rsidRDefault="005F3BAC">
            <w:pPr>
              <w:rPr>
                <w:ins w:id="799" w:author="Hoan Ng" w:date="2017-03-20T22:18:00Z"/>
                <w:b/>
                <w:bCs/>
              </w:rPr>
            </w:pPr>
            <w:ins w:id="800" w:author="Hoan Ng" w:date="2017-03-20T22:18:00Z">
              <w:r w:rsidRPr="005F3BAC">
                <w:rPr>
                  <w:b/>
                  <w:bCs/>
                </w:rPr>
                <w:t> </w:t>
              </w:r>
            </w:ins>
          </w:p>
        </w:tc>
      </w:tr>
    </w:tbl>
    <w:p w:rsidR="008854BF" w:rsidRPr="007E56BA" w:rsidRDefault="008854BF">
      <w:pPr>
        <w:rPr>
          <w:b/>
        </w:rPr>
      </w:pPr>
    </w:p>
    <w:p w:rsidR="007E56BA" w:rsidRPr="007E56BA" w:rsidRDefault="007E56BA">
      <w:pPr>
        <w:outlineLvl w:val="0"/>
        <w:rPr>
          <w:b/>
        </w:rPr>
        <w:pPrChange w:id="801" w:author="abc" w:date="2018-04-24T10:57:00Z">
          <w:pPr/>
        </w:pPrChange>
      </w:pPr>
      <w:r w:rsidRPr="007E56BA">
        <w:rPr>
          <w:b/>
        </w:rPr>
        <w:t>Chương 1: Hiện trạng</w:t>
      </w:r>
    </w:p>
    <w:p w:rsidR="00046086" w:rsidDel="00FF3BC6" w:rsidRDefault="00046086" w:rsidP="001F258B">
      <w:pPr>
        <w:ind w:left="360"/>
        <w:outlineLvl w:val="1"/>
        <w:rPr>
          <w:del w:id="802" w:author="Hoan Ng" w:date="2017-03-20T21:39:00Z"/>
        </w:rPr>
        <w:pPrChange w:id="803" w:author="abc" w:date="2018-07-02T15:15:00Z">
          <w:pPr>
            <w:pStyle w:val="ListParagraph"/>
            <w:numPr>
              <w:numId w:val="1"/>
            </w:numPr>
            <w:ind w:hanging="360"/>
          </w:pPr>
        </w:pPrChange>
      </w:pPr>
      <w:ins w:id="804" w:author="Hoan Ng" w:date="2017-03-20T21:39:00Z">
        <w:r>
          <w:t xml:space="preserve">1.1. </w:t>
        </w:r>
      </w:ins>
      <w:r w:rsidR="003715AE" w:rsidRPr="007E56BA">
        <w:t>Hiện trạng tổ chức</w:t>
      </w:r>
    </w:p>
    <w:p w:rsidR="00FF3BC6" w:rsidRDefault="00FF3BC6" w:rsidP="001F258B">
      <w:pPr>
        <w:outlineLvl w:val="1"/>
        <w:rPr>
          <w:ins w:id="805" w:author="abc" w:date="2018-04-09T22:24:00Z"/>
        </w:rPr>
        <w:pPrChange w:id="806" w:author="abc" w:date="2018-07-02T15:15:00Z">
          <w:pPr>
            <w:pStyle w:val="ListParagraph"/>
            <w:numPr>
              <w:numId w:val="1"/>
            </w:numPr>
            <w:ind w:hanging="360"/>
          </w:pPr>
        </w:pPrChange>
      </w:pPr>
    </w:p>
    <w:p w:rsidR="00FF3BC6" w:rsidRPr="00FF3BC6" w:rsidRDefault="00FF3BC6" w:rsidP="00FF3BC6">
      <w:pPr>
        <w:numPr>
          <w:ilvl w:val="0"/>
          <w:numId w:val="10"/>
        </w:numPr>
        <w:contextualSpacing/>
        <w:rPr>
          <w:ins w:id="807" w:author="abc" w:date="2018-04-09T22:24:00Z"/>
          <w:b/>
          <w:sz w:val="24"/>
          <w:szCs w:val="24"/>
          <w:rPrChange w:id="808" w:author="abc" w:date="2018-04-09T22:25:00Z">
            <w:rPr>
              <w:ins w:id="809" w:author="abc" w:date="2018-04-09T22:24:00Z"/>
              <w:b/>
              <w:sz w:val="28"/>
              <w:szCs w:val="28"/>
            </w:rPr>
          </w:rPrChange>
        </w:rPr>
      </w:pPr>
      <w:ins w:id="810" w:author="abc" w:date="2018-04-09T22:24:00Z">
        <w:r w:rsidRPr="00FF3BC6">
          <w:rPr>
            <w:b/>
            <w:sz w:val="24"/>
            <w:szCs w:val="24"/>
            <w:rPrChange w:id="811" w:author="abc" w:date="2018-04-09T22:25:00Z">
              <w:rPr>
                <w:b/>
                <w:sz w:val="28"/>
                <w:szCs w:val="28"/>
              </w:rPr>
            </w:rPrChange>
          </w:rPr>
          <w:t xml:space="preserve">Giới thiệu về Trường: </w:t>
        </w:r>
      </w:ins>
    </w:p>
    <w:p w:rsidR="00FF3BC6" w:rsidRPr="00FF3BC6" w:rsidRDefault="00FF3BC6" w:rsidP="00FF3BC6">
      <w:pPr>
        <w:numPr>
          <w:ilvl w:val="0"/>
          <w:numId w:val="10"/>
        </w:numPr>
        <w:contextualSpacing/>
        <w:rPr>
          <w:ins w:id="812" w:author="abc" w:date="2018-04-09T22:24:00Z"/>
          <w:b/>
          <w:sz w:val="24"/>
          <w:szCs w:val="24"/>
          <w:rPrChange w:id="813" w:author="abc" w:date="2018-04-09T22:25:00Z">
            <w:rPr>
              <w:ins w:id="814" w:author="abc" w:date="2018-04-09T22:24:00Z"/>
              <w:b/>
              <w:sz w:val="28"/>
              <w:szCs w:val="28"/>
            </w:rPr>
          </w:rPrChange>
        </w:rPr>
      </w:pPr>
      <w:ins w:id="815" w:author="abc" w:date="2018-04-09T22:24:00Z">
        <w:r w:rsidRPr="00FF3BC6">
          <w:rPr>
            <w:b/>
            <w:sz w:val="24"/>
            <w:szCs w:val="24"/>
            <w:rPrChange w:id="816" w:author="abc" w:date="2018-04-09T22:25:00Z">
              <w:rPr>
                <w:b/>
                <w:sz w:val="28"/>
                <w:szCs w:val="28"/>
              </w:rPr>
            </w:rPrChange>
          </w:rPr>
          <w:t>Đối nội:</w:t>
        </w:r>
      </w:ins>
    </w:p>
    <w:p w:rsidR="00FF3BC6" w:rsidRPr="00FF3BC6" w:rsidRDefault="00FF3BC6" w:rsidP="00FF3BC6">
      <w:pPr>
        <w:numPr>
          <w:ilvl w:val="0"/>
          <w:numId w:val="11"/>
        </w:numPr>
        <w:contextualSpacing/>
        <w:rPr>
          <w:ins w:id="817" w:author="abc" w:date="2018-04-09T22:24:00Z"/>
          <w:b/>
          <w:color w:val="000000" w:themeColor="text1"/>
          <w:sz w:val="24"/>
          <w:szCs w:val="24"/>
          <w:rPrChange w:id="818" w:author="abc" w:date="2018-04-09T22:25:00Z">
            <w:rPr>
              <w:ins w:id="819" w:author="abc" w:date="2018-04-09T22:24:00Z"/>
              <w:b/>
              <w:color w:val="000000" w:themeColor="text1"/>
              <w:sz w:val="32"/>
              <w:szCs w:val="32"/>
            </w:rPr>
          </w:rPrChange>
        </w:rPr>
      </w:pPr>
      <w:ins w:id="820" w:author="abc" w:date="2018-04-09T22:24:00Z">
        <w:r w:rsidRPr="00FF3BC6">
          <w:rPr>
            <w:color w:val="000000" w:themeColor="text1"/>
            <w:sz w:val="24"/>
            <w:szCs w:val="24"/>
            <w:rPrChange w:id="821" w:author="abc" w:date="2018-04-09T22:25:00Z">
              <w:rPr>
                <w:color w:val="000000" w:themeColor="text1"/>
                <w:sz w:val="32"/>
                <w:szCs w:val="32"/>
              </w:rPr>
            </w:rPrChange>
          </w:rPr>
          <w:t>Cơ cấu tổ chức của trường:</w:t>
        </w:r>
      </w:ins>
    </w:p>
    <w:p w:rsidR="00FF3BC6" w:rsidRPr="00FF3BC6" w:rsidRDefault="00FF3BC6" w:rsidP="00FF3BC6">
      <w:pPr>
        <w:numPr>
          <w:ilvl w:val="0"/>
          <w:numId w:val="12"/>
        </w:numPr>
        <w:contextualSpacing/>
        <w:rPr>
          <w:ins w:id="822" w:author="abc" w:date="2018-04-09T22:24:00Z"/>
          <w:b/>
          <w:color w:val="000000" w:themeColor="text1"/>
          <w:sz w:val="24"/>
          <w:szCs w:val="24"/>
          <w:rPrChange w:id="823" w:author="abc" w:date="2018-04-09T22:25:00Z">
            <w:rPr>
              <w:ins w:id="824" w:author="abc" w:date="2018-04-09T22:24:00Z"/>
              <w:b/>
              <w:color w:val="000000" w:themeColor="text1"/>
              <w:sz w:val="32"/>
              <w:szCs w:val="32"/>
            </w:rPr>
          </w:rPrChange>
        </w:rPr>
      </w:pPr>
      <w:ins w:id="825" w:author="abc" w:date="2018-04-09T22:24:00Z">
        <w:r w:rsidRPr="00FF3BC6">
          <w:rPr>
            <w:color w:val="000000" w:themeColor="text1"/>
            <w:sz w:val="24"/>
            <w:szCs w:val="24"/>
            <w:rPrChange w:id="826" w:author="abc" w:date="2018-04-09T22:25:00Z">
              <w:rPr>
                <w:color w:val="000000" w:themeColor="text1"/>
                <w:sz w:val="32"/>
                <w:szCs w:val="32"/>
              </w:rPr>
            </w:rPrChange>
          </w:rPr>
          <w:t>Ban giám hiệu:</w:t>
        </w:r>
      </w:ins>
    </w:p>
    <w:p w:rsidR="00FF3BC6" w:rsidRPr="00FF3BC6" w:rsidRDefault="00FF3BC6" w:rsidP="00FF3BC6">
      <w:pPr>
        <w:numPr>
          <w:ilvl w:val="0"/>
          <w:numId w:val="13"/>
        </w:numPr>
        <w:contextualSpacing/>
        <w:rPr>
          <w:ins w:id="827" w:author="abc" w:date="2018-04-09T22:24:00Z"/>
          <w:b/>
          <w:color w:val="000000" w:themeColor="text1"/>
          <w:sz w:val="24"/>
          <w:szCs w:val="24"/>
          <w:rPrChange w:id="828" w:author="abc" w:date="2018-04-09T22:25:00Z">
            <w:rPr>
              <w:ins w:id="829" w:author="abc" w:date="2018-04-09T22:24:00Z"/>
              <w:b/>
              <w:color w:val="000000" w:themeColor="text1"/>
              <w:sz w:val="32"/>
              <w:szCs w:val="32"/>
            </w:rPr>
          </w:rPrChange>
        </w:rPr>
      </w:pPr>
      <w:ins w:id="830" w:author="abc" w:date="2018-04-09T22:24:00Z">
        <w:r w:rsidRPr="00FF3BC6">
          <w:rPr>
            <w:color w:val="000000" w:themeColor="text1"/>
            <w:sz w:val="24"/>
            <w:szCs w:val="24"/>
            <w:rPrChange w:id="831" w:author="abc" w:date="2018-04-09T22:25:00Z">
              <w:rPr>
                <w:color w:val="000000" w:themeColor="text1"/>
                <w:sz w:val="32"/>
                <w:szCs w:val="32"/>
              </w:rPr>
            </w:rPrChange>
          </w:rPr>
          <w:t xml:space="preserve">Hiệu trưởng: </w:t>
        </w:r>
      </w:ins>
    </w:p>
    <w:p w:rsidR="00FF3BC6" w:rsidRPr="00FF3BC6" w:rsidRDefault="00FF3BC6" w:rsidP="00FF3BC6">
      <w:pPr>
        <w:numPr>
          <w:ilvl w:val="2"/>
          <w:numId w:val="11"/>
        </w:numPr>
        <w:contextualSpacing/>
        <w:rPr>
          <w:ins w:id="832" w:author="abc" w:date="2018-04-09T22:24:00Z"/>
          <w:b/>
          <w:color w:val="000000" w:themeColor="text1"/>
          <w:sz w:val="24"/>
          <w:szCs w:val="24"/>
          <w:rPrChange w:id="833" w:author="abc" w:date="2018-04-09T22:25:00Z">
            <w:rPr>
              <w:ins w:id="834" w:author="abc" w:date="2018-04-09T22:24:00Z"/>
              <w:b/>
              <w:color w:val="000000" w:themeColor="text1"/>
              <w:sz w:val="32"/>
              <w:szCs w:val="32"/>
            </w:rPr>
          </w:rPrChange>
        </w:rPr>
      </w:pPr>
      <w:ins w:id="835" w:author="abc" w:date="2018-04-09T22:24:00Z">
        <w:r w:rsidRPr="00FF3BC6">
          <w:rPr>
            <w:color w:val="000000" w:themeColor="text1"/>
            <w:sz w:val="24"/>
            <w:szCs w:val="24"/>
            <w:rPrChange w:id="836" w:author="abc" w:date="2018-04-09T22:25:00Z">
              <w:rPr>
                <w:color w:val="000000" w:themeColor="text1"/>
                <w:sz w:val="32"/>
                <w:szCs w:val="32"/>
              </w:rPr>
            </w:rPrChange>
          </w:rPr>
          <w:t>Phụ trách chung về mọi mặt</w:t>
        </w:r>
      </w:ins>
    </w:p>
    <w:p w:rsidR="00FF3BC6" w:rsidRPr="00FF3BC6" w:rsidRDefault="00FF3BC6" w:rsidP="00FF3BC6">
      <w:pPr>
        <w:numPr>
          <w:ilvl w:val="2"/>
          <w:numId w:val="11"/>
        </w:numPr>
        <w:contextualSpacing/>
        <w:rPr>
          <w:ins w:id="837" w:author="abc" w:date="2018-04-09T22:24:00Z"/>
          <w:b/>
          <w:color w:val="000000" w:themeColor="text1"/>
          <w:sz w:val="24"/>
          <w:szCs w:val="24"/>
          <w:rPrChange w:id="838" w:author="abc" w:date="2018-04-09T22:25:00Z">
            <w:rPr>
              <w:ins w:id="839" w:author="abc" w:date="2018-04-09T22:24:00Z"/>
              <w:b/>
              <w:color w:val="000000" w:themeColor="text1"/>
              <w:sz w:val="32"/>
              <w:szCs w:val="32"/>
            </w:rPr>
          </w:rPrChange>
        </w:rPr>
      </w:pPr>
      <w:ins w:id="840" w:author="abc" w:date="2018-04-09T22:24:00Z">
        <w:r w:rsidRPr="00FF3BC6">
          <w:rPr>
            <w:color w:val="000000" w:themeColor="text1"/>
            <w:sz w:val="24"/>
            <w:szCs w:val="24"/>
            <w:rPrChange w:id="841" w:author="abc" w:date="2018-04-09T22:25:00Z">
              <w:rPr>
                <w:color w:val="000000" w:themeColor="text1"/>
                <w:sz w:val="32"/>
                <w:szCs w:val="32"/>
              </w:rPr>
            </w:rPrChange>
          </w:rPr>
          <w:t>Thúc đẩy, ủng hộ công việc, phương pháp giảng dạy,.. của giáo viên</w:t>
        </w:r>
      </w:ins>
    </w:p>
    <w:p w:rsidR="00FF3BC6" w:rsidRPr="00FF3BC6" w:rsidRDefault="00FF3BC6" w:rsidP="00FF3BC6">
      <w:pPr>
        <w:numPr>
          <w:ilvl w:val="0"/>
          <w:numId w:val="13"/>
        </w:numPr>
        <w:contextualSpacing/>
        <w:rPr>
          <w:ins w:id="842" w:author="abc" w:date="2018-04-09T22:24:00Z"/>
          <w:b/>
          <w:color w:val="000000" w:themeColor="text1"/>
          <w:sz w:val="24"/>
          <w:szCs w:val="24"/>
          <w:rPrChange w:id="843" w:author="abc" w:date="2018-04-09T22:25:00Z">
            <w:rPr>
              <w:ins w:id="844" w:author="abc" w:date="2018-04-09T22:24:00Z"/>
              <w:b/>
              <w:color w:val="000000" w:themeColor="text1"/>
              <w:sz w:val="32"/>
              <w:szCs w:val="32"/>
            </w:rPr>
          </w:rPrChange>
        </w:rPr>
      </w:pPr>
      <w:ins w:id="845" w:author="abc" w:date="2018-04-09T22:24:00Z">
        <w:r w:rsidRPr="00FF3BC6">
          <w:rPr>
            <w:color w:val="000000" w:themeColor="text1"/>
            <w:sz w:val="24"/>
            <w:szCs w:val="24"/>
            <w:rPrChange w:id="846" w:author="abc" w:date="2018-04-09T22:25:00Z">
              <w:rPr>
                <w:color w:val="000000" w:themeColor="text1"/>
                <w:sz w:val="32"/>
                <w:szCs w:val="32"/>
              </w:rPr>
            </w:rPrChange>
          </w:rPr>
          <w:t>Hiệu phó</w:t>
        </w:r>
      </w:ins>
    </w:p>
    <w:p w:rsidR="00FF3BC6" w:rsidRPr="00FF3BC6" w:rsidRDefault="00FF3BC6" w:rsidP="00FF3BC6">
      <w:pPr>
        <w:numPr>
          <w:ilvl w:val="2"/>
          <w:numId w:val="11"/>
        </w:numPr>
        <w:contextualSpacing/>
        <w:rPr>
          <w:ins w:id="847" w:author="abc" w:date="2018-04-09T22:24:00Z"/>
          <w:b/>
          <w:color w:val="000000" w:themeColor="text1"/>
          <w:sz w:val="24"/>
          <w:szCs w:val="24"/>
          <w:rPrChange w:id="848" w:author="abc" w:date="2018-04-09T22:25:00Z">
            <w:rPr>
              <w:ins w:id="849" w:author="abc" w:date="2018-04-09T22:24:00Z"/>
              <w:b/>
              <w:color w:val="000000" w:themeColor="text1"/>
              <w:sz w:val="32"/>
              <w:szCs w:val="32"/>
            </w:rPr>
          </w:rPrChange>
        </w:rPr>
      </w:pPr>
      <w:ins w:id="850" w:author="abc" w:date="2018-04-09T22:24:00Z">
        <w:r w:rsidRPr="00FF3BC6">
          <w:rPr>
            <w:color w:val="000000" w:themeColor="text1"/>
            <w:sz w:val="24"/>
            <w:szCs w:val="24"/>
            <w:rPrChange w:id="851" w:author="abc" w:date="2018-04-09T22:25:00Z">
              <w:rPr>
                <w:color w:val="000000" w:themeColor="text1"/>
                <w:sz w:val="32"/>
                <w:szCs w:val="32"/>
              </w:rPr>
            </w:rPrChange>
          </w:rPr>
          <w:t>Phụ trách về học tập, nề nếp của học sinh</w:t>
        </w:r>
      </w:ins>
    </w:p>
    <w:p w:rsidR="00FF3BC6" w:rsidRPr="00FF3BC6" w:rsidRDefault="00FF3BC6" w:rsidP="00FF3BC6">
      <w:pPr>
        <w:numPr>
          <w:ilvl w:val="2"/>
          <w:numId w:val="11"/>
        </w:numPr>
        <w:contextualSpacing/>
        <w:rPr>
          <w:ins w:id="852" w:author="abc" w:date="2018-04-09T22:24:00Z"/>
          <w:b/>
          <w:color w:val="000000" w:themeColor="text1"/>
          <w:sz w:val="24"/>
          <w:szCs w:val="24"/>
          <w:rPrChange w:id="853" w:author="abc" w:date="2018-04-09T22:25:00Z">
            <w:rPr>
              <w:ins w:id="854" w:author="abc" w:date="2018-04-09T22:24:00Z"/>
              <w:b/>
              <w:color w:val="000000" w:themeColor="text1"/>
              <w:sz w:val="32"/>
              <w:szCs w:val="32"/>
            </w:rPr>
          </w:rPrChange>
        </w:rPr>
      </w:pPr>
      <w:ins w:id="855" w:author="abc" w:date="2018-04-09T22:24:00Z">
        <w:r w:rsidRPr="00FF3BC6">
          <w:rPr>
            <w:color w:val="000000" w:themeColor="text1"/>
            <w:sz w:val="24"/>
            <w:szCs w:val="24"/>
            <w:rPrChange w:id="856" w:author="abc" w:date="2018-04-09T22:25:00Z">
              <w:rPr>
                <w:color w:val="000000" w:themeColor="text1"/>
                <w:sz w:val="32"/>
                <w:szCs w:val="32"/>
              </w:rPr>
            </w:rPrChange>
          </w:rPr>
          <w:t>Phân công giảng dạy, sắp xếp lịch học cho học sinh</w:t>
        </w:r>
      </w:ins>
    </w:p>
    <w:p w:rsidR="00FF3BC6" w:rsidRPr="00FF3BC6" w:rsidRDefault="00FF3BC6" w:rsidP="00FF3BC6">
      <w:pPr>
        <w:numPr>
          <w:ilvl w:val="2"/>
          <w:numId w:val="11"/>
        </w:numPr>
        <w:contextualSpacing/>
        <w:rPr>
          <w:ins w:id="857" w:author="abc" w:date="2018-04-09T22:24:00Z"/>
          <w:b/>
          <w:color w:val="000000" w:themeColor="text1"/>
          <w:sz w:val="24"/>
          <w:szCs w:val="24"/>
          <w:rPrChange w:id="858" w:author="abc" w:date="2018-04-09T22:25:00Z">
            <w:rPr>
              <w:ins w:id="859" w:author="abc" w:date="2018-04-09T22:24:00Z"/>
              <w:b/>
              <w:color w:val="000000" w:themeColor="text1"/>
              <w:sz w:val="32"/>
              <w:szCs w:val="32"/>
            </w:rPr>
          </w:rPrChange>
        </w:rPr>
      </w:pPr>
      <w:ins w:id="860" w:author="abc" w:date="2018-04-09T22:24:00Z">
        <w:r w:rsidRPr="00FF3BC6">
          <w:rPr>
            <w:color w:val="000000" w:themeColor="text1"/>
            <w:sz w:val="24"/>
            <w:szCs w:val="24"/>
            <w:rPrChange w:id="861" w:author="abc" w:date="2018-04-09T22:25:00Z">
              <w:rPr>
                <w:color w:val="000000" w:themeColor="text1"/>
                <w:sz w:val="32"/>
                <w:szCs w:val="32"/>
              </w:rPr>
            </w:rPrChange>
          </w:rPr>
          <w:t>Đưa ra các qui định về nề nếp</w:t>
        </w:r>
      </w:ins>
    </w:p>
    <w:p w:rsidR="00FF3BC6" w:rsidRPr="00FF3BC6" w:rsidRDefault="00FF3BC6" w:rsidP="00FF3BC6">
      <w:pPr>
        <w:numPr>
          <w:ilvl w:val="0"/>
          <w:numId w:val="12"/>
        </w:numPr>
        <w:contextualSpacing/>
        <w:rPr>
          <w:ins w:id="862" w:author="abc" w:date="2018-04-09T22:24:00Z"/>
          <w:b/>
          <w:color w:val="000000" w:themeColor="text1"/>
          <w:sz w:val="24"/>
          <w:szCs w:val="24"/>
          <w:rPrChange w:id="863" w:author="abc" w:date="2018-04-09T22:25:00Z">
            <w:rPr>
              <w:ins w:id="864" w:author="abc" w:date="2018-04-09T22:24:00Z"/>
              <w:b/>
              <w:color w:val="000000" w:themeColor="text1"/>
              <w:sz w:val="32"/>
              <w:szCs w:val="32"/>
            </w:rPr>
          </w:rPrChange>
        </w:rPr>
      </w:pPr>
      <w:ins w:id="865" w:author="abc" w:date="2018-04-09T22:24:00Z">
        <w:r w:rsidRPr="00FF3BC6">
          <w:rPr>
            <w:color w:val="000000" w:themeColor="text1"/>
            <w:sz w:val="24"/>
            <w:szCs w:val="24"/>
            <w:rPrChange w:id="866" w:author="abc" w:date="2018-04-09T22:25:00Z">
              <w:rPr>
                <w:color w:val="000000" w:themeColor="text1"/>
                <w:sz w:val="32"/>
                <w:szCs w:val="32"/>
              </w:rPr>
            </w:rPrChange>
          </w:rPr>
          <w:t>Tổ bộ môn</w:t>
        </w:r>
      </w:ins>
    </w:p>
    <w:p w:rsidR="00FF3BC6" w:rsidRPr="00FF3BC6" w:rsidRDefault="00FF3BC6" w:rsidP="00FF3BC6">
      <w:pPr>
        <w:numPr>
          <w:ilvl w:val="2"/>
          <w:numId w:val="11"/>
        </w:numPr>
        <w:contextualSpacing/>
        <w:rPr>
          <w:ins w:id="867" w:author="abc" w:date="2018-04-09T22:24:00Z"/>
          <w:b/>
          <w:color w:val="000000" w:themeColor="text1"/>
          <w:sz w:val="24"/>
          <w:szCs w:val="24"/>
          <w:rPrChange w:id="868" w:author="abc" w:date="2018-04-09T22:25:00Z">
            <w:rPr>
              <w:ins w:id="869" w:author="abc" w:date="2018-04-09T22:24:00Z"/>
              <w:b/>
              <w:color w:val="000000" w:themeColor="text1"/>
              <w:sz w:val="32"/>
              <w:szCs w:val="32"/>
            </w:rPr>
          </w:rPrChange>
        </w:rPr>
      </w:pPr>
      <w:ins w:id="870" w:author="abc" w:date="2018-04-09T22:24:00Z">
        <w:r w:rsidRPr="00FF3BC6">
          <w:rPr>
            <w:color w:val="000000" w:themeColor="text1"/>
            <w:sz w:val="24"/>
            <w:szCs w:val="24"/>
            <w:rPrChange w:id="871" w:author="abc" w:date="2018-04-09T22:25:00Z">
              <w:rPr>
                <w:color w:val="000000" w:themeColor="text1"/>
                <w:sz w:val="32"/>
                <w:szCs w:val="32"/>
              </w:rPr>
            </w:rPrChange>
          </w:rPr>
          <w:t>Bộ môn Toán - Tin</w:t>
        </w:r>
      </w:ins>
    </w:p>
    <w:p w:rsidR="00FF3BC6" w:rsidRPr="00FF3BC6" w:rsidRDefault="00FF3BC6" w:rsidP="00FF3BC6">
      <w:pPr>
        <w:numPr>
          <w:ilvl w:val="2"/>
          <w:numId w:val="11"/>
        </w:numPr>
        <w:contextualSpacing/>
        <w:rPr>
          <w:ins w:id="872" w:author="abc" w:date="2018-04-09T22:24:00Z"/>
          <w:b/>
          <w:color w:val="000000" w:themeColor="text1"/>
          <w:sz w:val="24"/>
          <w:szCs w:val="24"/>
          <w:rPrChange w:id="873" w:author="abc" w:date="2018-04-09T22:25:00Z">
            <w:rPr>
              <w:ins w:id="874" w:author="abc" w:date="2018-04-09T22:24:00Z"/>
              <w:b/>
              <w:color w:val="000000" w:themeColor="text1"/>
              <w:sz w:val="32"/>
              <w:szCs w:val="32"/>
            </w:rPr>
          </w:rPrChange>
        </w:rPr>
      </w:pPr>
      <w:ins w:id="875" w:author="abc" w:date="2018-04-09T22:24:00Z">
        <w:r w:rsidRPr="00FF3BC6">
          <w:rPr>
            <w:color w:val="000000" w:themeColor="text1"/>
            <w:sz w:val="24"/>
            <w:szCs w:val="24"/>
            <w:rPrChange w:id="876" w:author="abc" w:date="2018-04-09T22:25:00Z">
              <w:rPr>
                <w:color w:val="000000" w:themeColor="text1"/>
                <w:sz w:val="32"/>
                <w:szCs w:val="32"/>
              </w:rPr>
            </w:rPrChange>
          </w:rPr>
          <w:t>Bộ môn Vật Lý - Hóa học - Công nghệ</w:t>
        </w:r>
      </w:ins>
    </w:p>
    <w:p w:rsidR="00FF3BC6" w:rsidRPr="00FF3BC6" w:rsidRDefault="00FF3BC6" w:rsidP="00FF3BC6">
      <w:pPr>
        <w:numPr>
          <w:ilvl w:val="2"/>
          <w:numId w:val="11"/>
        </w:numPr>
        <w:contextualSpacing/>
        <w:rPr>
          <w:ins w:id="877" w:author="abc" w:date="2018-04-09T22:24:00Z"/>
          <w:b/>
          <w:color w:val="000000" w:themeColor="text1"/>
          <w:sz w:val="24"/>
          <w:szCs w:val="24"/>
          <w:rPrChange w:id="878" w:author="abc" w:date="2018-04-09T22:25:00Z">
            <w:rPr>
              <w:ins w:id="879" w:author="abc" w:date="2018-04-09T22:24:00Z"/>
              <w:b/>
              <w:color w:val="000000" w:themeColor="text1"/>
              <w:sz w:val="32"/>
              <w:szCs w:val="32"/>
            </w:rPr>
          </w:rPrChange>
        </w:rPr>
      </w:pPr>
      <w:ins w:id="880" w:author="abc" w:date="2018-04-09T22:24:00Z">
        <w:r w:rsidRPr="00FF3BC6">
          <w:rPr>
            <w:color w:val="000000" w:themeColor="text1"/>
            <w:sz w:val="24"/>
            <w:szCs w:val="24"/>
            <w:rPrChange w:id="881" w:author="abc" w:date="2018-04-09T22:25:00Z">
              <w:rPr>
                <w:color w:val="000000" w:themeColor="text1"/>
                <w:sz w:val="32"/>
                <w:szCs w:val="32"/>
              </w:rPr>
            </w:rPrChange>
          </w:rPr>
          <w:t>Bộ môn Ngữ văn - Lịch sử - Giáo dục công dân</w:t>
        </w:r>
      </w:ins>
    </w:p>
    <w:p w:rsidR="00FF3BC6" w:rsidRPr="00FF3BC6" w:rsidRDefault="00FF3BC6" w:rsidP="00FF3BC6">
      <w:pPr>
        <w:numPr>
          <w:ilvl w:val="2"/>
          <w:numId w:val="11"/>
        </w:numPr>
        <w:contextualSpacing/>
        <w:rPr>
          <w:ins w:id="882" w:author="abc" w:date="2018-04-09T22:24:00Z"/>
          <w:b/>
          <w:color w:val="000000" w:themeColor="text1"/>
          <w:sz w:val="24"/>
          <w:szCs w:val="24"/>
          <w:rPrChange w:id="883" w:author="abc" w:date="2018-04-09T22:25:00Z">
            <w:rPr>
              <w:ins w:id="884" w:author="abc" w:date="2018-04-09T22:24:00Z"/>
              <w:b/>
              <w:color w:val="000000" w:themeColor="text1"/>
              <w:sz w:val="32"/>
              <w:szCs w:val="32"/>
            </w:rPr>
          </w:rPrChange>
        </w:rPr>
      </w:pPr>
      <w:ins w:id="885" w:author="abc" w:date="2018-04-09T22:24:00Z">
        <w:r w:rsidRPr="00FF3BC6">
          <w:rPr>
            <w:color w:val="000000" w:themeColor="text1"/>
            <w:sz w:val="24"/>
            <w:szCs w:val="24"/>
            <w:rPrChange w:id="886" w:author="abc" w:date="2018-04-09T22:25:00Z">
              <w:rPr>
                <w:color w:val="000000" w:themeColor="text1"/>
                <w:sz w:val="32"/>
                <w:szCs w:val="32"/>
              </w:rPr>
            </w:rPrChange>
          </w:rPr>
          <w:t>Bộ môn Địa lí – Ngoại ngữ</w:t>
        </w:r>
      </w:ins>
    </w:p>
    <w:p w:rsidR="00FF3BC6" w:rsidRPr="00FF3BC6" w:rsidRDefault="00FF3BC6" w:rsidP="00FF3BC6">
      <w:pPr>
        <w:numPr>
          <w:ilvl w:val="2"/>
          <w:numId w:val="11"/>
        </w:numPr>
        <w:contextualSpacing/>
        <w:rPr>
          <w:ins w:id="887" w:author="abc" w:date="2018-04-09T22:24:00Z"/>
          <w:b/>
          <w:color w:val="000000" w:themeColor="text1"/>
          <w:sz w:val="24"/>
          <w:szCs w:val="24"/>
          <w:rPrChange w:id="888" w:author="abc" w:date="2018-04-09T22:25:00Z">
            <w:rPr>
              <w:ins w:id="889" w:author="abc" w:date="2018-04-09T22:24:00Z"/>
              <w:b/>
              <w:color w:val="000000" w:themeColor="text1"/>
              <w:sz w:val="32"/>
              <w:szCs w:val="32"/>
            </w:rPr>
          </w:rPrChange>
        </w:rPr>
      </w:pPr>
      <w:ins w:id="890" w:author="abc" w:date="2018-04-09T22:24:00Z">
        <w:r w:rsidRPr="00FF3BC6">
          <w:rPr>
            <w:color w:val="000000" w:themeColor="text1"/>
            <w:sz w:val="24"/>
            <w:szCs w:val="24"/>
            <w:rPrChange w:id="891" w:author="abc" w:date="2018-04-09T22:25:00Z">
              <w:rPr>
                <w:color w:val="000000" w:themeColor="text1"/>
                <w:sz w:val="32"/>
                <w:szCs w:val="32"/>
              </w:rPr>
            </w:rPrChange>
          </w:rPr>
          <w:t>Bộ môn Thể dục - Bộ môn Giáo dục quốc phòng - Sinh</w:t>
        </w:r>
      </w:ins>
    </w:p>
    <w:p w:rsidR="00FF3BC6" w:rsidRPr="00FF3BC6" w:rsidRDefault="00FF3BC6" w:rsidP="00FF3BC6">
      <w:pPr>
        <w:numPr>
          <w:ilvl w:val="1"/>
          <w:numId w:val="11"/>
        </w:numPr>
        <w:contextualSpacing/>
        <w:rPr>
          <w:ins w:id="892" w:author="abc" w:date="2018-04-09T22:24:00Z"/>
          <w:b/>
          <w:color w:val="000000" w:themeColor="text1"/>
          <w:sz w:val="24"/>
          <w:szCs w:val="24"/>
          <w:rPrChange w:id="893" w:author="abc" w:date="2018-04-09T22:25:00Z">
            <w:rPr>
              <w:ins w:id="894" w:author="abc" w:date="2018-04-09T22:24:00Z"/>
              <w:b/>
              <w:color w:val="000000" w:themeColor="text1"/>
              <w:sz w:val="32"/>
              <w:szCs w:val="32"/>
            </w:rPr>
          </w:rPrChange>
        </w:rPr>
      </w:pPr>
      <w:ins w:id="895" w:author="abc" w:date="2018-04-09T22:24:00Z">
        <w:r w:rsidRPr="00FF3BC6">
          <w:rPr>
            <w:color w:val="000000" w:themeColor="text1"/>
            <w:sz w:val="24"/>
            <w:szCs w:val="24"/>
            <w:rPrChange w:id="896" w:author="abc" w:date="2018-04-09T22:25:00Z">
              <w:rPr>
                <w:color w:val="000000" w:themeColor="text1"/>
                <w:sz w:val="32"/>
                <w:szCs w:val="32"/>
              </w:rPr>
            </w:rPrChange>
          </w:rPr>
          <w:t>Các bộ môn bao gồm tổ trưởng, tổ phó, thành viên (cấp bậc theo thứ tự)</w:t>
        </w:r>
      </w:ins>
    </w:p>
    <w:p w:rsidR="00FF3BC6" w:rsidRPr="00FF3BC6" w:rsidRDefault="00FF3BC6" w:rsidP="00FF3BC6">
      <w:pPr>
        <w:numPr>
          <w:ilvl w:val="2"/>
          <w:numId w:val="11"/>
        </w:numPr>
        <w:contextualSpacing/>
        <w:rPr>
          <w:ins w:id="897" w:author="abc" w:date="2018-04-09T22:24:00Z"/>
          <w:b/>
          <w:color w:val="000000" w:themeColor="text1"/>
          <w:sz w:val="24"/>
          <w:szCs w:val="24"/>
          <w:rPrChange w:id="898" w:author="abc" w:date="2018-04-09T22:25:00Z">
            <w:rPr>
              <w:ins w:id="899" w:author="abc" w:date="2018-04-09T22:24:00Z"/>
              <w:b/>
              <w:color w:val="000000" w:themeColor="text1"/>
              <w:sz w:val="32"/>
              <w:szCs w:val="32"/>
            </w:rPr>
          </w:rPrChange>
        </w:rPr>
      </w:pPr>
      <w:ins w:id="900" w:author="abc" w:date="2018-04-09T22:24:00Z">
        <w:r w:rsidRPr="00FF3BC6">
          <w:rPr>
            <w:color w:val="000000" w:themeColor="text1"/>
            <w:sz w:val="24"/>
            <w:szCs w:val="24"/>
            <w:rPrChange w:id="901" w:author="abc" w:date="2018-04-09T22:25:00Z">
              <w:rPr>
                <w:color w:val="000000" w:themeColor="text1"/>
                <w:sz w:val="32"/>
                <w:szCs w:val="32"/>
              </w:rPr>
            </w:rPrChange>
          </w:rPr>
          <w:t>Tổ trưởng, tổ phó có nhiệm vụ duyệt đề giám sát cũng như dự giờ</w:t>
        </w:r>
      </w:ins>
    </w:p>
    <w:p w:rsidR="00FF3BC6" w:rsidRPr="00FF3BC6" w:rsidRDefault="00FF3BC6" w:rsidP="00FF3BC6">
      <w:pPr>
        <w:numPr>
          <w:ilvl w:val="0"/>
          <w:numId w:val="12"/>
        </w:numPr>
        <w:contextualSpacing/>
        <w:rPr>
          <w:ins w:id="902" w:author="abc" w:date="2018-04-09T22:24:00Z"/>
          <w:b/>
          <w:color w:val="000000" w:themeColor="text1"/>
          <w:sz w:val="24"/>
          <w:szCs w:val="24"/>
          <w:rPrChange w:id="903" w:author="abc" w:date="2018-04-09T22:25:00Z">
            <w:rPr>
              <w:ins w:id="904" w:author="abc" w:date="2018-04-09T22:24:00Z"/>
              <w:b/>
              <w:color w:val="000000" w:themeColor="text1"/>
              <w:sz w:val="32"/>
              <w:szCs w:val="32"/>
            </w:rPr>
          </w:rPrChange>
        </w:rPr>
      </w:pPr>
      <w:ins w:id="905" w:author="abc" w:date="2018-04-09T22:24:00Z">
        <w:r w:rsidRPr="00FF3BC6">
          <w:rPr>
            <w:color w:val="000000" w:themeColor="text1"/>
            <w:sz w:val="24"/>
            <w:szCs w:val="24"/>
            <w:rPrChange w:id="906" w:author="abc" w:date="2018-04-09T22:25:00Z">
              <w:rPr>
                <w:color w:val="000000" w:themeColor="text1"/>
                <w:sz w:val="32"/>
                <w:szCs w:val="32"/>
              </w:rPr>
            </w:rPrChange>
          </w:rPr>
          <w:t>Các phòng chức năng</w:t>
        </w:r>
      </w:ins>
    </w:p>
    <w:p w:rsidR="00FF3BC6" w:rsidRPr="00FF3BC6" w:rsidRDefault="00FF3BC6" w:rsidP="00FF3BC6">
      <w:pPr>
        <w:numPr>
          <w:ilvl w:val="1"/>
          <w:numId w:val="11"/>
        </w:numPr>
        <w:contextualSpacing/>
        <w:rPr>
          <w:ins w:id="907" w:author="abc" w:date="2018-04-09T22:24:00Z"/>
          <w:b/>
          <w:color w:val="000000" w:themeColor="text1"/>
          <w:sz w:val="24"/>
          <w:szCs w:val="24"/>
          <w:rPrChange w:id="908" w:author="abc" w:date="2018-04-09T22:25:00Z">
            <w:rPr>
              <w:ins w:id="909" w:author="abc" w:date="2018-04-09T22:24:00Z"/>
              <w:b/>
              <w:color w:val="000000" w:themeColor="text1"/>
              <w:sz w:val="32"/>
              <w:szCs w:val="32"/>
            </w:rPr>
          </w:rPrChange>
        </w:rPr>
      </w:pPr>
      <w:ins w:id="910" w:author="abc" w:date="2018-04-09T22:24:00Z">
        <w:r w:rsidRPr="00FF3BC6">
          <w:rPr>
            <w:color w:val="000000" w:themeColor="text1"/>
            <w:sz w:val="24"/>
            <w:szCs w:val="24"/>
            <w:rPrChange w:id="911" w:author="abc" w:date="2018-04-09T22:25:00Z">
              <w:rPr>
                <w:color w:val="000000" w:themeColor="text1"/>
                <w:sz w:val="32"/>
                <w:szCs w:val="32"/>
              </w:rPr>
            </w:rPrChange>
          </w:rPr>
          <w:t>Phòng thực hành: Hỗ trợ, hướng dẫn học sinh trong việc tiếp thu các kiến thức tốt hơn</w:t>
        </w:r>
      </w:ins>
    </w:p>
    <w:p w:rsidR="00FF3BC6" w:rsidRPr="00FF3BC6" w:rsidRDefault="00FF3BC6" w:rsidP="00FF3BC6">
      <w:pPr>
        <w:numPr>
          <w:ilvl w:val="1"/>
          <w:numId w:val="11"/>
        </w:numPr>
        <w:contextualSpacing/>
        <w:rPr>
          <w:ins w:id="912" w:author="abc" w:date="2018-04-09T22:24:00Z"/>
          <w:b/>
          <w:color w:val="000000" w:themeColor="text1"/>
          <w:sz w:val="24"/>
          <w:szCs w:val="24"/>
          <w:rPrChange w:id="913" w:author="abc" w:date="2018-04-09T22:25:00Z">
            <w:rPr>
              <w:ins w:id="914" w:author="abc" w:date="2018-04-09T22:24:00Z"/>
              <w:b/>
              <w:color w:val="000000" w:themeColor="text1"/>
              <w:sz w:val="32"/>
              <w:szCs w:val="32"/>
            </w:rPr>
          </w:rPrChange>
        </w:rPr>
      </w:pPr>
      <w:ins w:id="915" w:author="abc" w:date="2018-04-09T22:24:00Z">
        <w:r w:rsidRPr="00FF3BC6">
          <w:rPr>
            <w:color w:val="000000" w:themeColor="text1"/>
            <w:sz w:val="24"/>
            <w:szCs w:val="24"/>
            <w:rPrChange w:id="916" w:author="abc" w:date="2018-04-09T22:25:00Z">
              <w:rPr>
                <w:color w:val="000000" w:themeColor="text1"/>
                <w:sz w:val="32"/>
                <w:szCs w:val="32"/>
              </w:rPr>
            </w:rPrChange>
          </w:rPr>
          <w:t>Phòng quản lý, kế toán:</w:t>
        </w:r>
      </w:ins>
    </w:p>
    <w:p w:rsidR="00FF3BC6" w:rsidRPr="00FF3BC6" w:rsidRDefault="00FF3BC6" w:rsidP="00FF3BC6">
      <w:pPr>
        <w:ind w:left="1440"/>
        <w:contextualSpacing/>
        <w:rPr>
          <w:ins w:id="917" w:author="abc" w:date="2018-04-09T22:24:00Z"/>
          <w:color w:val="000000" w:themeColor="text1"/>
          <w:sz w:val="24"/>
          <w:szCs w:val="24"/>
          <w:rPrChange w:id="918" w:author="abc" w:date="2018-04-09T22:25:00Z">
            <w:rPr>
              <w:ins w:id="919" w:author="abc" w:date="2018-04-09T22:24:00Z"/>
              <w:color w:val="000000" w:themeColor="text1"/>
              <w:sz w:val="32"/>
              <w:szCs w:val="32"/>
            </w:rPr>
          </w:rPrChange>
        </w:rPr>
      </w:pPr>
      <w:ins w:id="920" w:author="abc" w:date="2018-04-09T22:24:00Z">
        <w:r w:rsidRPr="00FF3BC6">
          <w:rPr>
            <w:color w:val="000000" w:themeColor="text1"/>
            <w:sz w:val="24"/>
            <w:szCs w:val="24"/>
            <w:rPrChange w:id="921" w:author="abc" w:date="2018-04-09T22:25:00Z">
              <w:rPr>
                <w:color w:val="000000" w:themeColor="text1"/>
                <w:sz w:val="32"/>
                <w:szCs w:val="32"/>
              </w:rPr>
            </w:rPrChange>
          </w:rPr>
          <w:t>Quản lý, thống kê chi tiêu của trường</w:t>
        </w:r>
      </w:ins>
    </w:p>
    <w:p w:rsidR="00FF3BC6" w:rsidRPr="00FF3BC6" w:rsidRDefault="00FF3BC6" w:rsidP="00FF3BC6">
      <w:pPr>
        <w:numPr>
          <w:ilvl w:val="1"/>
          <w:numId w:val="11"/>
        </w:numPr>
        <w:contextualSpacing/>
        <w:rPr>
          <w:ins w:id="922" w:author="abc" w:date="2018-04-09T22:24:00Z"/>
          <w:color w:val="000000" w:themeColor="text1"/>
          <w:sz w:val="24"/>
          <w:szCs w:val="24"/>
          <w:rPrChange w:id="923" w:author="abc" w:date="2018-04-09T22:25:00Z">
            <w:rPr>
              <w:ins w:id="924" w:author="abc" w:date="2018-04-09T22:24:00Z"/>
              <w:color w:val="000000" w:themeColor="text1"/>
              <w:sz w:val="32"/>
              <w:szCs w:val="32"/>
            </w:rPr>
          </w:rPrChange>
        </w:rPr>
      </w:pPr>
      <w:ins w:id="925" w:author="abc" w:date="2018-04-09T22:24:00Z">
        <w:r w:rsidRPr="00FF3BC6">
          <w:rPr>
            <w:color w:val="000000" w:themeColor="text1"/>
            <w:sz w:val="24"/>
            <w:szCs w:val="24"/>
            <w:rPrChange w:id="926" w:author="abc" w:date="2018-04-09T22:25:00Z">
              <w:rPr>
                <w:color w:val="000000" w:themeColor="text1"/>
                <w:sz w:val="32"/>
                <w:szCs w:val="32"/>
              </w:rPr>
            </w:rPrChange>
          </w:rPr>
          <w:t>Thư viện:</w:t>
        </w:r>
      </w:ins>
    </w:p>
    <w:p w:rsidR="00FF3BC6" w:rsidRPr="00FF3BC6" w:rsidRDefault="00FF3BC6" w:rsidP="00FF3BC6">
      <w:pPr>
        <w:ind w:left="1440"/>
        <w:contextualSpacing/>
        <w:rPr>
          <w:ins w:id="927" w:author="abc" w:date="2018-04-09T22:24:00Z"/>
          <w:color w:val="000000" w:themeColor="text1"/>
          <w:sz w:val="24"/>
          <w:szCs w:val="24"/>
          <w:rPrChange w:id="928" w:author="abc" w:date="2018-04-09T22:25:00Z">
            <w:rPr>
              <w:ins w:id="929" w:author="abc" w:date="2018-04-09T22:24:00Z"/>
              <w:color w:val="000000" w:themeColor="text1"/>
              <w:sz w:val="32"/>
              <w:szCs w:val="32"/>
            </w:rPr>
          </w:rPrChange>
        </w:rPr>
      </w:pPr>
      <w:ins w:id="930" w:author="abc" w:date="2018-04-09T22:24:00Z">
        <w:r w:rsidRPr="00FF3BC6">
          <w:rPr>
            <w:color w:val="000000" w:themeColor="text1"/>
            <w:sz w:val="24"/>
            <w:szCs w:val="24"/>
            <w:rPrChange w:id="931" w:author="abc" w:date="2018-04-09T22:25:00Z">
              <w:rPr>
                <w:color w:val="000000" w:themeColor="text1"/>
                <w:sz w:val="32"/>
                <w:szCs w:val="32"/>
              </w:rPr>
            </w:rPrChange>
          </w:rPr>
          <w:t>Quản lý sách, tài liệu học tập đi kèm với tài liệu giải trí nhằm đáp ứng nhu cầu của học sinh</w:t>
        </w:r>
      </w:ins>
    </w:p>
    <w:p w:rsidR="00FF3BC6" w:rsidRDefault="00FF3BC6">
      <w:pPr>
        <w:rPr>
          <w:ins w:id="932" w:author="abc" w:date="2018-04-09T22:20:00Z"/>
        </w:rPr>
        <w:pPrChange w:id="933" w:author="Hoan Ng" w:date="2017-03-20T21:39:00Z">
          <w:pPr>
            <w:pStyle w:val="ListParagraph"/>
            <w:numPr>
              <w:numId w:val="1"/>
            </w:numPr>
            <w:ind w:hanging="360"/>
          </w:pPr>
        </w:pPrChange>
      </w:pPr>
    </w:p>
    <w:p w:rsidR="00A378F2" w:rsidRPr="00A378F2" w:rsidRDefault="00A378F2">
      <w:pPr>
        <w:numPr>
          <w:ilvl w:val="0"/>
          <w:numId w:val="10"/>
        </w:numPr>
        <w:contextualSpacing/>
        <w:rPr>
          <w:ins w:id="934" w:author="abc" w:date="2018-04-09T22:31:00Z"/>
          <w:b/>
          <w:sz w:val="24"/>
          <w:szCs w:val="24"/>
          <w:rPrChange w:id="935" w:author="abc" w:date="2018-04-09T22:34:00Z">
            <w:rPr>
              <w:ins w:id="936" w:author="abc" w:date="2018-04-09T22:31:00Z"/>
              <w:b/>
              <w:sz w:val="28"/>
              <w:szCs w:val="28"/>
            </w:rPr>
          </w:rPrChange>
        </w:rPr>
        <w:pPrChange w:id="937" w:author="abc" w:date="2018-04-09T22:34:00Z">
          <w:pPr>
            <w:ind w:firstLine="360"/>
          </w:pPr>
        </w:pPrChange>
      </w:pPr>
      <w:ins w:id="938" w:author="abc" w:date="2018-04-09T22:31:00Z">
        <w:r w:rsidRPr="00A378F2">
          <w:rPr>
            <w:b/>
            <w:sz w:val="24"/>
            <w:szCs w:val="24"/>
            <w:rPrChange w:id="939" w:author="abc" w:date="2018-04-09T22:34:00Z">
              <w:rPr>
                <w:b/>
                <w:sz w:val="28"/>
                <w:szCs w:val="28"/>
              </w:rPr>
            </w:rPrChange>
          </w:rPr>
          <w:t>Sơ đồ cơ cấu tổ chức:</w:t>
        </w:r>
      </w:ins>
    </w:p>
    <w:p w:rsidR="00A378F2" w:rsidRPr="00653F76" w:rsidRDefault="00A378F2" w:rsidP="00A378F2">
      <w:pPr>
        <w:ind w:firstLine="360"/>
        <w:rPr>
          <w:ins w:id="940" w:author="abc" w:date="2018-04-09T22:31:00Z"/>
          <w:sz w:val="28"/>
          <w:szCs w:val="28"/>
        </w:rPr>
      </w:pPr>
      <w:ins w:id="941" w:author="abc" w:date="2018-04-09T22:31:00Z">
        <w:r w:rsidRPr="00653F76">
          <w:rPr>
            <w:noProof/>
          </w:rPr>
          <w:lastRenderedPageBreak/>
          <w:drawing>
            <wp:anchor distT="0" distB="0" distL="114300" distR="114300" simplePos="0" relativeHeight="251659264" behindDoc="1" locked="0" layoutInCell="1" allowOverlap="1" wp14:anchorId="092BDCB9" wp14:editId="72BF565B">
              <wp:simplePos x="0" y="0"/>
              <wp:positionH relativeFrom="column">
                <wp:posOffset>228600</wp:posOffset>
              </wp:positionH>
              <wp:positionV relativeFrom="paragraph">
                <wp:posOffset>-1905</wp:posOffset>
              </wp:positionV>
              <wp:extent cx="5570220" cy="3688080"/>
              <wp:effectExtent l="0" t="0" r="0" b="7620"/>
              <wp:wrapTight wrapText="bothSides">
                <wp:wrapPolygon edited="0">
                  <wp:start x="0" y="0"/>
                  <wp:lineTo x="0" y="21533"/>
                  <wp:lineTo x="21497" y="21533"/>
                  <wp:lineTo x="21497" y="0"/>
                  <wp:lineTo x="0" y="0"/>
                </wp:wrapPolygon>
              </wp:wrapTight>
              <wp:docPr id="2" name="Picture 2" descr="Kết quả hình ảnh cho sơ đồ cơ cấu tổ chức của trường th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sơ đồ cơ cấu tổ chức của trường thp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0220" cy="3688080"/>
                      </a:xfrm>
                      <a:prstGeom prst="rect">
                        <a:avLst/>
                      </a:prstGeom>
                      <a:noFill/>
                      <a:ln>
                        <a:noFill/>
                      </a:ln>
                    </pic:spPr>
                  </pic:pic>
                </a:graphicData>
              </a:graphic>
            </wp:anchor>
          </w:drawing>
        </w:r>
        <w:r w:rsidRPr="00653F76">
          <w:rPr>
            <w:sz w:val="28"/>
            <w:szCs w:val="28"/>
          </w:rPr>
          <w:t xml:space="preserve"> </w:t>
        </w:r>
      </w:ins>
    </w:p>
    <w:p w:rsidR="00A378F2" w:rsidRPr="00A378F2" w:rsidRDefault="00A378F2">
      <w:pPr>
        <w:numPr>
          <w:ilvl w:val="0"/>
          <w:numId w:val="10"/>
        </w:numPr>
        <w:contextualSpacing/>
        <w:rPr>
          <w:ins w:id="942" w:author="abc" w:date="2018-04-09T22:31:00Z"/>
          <w:b/>
          <w:sz w:val="24"/>
          <w:szCs w:val="24"/>
          <w:rPrChange w:id="943" w:author="abc" w:date="2018-04-09T22:34:00Z">
            <w:rPr>
              <w:ins w:id="944" w:author="abc" w:date="2018-04-09T22:31:00Z"/>
              <w:sz w:val="28"/>
              <w:szCs w:val="28"/>
            </w:rPr>
          </w:rPrChange>
        </w:rPr>
      </w:pPr>
      <w:ins w:id="945" w:author="abc" w:date="2018-04-09T22:31:00Z">
        <w:r w:rsidRPr="00A378F2">
          <w:rPr>
            <w:b/>
            <w:sz w:val="24"/>
            <w:szCs w:val="24"/>
            <w:rPrChange w:id="946" w:author="abc" w:date="2018-04-09T22:34:00Z">
              <w:rPr>
                <w:b/>
                <w:sz w:val="28"/>
                <w:szCs w:val="28"/>
              </w:rPr>
            </w:rPrChange>
          </w:rPr>
          <w:t>Đối ngoại:</w:t>
        </w:r>
      </w:ins>
    </w:p>
    <w:p w:rsidR="00A378F2" w:rsidRPr="00A378F2" w:rsidRDefault="00A378F2">
      <w:pPr>
        <w:spacing w:after="0" w:line="240" w:lineRule="auto"/>
        <w:rPr>
          <w:ins w:id="947" w:author="abc" w:date="2018-04-09T22:31:00Z"/>
          <w:rPrChange w:id="948" w:author="abc" w:date="2018-04-09T22:33:00Z">
            <w:rPr>
              <w:ins w:id="949" w:author="abc" w:date="2018-04-09T22:31:00Z"/>
              <w:sz w:val="28"/>
              <w:szCs w:val="28"/>
            </w:rPr>
          </w:rPrChange>
        </w:rPr>
        <w:pPrChange w:id="950" w:author="abc" w:date="2018-04-09T22:33:00Z">
          <w:pPr>
            <w:numPr>
              <w:numId w:val="11"/>
            </w:numPr>
            <w:ind w:left="720" w:hanging="360"/>
            <w:contextualSpacing/>
          </w:pPr>
        </w:pPrChange>
      </w:pPr>
      <w:ins w:id="951" w:author="abc" w:date="2018-04-09T22:34:00Z">
        <w:r>
          <w:t>-</w:t>
        </w:r>
      </w:ins>
      <w:ins w:id="952" w:author="abc" w:date="2018-04-09T22:31:00Z">
        <w:r w:rsidRPr="00A378F2">
          <w:rPr>
            <w:rPrChange w:id="953" w:author="abc" w:date="2018-04-09T22:33:00Z">
              <w:rPr>
                <w:sz w:val="28"/>
                <w:szCs w:val="28"/>
              </w:rPr>
            </w:rPrChange>
          </w:rPr>
          <w:t>Tham gia trao đổi, học tập kinh nghiệm trong việc giảng dạy</w:t>
        </w:r>
      </w:ins>
    </w:p>
    <w:p w:rsidR="00A378F2" w:rsidRPr="00A378F2" w:rsidRDefault="00A378F2">
      <w:pPr>
        <w:spacing w:after="0" w:line="240" w:lineRule="auto"/>
        <w:rPr>
          <w:ins w:id="954" w:author="abc" w:date="2018-04-09T22:31:00Z"/>
          <w:rPrChange w:id="955" w:author="abc" w:date="2018-04-09T22:33:00Z">
            <w:rPr>
              <w:ins w:id="956" w:author="abc" w:date="2018-04-09T22:31:00Z"/>
              <w:sz w:val="28"/>
              <w:szCs w:val="28"/>
            </w:rPr>
          </w:rPrChange>
        </w:rPr>
        <w:pPrChange w:id="957" w:author="abc" w:date="2018-04-09T22:33:00Z">
          <w:pPr>
            <w:numPr>
              <w:numId w:val="11"/>
            </w:numPr>
            <w:ind w:left="720" w:hanging="360"/>
            <w:contextualSpacing/>
          </w:pPr>
        </w:pPrChange>
      </w:pPr>
      <w:ins w:id="958" w:author="abc" w:date="2018-04-09T22:34:00Z">
        <w:r>
          <w:t>-</w:t>
        </w:r>
      </w:ins>
      <w:ins w:id="959" w:author="abc" w:date="2018-04-09T22:31:00Z">
        <w:r w:rsidRPr="00A378F2">
          <w:rPr>
            <w:rPrChange w:id="960" w:author="abc" w:date="2018-04-09T22:33:00Z">
              <w:rPr>
                <w:sz w:val="28"/>
                <w:szCs w:val="28"/>
              </w:rPr>
            </w:rPrChange>
          </w:rPr>
          <w:t>Giao lưu với các trường trong huyện, tỉnh nhằm giúp học sinh có sân chơi vừa giải trí vừa học tập</w:t>
        </w:r>
      </w:ins>
    </w:p>
    <w:p w:rsidR="005F3BAC" w:rsidRPr="007E56BA" w:rsidRDefault="005F3BAC">
      <w:pPr>
        <w:ind w:left="360"/>
        <w:rPr>
          <w:ins w:id="961" w:author="Hoan Ng" w:date="2017-03-20T22:11:00Z"/>
        </w:rPr>
        <w:pPrChange w:id="962" w:author="Hoan Ng" w:date="2017-03-20T21:39:00Z">
          <w:pPr>
            <w:pStyle w:val="ListParagraph"/>
            <w:numPr>
              <w:numId w:val="1"/>
            </w:numPr>
            <w:ind w:hanging="360"/>
          </w:pPr>
        </w:pPrChange>
      </w:pPr>
    </w:p>
    <w:p w:rsidR="00A378F2" w:rsidRPr="00A378F2" w:rsidRDefault="00046086" w:rsidP="001F258B">
      <w:pPr>
        <w:spacing w:after="0" w:line="240" w:lineRule="auto"/>
        <w:outlineLvl w:val="1"/>
        <w:rPr>
          <w:ins w:id="963" w:author="abc" w:date="2018-04-09T22:31:00Z"/>
          <w:rPrChange w:id="964" w:author="abc" w:date="2018-04-09T22:31:00Z">
            <w:rPr>
              <w:ins w:id="965" w:author="abc" w:date="2018-04-09T22:31:00Z"/>
              <w:rFonts w:eastAsia="Times New Roman" w:cstheme="minorHAnsi"/>
              <w:sz w:val="32"/>
              <w:szCs w:val="32"/>
            </w:rPr>
          </w:rPrChange>
        </w:rPr>
        <w:pPrChange w:id="966" w:author="abc" w:date="2018-07-02T15:15:00Z">
          <w:pPr>
            <w:spacing w:after="0" w:line="240" w:lineRule="auto"/>
          </w:pPr>
        </w:pPrChange>
      </w:pPr>
      <w:ins w:id="967" w:author="Hoan Ng" w:date="2017-03-20T21:39:00Z">
        <w:r>
          <w:t xml:space="preserve">1.2. </w:t>
        </w:r>
      </w:ins>
      <w:r w:rsidR="003715AE" w:rsidRPr="007E56BA">
        <w:t>Hiện trạng nghiệp vụ</w:t>
      </w:r>
      <w:r w:rsidR="003715AE">
        <w:t xml:space="preserve"> (chức năng &amp; phi chức năng</w:t>
      </w:r>
      <w:ins w:id="968" w:author="abc" w:date="2018-04-09T22:25:00Z">
        <w:r w:rsidR="00FF3BC6">
          <w:t>)</w:t>
        </w:r>
        <w:r w:rsidR="00FF3BC6">
          <w:br/>
        </w:r>
        <w:r w:rsidR="00FF3BC6">
          <w:tab/>
        </w:r>
      </w:ins>
      <w:ins w:id="969" w:author="abc" w:date="2018-04-09T22:31:00Z">
        <w:r w:rsidR="00A378F2" w:rsidRPr="00A378F2">
          <w:rPr>
            <w:rPrChange w:id="970" w:author="abc" w:date="2018-04-09T22:31:00Z">
              <w:rPr>
                <w:rFonts w:eastAsia="Times New Roman" w:cstheme="minorHAnsi"/>
                <w:sz w:val="32"/>
                <w:szCs w:val="32"/>
              </w:rPr>
            </w:rPrChange>
          </w:rPr>
          <w:t>Trường phổ thông năng khiếu – ĐHQGTPHCM là loại hình trường công lập do cơ quan nhà nước có thẩm quyền quyết định thành lập và nhà nước trực tiếp quản lý. Nguồn đầu tư xây dựng cơ sở vật chất và kinh phí chi cho thường xuyên, chủ yếu do ngân sách nhà nước bảo đảm;</w:t>
        </w:r>
      </w:ins>
    </w:p>
    <w:p w:rsidR="00A378F2" w:rsidRPr="00A378F2" w:rsidRDefault="00A378F2">
      <w:pPr>
        <w:spacing w:after="0" w:line="240" w:lineRule="auto"/>
        <w:rPr>
          <w:ins w:id="971" w:author="abc" w:date="2018-04-09T22:31:00Z"/>
          <w:rPrChange w:id="972" w:author="abc" w:date="2018-04-09T22:31:00Z">
            <w:rPr>
              <w:ins w:id="973" w:author="abc" w:date="2018-04-09T22:31:00Z"/>
              <w:rFonts w:eastAsia="Times New Roman" w:cstheme="minorHAnsi"/>
              <w:sz w:val="32"/>
              <w:szCs w:val="32"/>
            </w:rPr>
          </w:rPrChange>
        </w:rPr>
        <w:pPrChange w:id="974" w:author="abc" w:date="2018-04-09T22:31:00Z">
          <w:pPr>
            <w:spacing w:after="0" w:line="360" w:lineRule="atLeast"/>
            <w:jc w:val="both"/>
          </w:pPr>
        </w:pPrChange>
      </w:pPr>
      <w:ins w:id="975" w:author="abc" w:date="2018-04-09T22:31:00Z">
        <w:r w:rsidRPr="00A378F2">
          <w:rPr>
            <w:rPrChange w:id="976" w:author="abc" w:date="2018-04-09T22:31:00Z">
              <w:rPr>
                <w:rFonts w:eastAsia="Times New Roman" w:cstheme="minorHAnsi"/>
                <w:sz w:val="32"/>
                <w:szCs w:val="32"/>
              </w:rPr>
            </w:rPrChange>
          </w:rPr>
          <w:t>            Trường phổ thông năng khiếu – ĐHQGTPHCM là cơ sở giáo dục phổ thông của hệ thống giáo dục quốc dân. Trường có tư cách pháp nhân và có con dấu riêng</w:t>
        </w:r>
      </w:ins>
    </w:p>
    <w:p w:rsidR="00A378F2" w:rsidRPr="00A378F2" w:rsidRDefault="00A378F2">
      <w:pPr>
        <w:spacing w:after="0" w:line="240" w:lineRule="auto"/>
        <w:rPr>
          <w:ins w:id="977" w:author="abc" w:date="2018-04-09T22:31:00Z"/>
          <w:rPrChange w:id="978" w:author="abc" w:date="2018-04-09T22:31:00Z">
            <w:rPr>
              <w:ins w:id="979" w:author="abc" w:date="2018-04-09T22:31:00Z"/>
              <w:rFonts w:eastAsia="Times New Roman" w:cstheme="minorHAnsi"/>
              <w:sz w:val="32"/>
              <w:szCs w:val="32"/>
            </w:rPr>
          </w:rPrChange>
        </w:rPr>
        <w:pPrChange w:id="980" w:author="abc" w:date="2018-04-09T22:31:00Z">
          <w:pPr>
            <w:spacing w:after="0" w:line="360" w:lineRule="atLeast"/>
            <w:jc w:val="both"/>
          </w:pPr>
        </w:pPrChange>
      </w:pPr>
      <w:ins w:id="981" w:author="abc" w:date="2018-04-09T22:31:00Z">
        <w:r w:rsidRPr="00A378F2">
          <w:rPr>
            <w:rPrChange w:id="982" w:author="abc" w:date="2018-04-09T22:31:00Z">
              <w:rPr>
                <w:rFonts w:eastAsia="Times New Roman" w:cstheme="minorHAnsi"/>
                <w:sz w:val="32"/>
                <w:szCs w:val="32"/>
              </w:rPr>
            </w:rPrChange>
          </w:rPr>
          <w:t>            Thực hiện các nhiệm vụ, quyền hạn khác theo quy định Luật Giáo dục, Điều lệ trường phổ thông và Quy chế tổ chức và hoạt động các trường công lập, nhà trường có nhiệm vụ và quyền hạn sau:</w:t>
        </w:r>
      </w:ins>
    </w:p>
    <w:p w:rsidR="00A378F2" w:rsidRPr="00A378F2" w:rsidRDefault="00A378F2">
      <w:pPr>
        <w:spacing w:after="0" w:line="240" w:lineRule="auto"/>
        <w:rPr>
          <w:ins w:id="983" w:author="abc" w:date="2018-04-09T22:31:00Z"/>
          <w:rPrChange w:id="984" w:author="abc" w:date="2018-04-09T22:31:00Z">
            <w:rPr>
              <w:ins w:id="985" w:author="abc" w:date="2018-04-09T22:31:00Z"/>
              <w:rFonts w:eastAsia="Times New Roman" w:cstheme="minorHAnsi"/>
              <w:sz w:val="32"/>
              <w:szCs w:val="32"/>
            </w:rPr>
          </w:rPrChange>
        </w:rPr>
        <w:pPrChange w:id="986" w:author="abc" w:date="2018-04-09T22:31:00Z">
          <w:pPr>
            <w:numPr>
              <w:numId w:val="14"/>
            </w:numPr>
            <w:tabs>
              <w:tab w:val="num" w:pos="360"/>
            </w:tabs>
            <w:spacing w:after="0" w:line="360" w:lineRule="atLeast"/>
            <w:ind w:left="360" w:hanging="360"/>
            <w:jc w:val="both"/>
          </w:pPr>
        </w:pPrChange>
      </w:pPr>
      <w:ins w:id="987" w:author="abc" w:date="2018-04-09T22:31:00Z">
        <w:r w:rsidRPr="00A378F2">
          <w:rPr>
            <w:rPrChange w:id="988" w:author="abc" w:date="2018-04-09T22:31:00Z">
              <w:rPr>
                <w:rFonts w:eastAsia="Times New Roman" w:cstheme="minorHAnsi"/>
                <w:sz w:val="32"/>
                <w:szCs w:val="32"/>
              </w:rPr>
            </w:rPrChange>
          </w:rPr>
          <w:t>Tổ chức giảng dạy, học tập và các hoạt động giáo dục khác của Chương trình giáo dục phổ thông.</w:t>
        </w:r>
      </w:ins>
    </w:p>
    <w:p w:rsidR="00A378F2" w:rsidRPr="00A378F2" w:rsidRDefault="00A378F2">
      <w:pPr>
        <w:spacing w:after="0" w:line="240" w:lineRule="auto"/>
        <w:rPr>
          <w:ins w:id="989" w:author="abc" w:date="2018-04-09T22:31:00Z"/>
          <w:rPrChange w:id="990" w:author="abc" w:date="2018-04-09T22:31:00Z">
            <w:rPr>
              <w:ins w:id="991" w:author="abc" w:date="2018-04-09T22:31:00Z"/>
              <w:rFonts w:eastAsia="Times New Roman" w:cstheme="minorHAnsi"/>
              <w:sz w:val="32"/>
              <w:szCs w:val="32"/>
            </w:rPr>
          </w:rPrChange>
        </w:rPr>
        <w:pPrChange w:id="992" w:author="abc" w:date="2018-04-09T22:31:00Z">
          <w:pPr>
            <w:numPr>
              <w:numId w:val="14"/>
            </w:numPr>
            <w:tabs>
              <w:tab w:val="num" w:pos="360"/>
            </w:tabs>
            <w:spacing w:after="0" w:line="360" w:lineRule="atLeast"/>
            <w:ind w:left="360" w:hanging="360"/>
            <w:jc w:val="both"/>
          </w:pPr>
        </w:pPrChange>
      </w:pPr>
      <w:bookmarkStart w:id="993" w:name="_Hlk508637748"/>
      <w:ins w:id="994" w:author="abc" w:date="2018-04-09T22:31:00Z">
        <w:r w:rsidRPr="00A378F2">
          <w:rPr>
            <w:rPrChange w:id="995" w:author="abc" w:date="2018-04-09T22:31:00Z">
              <w:rPr>
                <w:rFonts w:eastAsia="Times New Roman" w:cstheme="minorHAnsi"/>
                <w:sz w:val="32"/>
                <w:szCs w:val="32"/>
              </w:rPr>
            </w:rPrChange>
          </w:rPr>
          <w:t>Quản lý giáo viên, cán bộ, nhân viên; tham gia tuyển dụng và điều động giáo viên, cán bộ, nhân viên.</w:t>
        </w:r>
      </w:ins>
    </w:p>
    <w:p w:rsidR="00A378F2" w:rsidRPr="00A378F2" w:rsidRDefault="00A378F2">
      <w:pPr>
        <w:spacing w:after="0" w:line="240" w:lineRule="auto"/>
        <w:rPr>
          <w:ins w:id="996" w:author="abc" w:date="2018-04-09T22:31:00Z"/>
          <w:rPrChange w:id="997" w:author="abc" w:date="2018-04-09T22:31:00Z">
            <w:rPr>
              <w:ins w:id="998" w:author="abc" w:date="2018-04-09T22:31:00Z"/>
              <w:rFonts w:eastAsia="Times New Roman" w:cstheme="minorHAnsi"/>
              <w:sz w:val="32"/>
              <w:szCs w:val="32"/>
            </w:rPr>
          </w:rPrChange>
        </w:rPr>
        <w:pPrChange w:id="999" w:author="abc" w:date="2018-04-09T22:31:00Z">
          <w:pPr>
            <w:numPr>
              <w:numId w:val="14"/>
            </w:numPr>
            <w:tabs>
              <w:tab w:val="num" w:pos="360"/>
            </w:tabs>
            <w:spacing w:after="0" w:line="360" w:lineRule="atLeast"/>
            <w:ind w:left="360" w:hanging="360"/>
            <w:jc w:val="both"/>
          </w:pPr>
        </w:pPrChange>
      </w:pPr>
      <w:ins w:id="1000" w:author="abc" w:date="2018-04-09T22:31:00Z">
        <w:r w:rsidRPr="00A378F2">
          <w:rPr>
            <w:rPrChange w:id="1001" w:author="abc" w:date="2018-04-09T22:31:00Z">
              <w:rPr>
                <w:rFonts w:eastAsia="Times New Roman" w:cstheme="minorHAnsi"/>
                <w:sz w:val="32"/>
                <w:szCs w:val="32"/>
              </w:rPr>
            </w:rPrChange>
          </w:rPr>
          <w:t>Tuyển sinh và tiếp nhận học sinh, vận động học sinh đến trường, quản lý học sinh theo quy định của Bộ Giáo dục và Đào tạo.</w:t>
        </w:r>
      </w:ins>
    </w:p>
    <w:p w:rsidR="00A378F2" w:rsidRPr="00A378F2" w:rsidRDefault="00A378F2">
      <w:pPr>
        <w:spacing w:after="0" w:line="240" w:lineRule="auto"/>
        <w:rPr>
          <w:ins w:id="1002" w:author="abc" w:date="2018-04-09T22:31:00Z"/>
          <w:rPrChange w:id="1003" w:author="abc" w:date="2018-04-09T22:31:00Z">
            <w:rPr>
              <w:ins w:id="1004" w:author="abc" w:date="2018-04-09T22:31:00Z"/>
              <w:rFonts w:eastAsia="Times New Roman" w:cstheme="minorHAnsi"/>
              <w:sz w:val="32"/>
              <w:szCs w:val="32"/>
            </w:rPr>
          </w:rPrChange>
        </w:rPr>
        <w:pPrChange w:id="1005" w:author="abc" w:date="2018-04-09T22:31:00Z">
          <w:pPr>
            <w:numPr>
              <w:numId w:val="14"/>
            </w:numPr>
            <w:tabs>
              <w:tab w:val="num" w:pos="360"/>
            </w:tabs>
            <w:spacing w:after="0" w:line="360" w:lineRule="atLeast"/>
            <w:ind w:left="360" w:hanging="360"/>
            <w:jc w:val="both"/>
          </w:pPr>
        </w:pPrChange>
      </w:pPr>
      <w:ins w:id="1006" w:author="abc" w:date="2018-04-09T22:31:00Z">
        <w:r w:rsidRPr="00A378F2">
          <w:rPr>
            <w:rPrChange w:id="1007" w:author="abc" w:date="2018-04-09T22:31:00Z">
              <w:rPr>
                <w:rFonts w:eastAsia="Times New Roman" w:cstheme="minorHAnsi"/>
                <w:sz w:val="32"/>
                <w:szCs w:val="32"/>
              </w:rPr>
            </w:rPrChange>
          </w:rPr>
          <w:t>Huy động, quản lý, sử dụng các nguồn lực cho hoạt động giáo dục. Phối hợp với gia đình học sinh, tổ chức và cá nhân trong các hoạt động giáo dục.</w:t>
        </w:r>
      </w:ins>
    </w:p>
    <w:p w:rsidR="00A378F2" w:rsidRPr="00A378F2" w:rsidRDefault="00A378F2">
      <w:pPr>
        <w:spacing w:after="0" w:line="240" w:lineRule="auto"/>
        <w:rPr>
          <w:ins w:id="1008" w:author="abc" w:date="2018-04-09T22:31:00Z"/>
          <w:rPrChange w:id="1009" w:author="abc" w:date="2018-04-09T22:31:00Z">
            <w:rPr>
              <w:ins w:id="1010" w:author="abc" w:date="2018-04-09T22:31:00Z"/>
              <w:rFonts w:eastAsia="Times New Roman" w:cstheme="minorHAnsi"/>
              <w:sz w:val="32"/>
              <w:szCs w:val="32"/>
            </w:rPr>
          </w:rPrChange>
        </w:rPr>
        <w:pPrChange w:id="1011" w:author="abc" w:date="2018-04-09T22:31:00Z">
          <w:pPr>
            <w:numPr>
              <w:numId w:val="14"/>
            </w:numPr>
            <w:tabs>
              <w:tab w:val="num" w:pos="360"/>
            </w:tabs>
            <w:spacing w:after="0" w:line="360" w:lineRule="atLeast"/>
            <w:ind w:left="360" w:hanging="360"/>
            <w:jc w:val="both"/>
          </w:pPr>
        </w:pPrChange>
      </w:pPr>
      <w:ins w:id="1012" w:author="abc" w:date="2018-04-09T22:31:00Z">
        <w:r w:rsidRPr="00A378F2">
          <w:rPr>
            <w:rPrChange w:id="1013" w:author="abc" w:date="2018-04-09T22:31:00Z">
              <w:rPr>
                <w:rFonts w:eastAsia="Times New Roman" w:cstheme="minorHAnsi"/>
                <w:sz w:val="32"/>
                <w:szCs w:val="32"/>
              </w:rPr>
            </w:rPrChange>
          </w:rPr>
          <w:t>Quản lý, sử dụng và bảo quản cơ sở vật chất, trang thiết bị theo quy định của nhà nước.</w:t>
        </w:r>
      </w:ins>
    </w:p>
    <w:bookmarkEnd w:id="993"/>
    <w:p w:rsidR="00A378F2" w:rsidRPr="00A378F2" w:rsidRDefault="00A378F2">
      <w:pPr>
        <w:spacing w:after="0" w:line="240" w:lineRule="auto"/>
        <w:rPr>
          <w:ins w:id="1014" w:author="abc" w:date="2018-04-09T22:31:00Z"/>
          <w:rPrChange w:id="1015" w:author="abc" w:date="2018-04-09T22:31:00Z">
            <w:rPr>
              <w:ins w:id="1016" w:author="abc" w:date="2018-04-09T22:31:00Z"/>
              <w:rFonts w:eastAsia="Times New Roman" w:cstheme="minorHAnsi"/>
              <w:sz w:val="32"/>
              <w:szCs w:val="32"/>
            </w:rPr>
          </w:rPrChange>
        </w:rPr>
        <w:pPrChange w:id="1017" w:author="abc" w:date="2018-04-09T22:31:00Z">
          <w:pPr>
            <w:numPr>
              <w:numId w:val="14"/>
            </w:numPr>
            <w:tabs>
              <w:tab w:val="num" w:pos="360"/>
            </w:tabs>
            <w:spacing w:after="0" w:line="360" w:lineRule="atLeast"/>
            <w:ind w:left="360" w:hanging="360"/>
            <w:jc w:val="both"/>
          </w:pPr>
        </w:pPrChange>
      </w:pPr>
      <w:ins w:id="1018" w:author="abc" w:date="2018-04-09T22:31:00Z">
        <w:r w:rsidRPr="00A378F2">
          <w:rPr>
            <w:rPrChange w:id="1019" w:author="abc" w:date="2018-04-09T22:31:00Z">
              <w:rPr>
                <w:rFonts w:eastAsia="Times New Roman" w:cstheme="minorHAnsi"/>
                <w:sz w:val="32"/>
                <w:szCs w:val="32"/>
              </w:rPr>
            </w:rPrChange>
          </w:rPr>
          <w:t>Tổ chức cho giáo viên, nhân viên, học sinh tham gia hoạt động xã hội.</w:t>
        </w:r>
      </w:ins>
    </w:p>
    <w:p w:rsidR="00A378F2" w:rsidRPr="00A378F2" w:rsidRDefault="00A378F2">
      <w:pPr>
        <w:spacing w:after="0" w:line="240" w:lineRule="auto"/>
        <w:rPr>
          <w:ins w:id="1020" w:author="abc" w:date="2018-04-09T22:31:00Z"/>
          <w:rPrChange w:id="1021" w:author="abc" w:date="2018-04-09T22:31:00Z">
            <w:rPr>
              <w:ins w:id="1022" w:author="abc" w:date="2018-04-09T22:31:00Z"/>
              <w:rFonts w:eastAsia="Times New Roman" w:cstheme="minorHAnsi"/>
              <w:sz w:val="32"/>
              <w:szCs w:val="32"/>
            </w:rPr>
          </w:rPrChange>
        </w:rPr>
        <w:pPrChange w:id="1023" w:author="abc" w:date="2018-04-09T22:31:00Z">
          <w:pPr>
            <w:numPr>
              <w:numId w:val="14"/>
            </w:numPr>
            <w:tabs>
              <w:tab w:val="num" w:pos="360"/>
            </w:tabs>
            <w:spacing w:after="0" w:line="360" w:lineRule="atLeast"/>
            <w:ind w:left="360" w:hanging="360"/>
            <w:jc w:val="both"/>
          </w:pPr>
        </w:pPrChange>
      </w:pPr>
      <w:ins w:id="1024" w:author="abc" w:date="2018-04-09T22:31:00Z">
        <w:r w:rsidRPr="00A378F2">
          <w:rPr>
            <w:rPrChange w:id="1025" w:author="abc" w:date="2018-04-09T22:31:00Z">
              <w:rPr>
                <w:rFonts w:eastAsia="Times New Roman" w:cstheme="minorHAnsi"/>
                <w:sz w:val="32"/>
                <w:szCs w:val="32"/>
              </w:rPr>
            </w:rPrChange>
          </w:rPr>
          <w:t>Tự đánh giá chất lượng giáo dục và chịu sự kiểm định chất lượng giáo dục của cơ quan có thẩm quyền kiểm định chất lượng giáo dục.</w:t>
        </w:r>
      </w:ins>
    </w:p>
    <w:p w:rsidR="00A378F2" w:rsidRPr="00A378F2" w:rsidRDefault="00A378F2">
      <w:pPr>
        <w:spacing w:after="0" w:line="240" w:lineRule="auto"/>
        <w:rPr>
          <w:ins w:id="1026" w:author="abc" w:date="2018-04-09T22:31:00Z"/>
          <w:rPrChange w:id="1027" w:author="abc" w:date="2018-04-09T22:31:00Z">
            <w:rPr>
              <w:ins w:id="1028" w:author="abc" w:date="2018-04-09T22:31:00Z"/>
              <w:rFonts w:ascii="Times New Roman" w:eastAsia="Times New Roman" w:hAnsi="Times New Roman" w:cs="Times New Roman"/>
              <w:color w:val="3366FF"/>
              <w:sz w:val="24"/>
              <w:szCs w:val="24"/>
            </w:rPr>
          </w:rPrChange>
        </w:rPr>
        <w:pPrChange w:id="1029" w:author="abc" w:date="2018-04-09T22:31:00Z">
          <w:pPr>
            <w:numPr>
              <w:numId w:val="14"/>
            </w:numPr>
            <w:tabs>
              <w:tab w:val="num" w:pos="360"/>
            </w:tabs>
            <w:spacing w:after="0" w:line="360" w:lineRule="atLeast"/>
            <w:ind w:left="360" w:hanging="360"/>
            <w:jc w:val="both"/>
          </w:pPr>
        </w:pPrChange>
      </w:pPr>
      <w:ins w:id="1030" w:author="abc" w:date="2018-04-09T22:31:00Z">
        <w:r w:rsidRPr="00A378F2">
          <w:rPr>
            <w:rPrChange w:id="1031" w:author="abc" w:date="2018-04-09T22:31:00Z">
              <w:rPr>
                <w:rFonts w:eastAsia="Times New Roman" w:cstheme="minorHAnsi"/>
                <w:sz w:val="32"/>
                <w:szCs w:val="32"/>
              </w:rPr>
            </w:rPrChange>
          </w:rPr>
          <w:t>Thực hiện các nhiệm vụ , quyền hạn khác theo quy định của pháp luật.</w:t>
        </w:r>
        <w:r w:rsidRPr="00A378F2">
          <w:rPr>
            <w:rPrChange w:id="1032" w:author="abc" w:date="2018-04-09T22:31:00Z">
              <w:rPr>
                <w:rFonts w:ascii="Times New Roman" w:eastAsia="Times New Roman" w:hAnsi="Times New Roman" w:cs="Times New Roman"/>
                <w:sz w:val="24"/>
                <w:szCs w:val="24"/>
              </w:rPr>
            </w:rPrChange>
          </w:rPr>
          <w:t>  </w:t>
        </w:r>
      </w:ins>
    </w:p>
    <w:p w:rsidR="005F3BAC" w:rsidRDefault="005F3BAC">
      <w:pPr>
        <w:ind w:firstLine="360"/>
        <w:rPr>
          <w:ins w:id="1033" w:author="Hoan Ng" w:date="2017-03-20T22:11:00Z"/>
        </w:rPr>
        <w:pPrChange w:id="1034" w:author="Hoan Ng" w:date="2017-03-20T22:11:00Z">
          <w:pPr>
            <w:pStyle w:val="ListParagraph"/>
            <w:numPr>
              <w:numId w:val="1"/>
            </w:numPr>
            <w:ind w:hanging="360"/>
          </w:pPr>
        </w:pPrChange>
      </w:pPr>
    </w:p>
    <w:p w:rsidR="00E61DC3" w:rsidRPr="007E56BA" w:rsidDel="00046086" w:rsidRDefault="005F3BAC">
      <w:pPr>
        <w:rPr>
          <w:del w:id="1035" w:author="Hoan Ng" w:date="2017-03-20T21:39:00Z"/>
        </w:rPr>
        <w:pPrChange w:id="1036" w:author="Hoan Ng" w:date="2017-03-20T21:40:00Z">
          <w:pPr>
            <w:pStyle w:val="ListParagraph"/>
            <w:numPr>
              <w:numId w:val="1"/>
            </w:numPr>
            <w:ind w:hanging="360"/>
          </w:pPr>
        </w:pPrChange>
      </w:pPr>
      <w:ins w:id="1037" w:author="Hoan Ng" w:date="2017-03-20T22:11:00Z">
        <w:r>
          <w:t xml:space="preserve">        </w:t>
        </w:r>
      </w:ins>
      <w:del w:id="1038" w:author="Hoan Ng" w:date="2017-03-20T21:39:00Z">
        <w:r w:rsidR="003715AE" w:rsidDel="00046086">
          <w:delText>)</w:delText>
        </w:r>
      </w:del>
    </w:p>
    <w:p w:rsidR="00E61DC3" w:rsidRDefault="00046086" w:rsidP="001F258B">
      <w:pPr>
        <w:outlineLvl w:val="1"/>
        <w:rPr>
          <w:ins w:id="1039" w:author="abc" w:date="2018-04-09T22:34:00Z"/>
        </w:rPr>
        <w:pPrChange w:id="1040" w:author="abc" w:date="2018-07-02T15:16:00Z">
          <w:pPr>
            <w:pStyle w:val="ListParagraph"/>
            <w:numPr>
              <w:numId w:val="1"/>
            </w:numPr>
            <w:ind w:hanging="360"/>
          </w:pPr>
        </w:pPrChange>
      </w:pPr>
      <w:ins w:id="1041" w:author="Hoan Ng" w:date="2017-03-20T21:39:00Z">
        <w:r>
          <w:t xml:space="preserve">1.3. </w:t>
        </w:r>
      </w:ins>
      <w:r w:rsidR="003715AE" w:rsidRPr="007E56BA">
        <w:t>Hiện trạng tin học (phần cứng, phần mềm, con người)</w:t>
      </w:r>
    </w:p>
    <w:p w:rsidR="00A378F2" w:rsidRPr="00A378F2" w:rsidRDefault="00A378F2" w:rsidP="00A378F2">
      <w:pPr>
        <w:pStyle w:val="ListParagraph"/>
        <w:numPr>
          <w:ilvl w:val="0"/>
          <w:numId w:val="15"/>
        </w:numPr>
        <w:rPr>
          <w:ins w:id="1042" w:author="abc" w:date="2018-04-09T22:34:00Z"/>
          <w:b/>
          <w:rPrChange w:id="1043" w:author="abc" w:date="2018-04-09T22:34:00Z">
            <w:rPr>
              <w:ins w:id="1044" w:author="abc" w:date="2018-04-09T22:34:00Z"/>
              <w:b/>
              <w:sz w:val="32"/>
              <w:szCs w:val="32"/>
            </w:rPr>
          </w:rPrChange>
        </w:rPr>
      </w:pPr>
      <w:ins w:id="1045" w:author="abc" w:date="2018-04-09T22:34:00Z">
        <w:r w:rsidRPr="00A378F2">
          <w:rPr>
            <w:b/>
            <w:rPrChange w:id="1046" w:author="abc" w:date="2018-04-09T22:34:00Z">
              <w:rPr>
                <w:b/>
                <w:sz w:val="32"/>
                <w:szCs w:val="32"/>
              </w:rPr>
            </w:rPrChange>
          </w:rPr>
          <w:t>Phần cứng:</w:t>
        </w:r>
      </w:ins>
    </w:p>
    <w:p w:rsidR="00A378F2" w:rsidRPr="00A378F2" w:rsidRDefault="00A378F2" w:rsidP="00A378F2">
      <w:pPr>
        <w:pStyle w:val="ListParagraph"/>
        <w:numPr>
          <w:ilvl w:val="0"/>
          <w:numId w:val="16"/>
        </w:numPr>
        <w:rPr>
          <w:ins w:id="1047" w:author="abc" w:date="2018-04-09T22:34:00Z"/>
          <w:rPrChange w:id="1048" w:author="abc" w:date="2018-04-09T22:34:00Z">
            <w:rPr>
              <w:ins w:id="1049" w:author="abc" w:date="2018-04-09T22:34:00Z"/>
              <w:sz w:val="28"/>
              <w:szCs w:val="28"/>
            </w:rPr>
          </w:rPrChange>
        </w:rPr>
      </w:pPr>
      <w:ins w:id="1050" w:author="abc" w:date="2018-04-09T22:34:00Z">
        <w:r w:rsidRPr="00A378F2">
          <w:rPr>
            <w:rPrChange w:id="1051" w:author="abc" w:date="2018-04-09T22:34:00Z">
              <w:rPr>
                <w:sz w:val="28"/>
                <w:szCs w:val="28"/>
              </w:rPr>
            </w:rPrChange>
          </w:rPr>
          <w:t>Các thiết bị hiện tại: Máy vi tính, TV.</w:t>
        </w:r>
      </w:ins>
    </w:p>
    <w:p w:rsidR="00A378F2" w:rsidRPr="00A378F2" w:rsidRDefault="00A378F2" w:rsidP="00A378F2">
      <w:pPr>
        <w:pStyle w:val="ListParagraph"/>
        <w:numPr>
          <w:ilvl w:val="0"/>
          <w:numId w:val="16"/>
        </w:numPr>
        <w:rPr>
          <w:ins w:id="1052" w:author="abc" w:date="2018-04-09T22:34:00Z"/>
          <w:rPrChange w:id="1053" w:author="abc" w:date="2018-04-09T22:34:00Z">
            <w:rPr>
              <w:ins w:id="1054" w:author="abc" w:date="2018-04-09T22:34:00Z"/>
              <w:sz w:val="28"/>
              <w:szCs w:val="28"/>
            </w:rPr>
          </w:rPrChange>
        </w:rPr>
      </w:pPr>
      <w:ins w:id="1055" w:author="abc" w:date="2018-04-09T22:34:00Z">
        <w:r w:rsidRPr="00A378F2">
          <w:rPr>
            <w:rPrChange w:id="1056" w:author="abc" w:date="2018-04-09T22:34:00Z">
              <w:rPr>
                <w:sz w:val="28"/>
                <w:szCs w:val="28"/>
              </w:rPr>
            </w:rPrChange>
          </w:rPr>
          <w:t xml:space="preserve">Số lượng: </w:t>
        </w:r>
      </w:ins>
    </w:p>
    <w:p w:rsidR="00A378F2" w:rsidRPr="00A378F2" w:rsidRDefault="00A378F2" w:rsidP="00A378F2">
      <w:pPr>
        <w:pStyle w:val="ListParagraph"/>
        <w:ind w:left="1080"/>
        <w:rPr>
          <w:ins w:id="1057" w:author="abc" w:date="2018-04-09T22:34:00Z"/>
          <w:rPrChange w:id="1058" w:author="abc" w:date="2018-04-09T22:34:00Z">
            <w:rPr>
              <w:ins w:id="1059" w:author="abc" w:date="2018-04-09T22:34:00Z"/>
              <w:sz w:val="28"/>
              <w:szCs w:val="28"/>
            </w:rPr>
          </w:rPrChange>
        </w:rPr>
      </w:pPr>
      <w:ins w:id="1060" w:author="abc" w:date="2018-04-09T22:34:00Z">
        <w:r w:rsidRPr="00A378F2">
          <w:rPr>
            <w:rPrChange w:id="1061" w:author="abc" w:date="2018-04-09T22:34:00Z">
              <w:rPr>
                <w:sz w:val="28"/>
                <w:szCs w:val="28"/>
              </w:rPr>
            </w:rPrChange>
          </w:rPr>
          <w:t>+ Khoảng 80-85 máy vi tính chia đều cho 2 phòng.</w:t>
        </w:r>
      </w:ins>
    </w:p>
    <w:p w:rsidR="00A378F2" w:rsidRPr="00A378F2" w:rsidRDefault="00A378F2" w:rsidP="00A378F2">
      <w:pPr>
        <w:pStyle w:val="ListParagraph"/>
        <w:ind w:left="1080"/>
        <w:rPr>
          <w:ins w:id="1062" w:author="abc" w:date="2018-04-09T22:34:00Z"/>
          <w:rPrChange w:id="1063" w:author="abc" w:date="2018-04-09T22:34:00Z">
            <w:rPr>
              <w:ins w:id="1064" w:author="abc" w:date="2018-04-09T22:34:00Z"/>
              <w:sz w:val="28"/>
              <w:szCs w:val="28"/>
            </w:rPr>
          </w:rPrChange>
        </w:rPr>
      </w:pPr>
      <w:ins w:id="1065" w:author="abc" w:date="2018-04-09T22:34:00Z">
        <w:r w:rsidRPr="00A378F2">
          <w:rPr>
            <w:rPrChange w:id="1066" w:author="abc" w:date="2018-04-09T22:34:00Z">
              <w:rPr>
                <w:sz w:val="28"/>
                <w:szCs w:val="28"/>
              </w:rPr>
            </w:rPrChange>
          </w:rPr>
          <w:t>+ Khoảng 30 TV hỗ trợ việc trình chiếu trong từng phòng học.</w:t>
        </w:r>
      </w:ins>
    </w:p>
    <w:p w:rsidR="00A378F2" w:rsidRPr="00A378F2" w:rsidRDefault="00A378F2" w:rsidP="00A378F2">
      <w:pPr>
        <w:pStyle w:val="ListParagraph"/>
        <w:numPr>
          <w:ilvl w:val="0"/>
          <w:numId w:val="16"/>
        </w:numPr>
        <w:rPr>
          <w:ins w:id="1067" w:author="abc" w:date="2018-04-09T22:34:00Z"/>
          <w:rPrChange w:id="1068" w:author="abc" w:date="2018-04-09T22:34:00Z">
            <w:rPr>
              <w:ins w:id="1069" w:author="abc" w:date="2018-04-09T22:34:00Z"/>
              <w:sz w:val="28"/>
              <w:szCs w:val="28"/>
            </w:rPr>
          </w:rPrChange>
        </w:rPr>
      </w:pPr>
      <w:ins w:id="1070" w:author="abc" w:date="2018-04-09T22:34:00Z">
        <w:r w:rsidRPr="00A378F2">
          <w:rPr>
            <w:rPrChange w:id="1071" w:author="abc" w:date="2018-04-09T22:34:00Z">
              <w:rPr>
                <w:sz w:val="28"/>
                <w:szCs w:val="28"/>
              </w:rPr>
            </w:rPrChange>
          </w:rPr>
          <w:t>Cấu hình:</w:t>
        </w:r>
      </w:ins>
    </w:p>
    <w:p w:rsidR="00A378F2" w:rsidRPr="00A378F2" w:rsidRDefault="00A378F2" w:rsidP="00A378F2">
      <w:pPr>
        <w:pStyle w:val="ListParagraph"/>
        <w:ind w:left="1080"/>
        <w:rPr>
          <w:ins w:id="1072" w:author="abc" w:date="2018-04-09T22:34:00Z"/>
          <w:rPrChange w:id="1073" w:author="abc" w:date="2018-04-09T22:34:00Z">
            <w:rPr>
              <w:ins w:id="1074" w:author="abc" w:date="2018-04-09T22:34:00Z"/>
              <w:sz w:val="28"/>
              <w:szCs w:val="28"/>
            </w:rPr>
          </w:rPrChange>
        </w:rPr>
      </w:pPr>
      <w:ins w:id="1075" w:author="abc" w:date="2018-04-09T22:34:00Z">
        <w:r w:rsidRPr="00A378F2">
          <w:rPr>
            <w:rPrChange w:id="1076" w:author="abc" w:date="2018-04-09T22:34:00Z">
              <w:rPr>
                <w:sz w:val="28"/>
                <w:szCs w:val="28"/>
              </w:rPr>
            </w:rPrChange>
          </w:rPr>
          <w:t>+ Máy vi tính thuộc dòng i5 thế hệ thứ 6.</w:t>
        </w:r>
      </w:ins>
    </w:p>
    <w:p w:rsidR="00A378F2" w:rsidRPr="00A378F2" w:rsidRDefault="00A378F2" w:rsidP="00A378F2">
      <w:pPr>
        <w:pStyle w:val="ListParagraph"/>
        <w:ind w:left="1080"/>
        <w:rPr>
          <w:ins w:id="1077" w:author="abc" w:date="2018-04-09T22:34:00Z"/>
          <w:rPrChange w:id="1078" w:author="abc" w:date="2018-04-09T22:34:00Z">
            <w:rPr>
              <w:ins w:id="1079" w:author="abc" w:date="2018-04-09T22:34:00Z"/>
              <w:sz w:val="28"/>
              <w:szCs w:val="28"/>
            </w:rPr>
          </w:rPrChange>
        </w:rPr>
      </w:pPr>
      <w:ins w:id="1080" w:author="abc" w:date="2018-04-09T22:34:00Z">
        <w:r w:rsidRPr="00A378F2">
          <w:rPr>
            <w:rPrChange w:id="1081" w:author="abc" w:date="2018-04-09T22:34:00Z">
              <w:rPr>
                <w:sz w:val="28"/>
                <w:szCs w:val="28"/>
              </w:rPr>
            </w:rPrChange>
          </w:rPr>
          <w:t>+ TV thuộc dòng Smart TV LG 29 inch.</w:t>
        </w:r>
      </w:ins>
    </w:p>
    <w:p w:rsidR="00A378F2" w:rsidRPr="00A378F2" w:rsidRDefault="00A378F2" w:rsidP="00A378F2">
      <w:pPr>
        <w:pStyle w:val="ListParagraph"/>
        <w:numPr>
          <w:ilvl w:val="0"/>
          <w:numId w:val="16"/>
        </w:numPr>
        <w:rPr>
          <w:ins w:id="1082" w:author="abc" w:date="2018-04-09T22:34:00Z"/>
          <w:rPrChange w:id="1083" w:author="abc" w:date="2018-04-09T22:34:00Z">
            <w:rPr>
              <w:ins w:id="1084" w:author="abc" w:date="2018-04-09T22:34:00Z"/>
              <w:sz w:val="28"/>
              <w:szCs w:val="28"/>
            </w:rPr>
          </w:rPrChange>
        </w:rPr>
      </w:pPr>
      <w:ins w:id="1085" w:author="abc" w:date="2018-04-09T22:34:00Z">
        <w:r w:rsidRPr="00A378F2">
          <w:rPr>
            <w:rPrChange w:id="1086" w:author="abc" w:date="2018-04-09T22:34:00Z">
              <w:rPr>
                <w:sz w:val="28"/>
                <w:szCs w:val="28"/>
              </w:rPr>
            </w:rPrChange>
          </w:rPr>
          <w:t>Vị trí:</w:t>
        </w:r>
      </w:ins>
    </w:p>
    <w:p w:rsidR="00A378F2" w:rsidRPr="00A378F2" w:rsidRDefault="00A378F2" w:rsidP="00A378F2">
      <w:pPr>
        <w:pStyle w:val="ListParagraph"/>
        <w:ind w:left="1080"/>
        <w:rPr>
          <w:ins w:id="1087" w:author="abc" w:date="2018-04-09T22:34:00Z"/>
          <w:rPrChange w:id="1088" w:author="abc" w:date="2018-04-09T22:34:00Z">
            <w:rPr>
              <w:ins w:id="1089" w:author="abc" w:date="2018-04-09T22:34:00Z"/>
              <w:sz w:val="28"/>
              <w:szCs w:val="28"/>
            </w:rPr>
          </w:rPrChange>
        </w:rPr>
      </w:pPr>
      <w:ins w:id="1090" w:author="abc" w:date="2018-04-09T22:34:00Z">
        <w:r w:rsidRPr="00A378F2">
          <w:rPr>
            <w:rPrChange w:id="1091" w:author="abc" w:date="2018-04-09T22:34:00Z">
              <w:rPr>
                <w:sz w:val="28"/>
                <w:szCs w:val="28"/>
              </w:rPr>
            </w:rPrChange>
          </w:rPr>
          <w:t>+ Máy vi tính được đặt ở phòng thực hành tin.</w:t>
        </w:r>
      </w:ins>
    </w:p>
    <w:p w:rsidR="00A378F2" w:rsidRPr="00A378F2" w:rsidRDefault="00A378F2" w:rsidP="00A378F2">
      <w:pPr>
        <w:pStyle w:val="ListParagraph"/>
        <w:ind w:left="1080"/>
        <w:rPr>
          <w:ins w:id="1092" w:author="abc" w:date="2018-04-09T22:34:00Z"/>
          <w:rPrChange w:id="1093" w:author="abc" w:date="2018-04-09T22:34:00Z">
            <w:rPr>
              <w:ins w:id="1094" w:author="abc" w:date="2018-04-09T22:34:00Z"/>
              <w:sz w:val="28"/>
              <w:szCs w:val="28"/>
            </w:rPr>
          </w:rPrChange>
        </w:rPr>
      </w:pPr>
      <w:ins w:id="1095" w:author="abc" w:date="2018-04-09T22:34:00Z">
        <w:r w:rsidRPr="00A378F2">
          <w:rPr>
            <w:rPrChange w:id="1096" w:author="abc" w:date="2018-04-09T22:34:00Z">
              <w:rPr>
                <w:sz w:val="28"/>
                <w:szCs w:val="28"/>
              </w:rPr>
            </w:rPrChange>
          </w:rPr>
          <w:t>+ TV được đặt trong các lớp.</w:t>
        </w:r>
      </w:ins>
    </w:p>
    <w:p w:rsidR="00A378F2" w:rsidRPr="00A378F2" w:rsidRDefault="00A378F2" w:rsidP="00A378F2">
      <w:pPr>
        <w:pStyle w:val="ListParagraph"/>
        <w:numPr>
          <w:ilvl w:val="0"/>
          <w:numId w:val="16"/>
        </w:numPr>
        <w:rPr>
          <w:ins w:id="1097" w:author="abc" w:date="2018-04-09T22:34:00Z"/>
          <w:rPrChange w:id="1098" w:author="abc" w:date="2018-04-09T22:34:00Z">
            <w:rPr>
              <w:ins w:id="1099" w:author="abc" w:date="2018-04-09T22:34:00Z"/>
              <w:sz w:val="28"/>
              <w:szCs w:val="28"/>
            </w:rPr>
          </w:rPrChange>
        </w:rPr>
      </w:pPr>
      <w:ins w:id="1100" w:author="abc" w:date="2018-04-09T22:34:00Z">
        <w:r w:rsidRPr="00A378F2">
          <w:rPr>
            <w:rPrChange w:id="1101" w:author="abc" w:date="2018-04-09T22:34:00Z">
              <w:rPr>
                <w:sz w:val="28"/>
                <w:szCs w:val="28"/>
              </w:rPr>
            </w:rPrChange>
          </w:rPr>
          <w:t>Tình hình kết nối mạng: 2 kết nối</w:t>
        </w:r>
      </w:ins>
    </w:p>
    <w:p w:rsidR="00A378F2" w:rsidRPr="00A378F2" w:rsidRDefault="00A378F2" w:rsidP="00A378F2">
      <w:pPr>
        <w:pStyle w:val="ListParagraph"/>
        <w:ind w:left="1080"/>
        <w:rPr>
          <w:ins w:id="1102" w:author="abc" w:date="2018-04-09T22:34:00Z"/>
          <w:rPrChange w:id="1103" w:author="abc" w:date="2018-04-09T22:34:00Z">
            <w:rPr>
              <w:ins w:id="1104" w:author="abc" w:date="2018-04-09T22:34:00Z"/>
              <w:sz w:val="28"/>
              <w:szCs w:val="28"/>
            </w:rPr>
          </w:rPrChange>
        </w:rPr>
      </w:pPr>
      <w:ins w:id="1105" w:author="abc" w:date="2018-04-09T22:34:00Z">
        <w:r w:rsidRPr="00A378F2">
          <w:rPr>
            <w:rPrChange w:id="1106" w:author="abc" w:date="2018-04-09T22:34:00Z">
              <w:rPr>
                <w:sz w:val="28"/>
                <w:szCs w:val="28"/>
              </w:rPr>
            </w:rPrChange>
          </w:rPr>
          <w:t>+ Không dây: Mỗi tầng có 2 thiết bị phát sóng internet (Wifi).</w:t>
        </w:r>
      </w:ins>
    </w:p>
    <w:p w:rsidR="00A378F2" w:rsidRPr="00A378F2" w:rsidRDefault="00A378F2" w:rsidP="00A378F2">
      <w:pPr>
        <w:pStyle w:val="ListParagraph"/>
        <w:ind w:left="1080"/>
        <w:rPr>
          <w:ins w:id="1107" w:author="abc" w:date="2018-04-09T22:34:00Z"/>
          <w:rPrChange w:id="1108" w:author="abc" w:date="2018-04-09T22:34:00Z">
            <w:rPr>
              <w:ins w:id="1109" w:author="abc" w:date="2018-04-09T22:34:00Z"/>
              <w:sz w:val="28"/>
              <w:szCs w:val="28"/>
            </w:rPr>
          </w:rPrChange>
        </w:rPr>
      </w:pPr>
      <w:ins w:id="1110" w:author="abc" w:date="2018-04-09T22:34:00Z">
        <w:r w:rsidRPr="00A378F2">
          <w:rPr>
            <w:rPrChange w:id="1111" w:author="abc" w:date="2018-04-09T22:34:00Z">
              <w:rPr>
                <w:sz w:val="28"/>
                <w:szCs w:val="28"/>
              </w:rPr>
            </w:rPrChange>
          </w:rPr>
          <w:t>+ Có dây: Được thiết kế trong phòng thực hành.</w:t>
        </w:r>
      </w:ins>
    </w:p>
    <w:p w:rsidR="00A378F2" w:rsidRPr="00A378F2" w:rsidRDefault="00A378F2" w:rsidP="00A378F2">
      <w:pPr>
        <w:pStyle w:val="ListParagraph"/>
        <w:numPr>
          <w:ilvl w:val="0"/>
          <w:numId w:val="15"/>
        </w:numPr>
        <w:rPr>
          <w:ins w:id="1112" w:author="abc" w:date="2018-04-09T22:34:00Z"/>
          <w:b/>
          <w:rPrChange w:id="1113" w:author="abc" w:date="2018-04-09T22:34:00Z">
            <w:rPr>
              <w:ins w:id="1114" w:author="abc" w:date="2018-04-09T22:34:00Z"/>
              <w:b/>
              <w:sz w:val="32"/>
              <w:szCs w:val="32"/>
            </w:rPr>
          </w:rPrChange>
        </w:rPr>
      </w:pPr>
      <w:ins w:id="1115" w:author="abc" w:date="2018-04-09T22:34:00Z">
        <w:r w:rsidRPr="00A378F2">
          <w:rPr>
            <w:b/>
            <w:rPrChange w:id="1116" w:author="abc" w:date="2018-04-09T22:34:00Z">
              <w:rPr>
                <w:b/>
                <w:sz w:val="32"/>
                <w:szCs w:val="32"/>
              </w:rPr>
            </w:rPrChange>
          </w:rPr>
          <w:t>Phần mềm</w:t>
        </w:r>
      </w:ins>
    </w:p>
    <w:p w:rsidR="00A378F2" w:rsidRPr="00A378F2" w:rsidRDefault="00A378F2" w:rsidP="00A378F2">
      <w:pPr>
        <w:pStyle w:val="ListParagraph"/>
        <w:numPr>
          <w:ilvl w:val="0"/>
          <w:numId w:val="16"/>
        </w:numPr>
        <w:rPr>
          <w:ins w:id="1117" w:author="abc" w:date="2018-04-09T22:34:00Z"/>
          <w:rPrChange w:id="1118" w:author="abc" w:date="2018-04-09T22:34:00Z">
            <w:rPr>
              <w:ins w:id="1119" w:author="abc" w:date="2018-04-09T22:34:00Z"/>
              <w:sz w:val="28"/>
              <w:szCs w:val="28"/>
            </w:rPr>
          </w:rPrChange>
        </w:rPr>
      </w:pPr>
      <w:ins w:id="1120" w:author="abc" w:date="2018-04-09T22:34:00Z">
        <w:r w:rsidRPr="00A378F2">
          <w:rPr>
            <w:rPrChange w:id="1121" w:author="abc" w:date="2018-04-09T22:34:00Z">
              <w:rPr>
                <w:sz w:val="28"/>
                <w:szCs w:val="28"/>
              </w:rPr>
            </w:rPrChange>
          </w:rPr>
          <w:t>Hệ điều hành: Windows 7, Linux.</w:t>
        </w:r>
      </w:ins>
    </w:p>
    <w:p w:rsidR="00A378F2" w:rsidRPr="00A378F2" w:rsidRDefault="00A378F2" w:rsidP="00A378F2">
      <w:pPr>
        <w:pStyle w:val="ListParagraph"/>
        <w:numPr>
          <w:ilvl w:val="0"/>
          <w:numId w:val="16"/>
        </w:numPr>
        <w:rPr>
          <w:ins w:id="1122" w:author="abc" w:date="2018-04-09T22:34:00Z"/>
          <w:rPrChange w:id="1123" w:author="abc" w:date="2018-04-09T22:34:00Z">
            <w:rPr>
              <w:ins w:id="1124" w:author="abc" w:date="2018-04-09T22:34:00Z"/>
              <w:sz w:val="28"/>
              <w:szCs w:val="28"/>
            </w:rPr>
          </w:rPrChange>
        </w:rPr>
      </w:pPr>
      <w:ins w:id="1125" w:author="abc" w:date="2018-04-09T22:34:00Z">
        <w:r w:rsidRPr="00A378F2">
          <w:rPr>
            <w:rPrChange w:id="1126" w:author="abc" w:date="2018-04-09T22:34:00Z">
              <w:rPr>
                <w:sz w:val="28"/>
                <w:szCs w:val="28"/>
              </w:rPr>
            </w:rPrChange>
          </w:rPr>
          <w:t>Hệ quản trị CSDL: Fox Pro.</w:t>
        </w:r>
      </w:ins>
    </w:p>
    <w:p w:rsidR="00A378F2" w:rsidRPr="00A378F2" w:rsidRDefault="00A378F2" w:rsidP="00A378F2">
      <w:pPr>
        <w:pStyle w:val="ListParagraph"/>
        <w:numPr>
          <w:ilvl w:val="0"/>
          <w:numId w:val="16"/>
        </w:numPr>
        <w:rPr>
          <w:ins w:id="1127" w:author="abc" w:date="2018-04-09T22:34:00Z"/>
          <w:rPrChange w:id="1128" w:author="abc" w:date="2018-04-09T22:34:00Z">
            <w:rPr>
              <w:ins w:id="1129" w:author="abc" w:date="2018-04-09T22:34:00Z"/>
              <w:sz w:val="28"/>
              <w:szCs w:val="28"/>
            </w:rPr>
          </w:rPrChange>
        </w:rPr>
      </w:pPr>
      <w:ins w:id="1130" w:author="abc" w:date="2018-04-09T22:34:00Z">
        <w:r w:rsidRPr="00A378F2">
          <w:rPr>
            <w:rPrChange w:id="1131" w:author="abc" w:date="2018-04-09T22:34:00Z">
              <w:rPr>
                <w:sz w:val="28"/>
                <w:szCs w:val="28"/>
              </w:rPr>
            </w:rPrChange>
          </w:rPr>
          <w:t>Các phần mềm tiện ích: Access, Word, PowerPoint, Exel,…</w:t>
        </w:r>
      </w:ins>
    </w:p>
    <w:p w:rsidR="00A378F2" w:rsidRPr="00A378F2" w:rsidRDefault="00A378F2" w:rsidP="00A378F2">
      <w:pPr>
        <w:pStyle w:val="ListParagraph"/>
        <w:numPr>
          <w:ilvl w:val="0"/>
          <w:numId w:val="15"/>
        </w:numPr>
        <w:rPr>
          <w:ins w:id="1132" w:author="abc" w:date="2018-04-09T22:34:00Z"/>
          <w:b/>
          <w:rPrChange w:id="1133" w:author="abc" w:date="2018-04-09T22:34:00Z">
            <w:rPr>
              <w:ins w:id="1134" w:author="abc" w:date="2018-04-09T22:34:00Z"/>
              <w:b/>
              <w:sz w:val="32"/>
              <w:szCs w:val="32"/>
            </w:rPr>
          </w:rPrChange>
        </w:rPr>
      </w:pPr>
      <w:ins w:id="1135" w:author="abc" w:date="2018-04-09T22:34:00Z">
        <w:r w:rsidRPr="00A378F2">
          <w:rPr>
            <w:b/>
            <w:rPrChange w:id="1136" w:author="abc" w:date="2018-04-09T22:34:00Z">
              <w:rPr>
                <w:b/>
                <w:sz w:val="32"/>
                <w:szCs w:val="32"/>
              </w:rPr>
            </w:rPrChange>
          </w:rPr>
          <w:t>Con người</w:t>
        </w:r>
      </w:ins>
    </w:p>
    <w:p w:rsidR="00A378F2" w:rsidRDefault="00A378F2" w:rsidP="00A378F2">
      <w:pPr>
        <w:pStyle w:val="ListParagraph"/>
        <w:rPr>
          <w:ins w:id="1137" w:author="abc" w:date="2018-04-10T12:02:00Z"/>
        </w:rPr>
      </w:pPr>
      <w:ins w:id="1138" w:author="abc" w:date="2018-04-09T22:34:00Z">
        <w:r w:rsidRPr="00A378F2">
          <w:rPr>
            <w:rPrChange w:id="1139" w:author="abc" w:date="2018-04-09T22:34:00Z">
              <w:rPr>
                <w:sz w:val="28"/>
                <w:szCs w:val="28"/>
              </w:rPr>
            </w:rPrChange>
          </w:rPr>
          <w:t>Trình độ chuyên môn tin học được phân chia theo mức độ của chứng chỉ về tin học A, B, C.</w:t>
        </w:r>
      </w:ins>
    </w:p>
    <w:p w:rsidR="008C759C" w:rsidRPr="00717265" w:rsidRDefault="008C759C" w:rsidP="00A378F2">
      <w:pPr>
        <w:pStyle w:val="ListParagraph"/>
        <w:rPr>
          <w:ins w:id="1140" w:author="abc" w:date="2018-04-09T22:34:00Z"/>
          <w:sz w:val="28"/>
          <w:szCs w:val="28"/>
        </w:rPr>
      </w:pPr>
      <w:ins w:id="1141" w:author="abc" w:date="2018-04-10T12:02:00Z">
        <w:r>
          <w:t>Tuy nhiên còn hạn chế nhiều mặt về kĩ năng sử dụng máy tính, các phần mềm tin học văn phòng.</w:t>
        </w:r>
      </w:ins>
    </w:p>
    <w:p w:rsidR="00A378F2" w:rsidRPr="007E56BA" w:rsidRDefault="00A378F2">
      <w:pPr>
        <w:pPrChange w:id="1142" w:author="Hoan Ng" w:date="2017-03-20T21:39:00Z">
          <w:pPr>
            <w:pStyle w:val="ListParagraph"/>
            <w:numPr>
              <w:numId w:val="1"/>
            </w:numPr>
            <w:ind w:hanging="360"/>
          </w:pPr>
        </w:pPrChange>
      </w:pPr>
    </w:p>
    <w:p w:rsidR="007E56BA" w:rsidRDefault="007E56BA">
      <w:pPr>
        <w:outlineLvl w:val="0"/>
        <w:rPr>
          <w:b/>
        </w:rPr>
        <w:pPrChange w:id="1143" w:author="abc" w:date="2018-04-24T10:57:00Z">
          <w:pPr/>
        </w:pPrChange>
      </w:pPr>
      <w:r>
        <w:rPr>
          <w:b/>
        </w:rPr>
        <w:t>Chương 2: Phân tích</w:t>
      </w:r>
    </w:p>
    <w:p w:rsidR="007E56BA" w:rsidRDefault="007E56BA" w:rsidP="001F258B">
      <w:pPr>
        <w:pStyle w:val="ListParagraph"/>
        <w:numPr>
          <w:ilvl w:val="0"/>
          <w:numId w:val="3"/>
        </w:numPr>
        <w:outlineLvl w:val="1"/>
        <w:rPr>
          <w:ins w:id="1144" w:author="Hoan Ng" w:date="2017-04-05T14:44:00Z"/>
        </w:rPr>
        <w:pPrChange w:id="1145" w:author="abc" w:date="2018-07-02T15:16:00Z">
          <w:pPr>
            <w:pStyle w:val="ListParagraph"/>
            <w:numPr>
              <w:numId w:val="3"/>
            </w:numPr>
            <w:ind w:hanging="360"/>
          </w:pPr>
        </w:pPrChange>
      </w:pPr>
      <w:r w:rsidRPr="007E56BA">
        <w:t>Lược đồ phân chức năng</w:t>
      </w:r>
      <w:r w:rsidR="00BC30BA">
        <w:t xml:space="preserve"> (FDD)</w:t>
      </w:r>
    </w:p>
    <w:p w:rsidR="0095052C" w:rsidRDefault="0095052C" w:rsidP="001F258B">
      <w:pPr>
        <w:pStyle w:val="ListParagraph"/>
        <w:numPr>
          <w:ilvl w:val="1"/>
          <w:numId w:val="3"/>
        </w:numPr>
        <w:outlineLvl w:val="2"/>
        <w:rPr>
          <w:ins w:id="1146" w:author="abc" w:date="2018-04-09T22:34:00Z"/>
        </w:rPr>
        <w:pPrChange w:id="1147" w:author="abc" w:date="2018-07-02T15:16:00Z">
          <w:pPr>
            <w:pStyle w:val="ListParagraph"/>
            <w:numPr>
              <w:numId w:val="3"/>
            </w:numPr>
            <w:ind w:hanging="360"/>
          </w:pPr>
        </w:pPrChange>
      </w:pPr>
      <w:ins w:id="1148" w:author="Hoan Ng" w:date="2017-04-05T14:44:00Z">
        <w:r>
          <w:t>Lược đồ FDD</w:t>
        </w:r>
      </w:ins>
    </w:p>
    <w:p w:rsidR="00A378F2" w:rsidRDefault="00A378F2">
      <w:pPr>
        <w:pStyle w:val="ListParagraph"/>
        <w:ind w:left="1440"/>
        <w:rPr>
          <w:ins w:id="1149" w:author="Hoan Ng" w:date="2017-04-05T14:44:00Z"/>
        </w:rPr>
        <w:pPrChange w:id="1150" w:author="abc" w:date="2018-04-09T22:34:00Z">
          <w:pPr>
            <w:pStyle w:val="ListParagraph"/>
            <w:numPr>
              <w:numId w:val="3"/>
            </w:numPr>
            <w:ind w:hanging="360"/>
          </w:pPr>
        </w:pPrChange>
      </w:pPr>
      <w:ins w:id="1151" w:author="abc" w:date="2018-04-09T22:40:00Z">
        <w:r>
          <w:t>(Phụ lục 1)</w:t>
        </w:r>
      </w:ins>
    </w:p>
    <w:p w:rsidR="0095052C" w:rsidRDefault="0095052C" w:rsidP="001F258B">
      <w:pPr>
        <w:pStyle w:val="ListParagraph"/>
        <w:numPr>
          <w:ilvl w:val="1"/>
          <w:numId w:val="3"/>
        </w:numPr>
        <w:outlineLvl w:val="2"/>
        <w:rPr>
          <w:ins w:id="1152" w:author="abc" w:date="2018-04-09T22:40:00Z"/>
        </w:rPr>
        <w:pPrChange w:id="1153" w:author="abc" w:date="2018-07-02T15:16:00Z">
          <w:pPr>
            <w:pStyle w:val="ListParagraph"/>
            <w:numPr>
              <w:numId w:val="3"/>
            </w:numPr>
            <w:ind w:hanging="360"/>
          </w:pPr>
        </w:pPrChange>
      </w:pPr>
      <w:ins w:id="1154" w:author="Hoan Ng" w:date="2017-04-05T14:44:00Z">
        <w:r>
          <w:t>Bảng giải thích/mô tả các chức năng</w:t>
        </w:r>
      </w:ins>
    </w:p>
    <w:p w:rsidR="00A378F2" w:rsidRDefault="002523F9">
      <w:pPr>
        <w:ind w:left="1080"/>
        <w:rPr>
          <w:ins w:id="1155" w:author="abc" w:date="2018-04-10T12:07:00Z"/>
        </w:rPr>
        <w:pPrChange w:id="1156" w:author="abc" w:date="2018-04-10T12:03:00Z">
          <w:pPr>
            <w:pStyle w:val="ListParagraph"/>
            <w:numPr>
              <w:numId w:val="3"/>
            </w:numPr>
            <w:ind w:hanging="360"/>
          </w:pPr>
        </w:pPrChange>
      </w:pPr>
      <w:ins w:id="1157" w:author="abc" w:date="2018-04-10T12:03:00Z">
        <w:r>
          <w:t>Mỗi năm học có 2 học kì chính.</w:t>
        </w:r>
        <w:r>
          <w:br/>
          <w:t>Vào đầu mỗi năm học sẽ có một lượng lớn học sinh mới (lớp 10</w:t>
        </w:r>
      </w:ins>
      <w:ins w:id="1158" w:author="abc" w:date="2018-04-10T12:04:00Z">
        <w:r>
          <w:t>, chuyển trường</w:t>
        </w:r>
      </w:ins>
      <w:ins w:id="1159" w:author="abc" w:date="2018-04-10T12:03:00Z">
        <w:r>
          <w:t>), đó là chức năng phần nhập hồ sơ mới, sau khi nhập xong</w:t>
        </w:r>
      </w:ins>
      <w:ins w:id="1160" w:author="abc" w:date="2018-04-10T12:04:00Z">
        <w:r>
          <w:t xml:space="preserve"> sẽ tiến hành xếp lớp cho từng khối theo quy định sĩ số</w:t>
        </w:r>
        <w:r w:rsidR="00095C15">
          <w:t>, Alphabet,</w:t>
        </w:r>
        <w:r>
          <w:t>,</w:t>
        </w:r>
      </w:ins>
      <w:ins w:id="1161" w:author="abc" w:date="2018-04-10T12:05:00Z">
        <w:r>
          <w:t>… .Sau khi xếp lớp xong, trong năm học nếu có sự thay đổi (học sinh muốn chuyển lớp), có một chức năng riêng cho phần chuyển lớp. Qua mỗi đợt thi giữa kì và cuối kì, giáo viên bộ môn tổng hợp điểm nhập lên hệ thống, đặc biệt thi cuối kì sẽ có tổng hợp thêm hạnh kiểm, hệ thống tính toán điểm trung bình, xếp loại học sinh, xét lên lớp hoặc lưu ban, In bảng điểm của Lớp,</w:t>
        </w:r>
      </w:ins>
      <w:ins w:id="1162" w:author="abc" w:date="2018-04-10T12:07:00Z">
        <w:r>
          <w:t>… .Khi có kết quả, nếu học sinh thắc mắc điểm đòi phúc khảo,</w:t>
        </w:r>
      </w:ins>
      <w:ins w:id="1163" w:author="abc" w:date="2018-04-24T10:23:00Z">
        <w:r w:rsidR="00095C15">
          <w:t xml:space="preserve"> có thể sửa điểm của học sinh đó.</w:t>
        </w:r>
      </w:ins>
      <w:ins w:id="1164" w:author="abc" w:date="2018-04-10T12:07:00Z">
        <w:r>
          <w:t>.</w:t>
        </w:r>
      </w:ins>
    </w:p>
    <w:p w:rsidR="002523F9" w:rsidRPr="007E56BA" w:rsidRDefault="002523F9">
      <w:pPr>
        <w:ind w:left="1080"/>
        <w:pPrChange w:id="1165" w:author="abc" w:date="2018-04-10T12:03:00Z">
          <w:pPr>
            <w:pStyle w:val="ListParagraph"/>
            <w:numPr>
              <w:numId w:val="3"/>
            </w:numPr>
            <w:ind w:hanging="360"/>
          </w:pPr>
        </w:pPrChange>
      </w:pPr>
      <w:ins w:id="1166" w:author="abc" w:date="2018-04-10T12:09:00Z">
        <w:r>
          <w:lastRenderedPageBreak/>
          <w:t>Phần</w:t>
        </w:r>
      </w:ins>
      <w:ins w:id="1167" w:author="abc" w:date="2018-04-10T12:10:00Z">
        <w:r>
          <w:t xml:space="preserve"> báo cáo sẽ có báo cáo theo lớp, tỉ lệ đậu rớt, báo cáo theo môn học, báo cáo kết quả học tập toàn trường, qua đó các GV, ban giám hiệu có được thông tin để định hướng quá trình giảng dạy trong năm học tiếp theo.</w:t>
        </w:r>
      </w:ins>
    </w:p>
    <w:p w:rsidR="00A378F2" w:rsidRDefault="007E56BA" w:rsidP="001F258B">
      <w:pPr>
        <w:pStyle w:val="ListParagraph"/>
        <w:numPr>
          <w:ilvl w:val="0"/>
          <w:numId w:val="3"/>
        </w:numPr>
        <w:outlineLvl w:val="1"/>
        <w:rPr>
          <w:ins w:id="1168" w:author="abc" w:date="2018-04-24T10:18:00Z"/>
        </w:rPr>
        <w:pPrChange w:id="1169" w:author="abc" w:date="2018-07-02T15:16:00Z">
          <w:pPr>
            <w:pStyle w:val="ListParagraph"/>
            <w:numPr>
              <w:numId w:val="3"/>
            </w:numPr>
            <w:ind w:hanging="360"/>
          </w:pPr>
        </w:pPrChange>
      </w:pPr>
      <w:r w:rsidRPr="007E56BA">
        <w:t>Đặc tả và Mô hình hóa nghiệp vụ</w:t>
      </w:r>
      <w:r w:rsidR="00BC30BA">
        <w:t xml:space="preserve"> (DFD Model)</w:t>
      </w:r>
    </w:p>
    <w:p w:rsidR="00095C15" w:rsidRDefault="00EE6F09">
      <w:pPr>
        <w:ind w:left="720"/>
        <w:rPr>
          <w:ins w:id="1170" w:author="abc" w:date="2018-04-09T22:40:00Z"/>
        </w:rPr>
        <w:pPrChange w:id="1171" w:author="abc" w:date="2018-07-02T00:44:00Z">
          <w:pPr>
            <w:pStyle w:val="ListParagraph"/>
            <w:numPr>
              <w:numId w:val="3"/>
            </w:numPr>
            <w:ind w:hanging="360"/>
          </w:pPr>
        </w:pPrChange>
      </w:pPr>
      <w:ins w:id="1172" w:author="abc" w:date="2018-07-02T00:44:00Z">
        <w:r>
          <w:t>Phụ lục kèm theo.</w:t>
        </w:r>
      </w:ins>
    </w:p>
    <w:p w:rsidR="00A378F2" w:rsidDel="00095C15" w:rsidRDefault="00A378F2">
      <w:pPr>
        <w:ind w:left="360"/>
        <w:rPr>
          <w:del w:id="1173" w:author="abc" w:date="2018-04-24T10:17:00Z"/>
        </w:rPr>
        <w:pPrChange w:id="1174" w:author="abc" w:date="2018-04-09T22:40:00Z">
          <w:pPr>
            <w:pStyle w:val="ListParagraph"/>
            <w:numPr>
              <w:numId w:val="3"/>
            </w:numPr>
            <w:ind w:hanging="360"/>
          </w:pPr>
        </w:pPrChange>
      </w:pPr>
    </w:p>
    <w:p w:rsidR="00BC30BA" w:rsidRDefault="00BC30BA" w:rsidP="001F258B">
      <w:pPr>
        <w:pStyle w:val="ListParagraph"/>
        <w:numPr>
          <w:ilvl w:val="0"/>
          <w:numId w:val="3"/>
        </w:numPr>
        <w:outlineLvl w:val="1"/>
        <w:rPr>
          <w:ins w:id="1175" w:author="abc" w:date="2018-04-24T10:18:00Z"/>
        </w:rPr>
        <w:pPrChange w:id="1176" w:author="abc" w:date="2018-07-02T15:16:00Z">
          <w:pPr>
            <w:pStyle w:val="ListParagraph"/>
            <w:numPr>
              <w:numId w:val="3"/>
            </w:numPr>
            <w:ind w:hanging="360"/>
          </w:pPr>
        </w:pPrChange>
      </w:pPr>
      <w:r>
        <w:t>Mô hình hóa dữ liệu (ERD Model)</w:t>
      </w:r>
    </w:p>
    <w:p w:rsidR="00095C15" w:rsidRDefault="00EE6F09">
      <w:pPr>
        <w:ind w:left="720"/>
        <w:rPr>
          <w:ins w:id="1177" w:author="abc" w:date="2018-04-10T11:51:00Z"/>
        </w:rPr>
        <w:pPrChange w:id="1178" w:author="abc" w:date="2018-07-02T00:44:00Z">
          <w:pPr>
            <w:pStyle w:val="ListParagraph"/>
            <w:numPr>
              <w:numId w:val="3"/>
            </w:numPr>
            <w:ind w:hanging="360"/>
          </w:pPr>
        </w:pPrChange>
      </w:pPr>
      <w:ins w:id="1179" w:author="abc" w:date="2018-07-02T00:44:00Z">
        <w:r>
          <w:t>Phụ lục kèm theo.</w:t>
        </w:r>
      </w:ins>
    </w:p>
    <w:p w:rsidR="00A40F92" w:rsidRPr="007E56BA" w:rsidDel="00095C15" w:rsidRDefault="00A40F92">
      <w:pPr>
        <w:pStyle w:val="ListParagraph"/>
        <w:rPr>
          <w:del w:id="1180" w:author="abc" w:date="2018-04-24T10:17:00Z"/>
        </w:rPr>
        <w:pPrChange w:id="1181" w:author="abc" w:date="2018-04-09T23:50:00Z">
          <w:pPr>
            <w:pStyle w:val="ListParagraph"/>
            <w:numPr>
              <w:numId w:val="3"/>
            </w:numPr>
            <w:ind w:hanging="360"/>
          </w:pPr>
        </w:pPrChange>
      </w:pPr>
    </w:p>
    <w:p w:rsidR="007E56BA" w:rsidRDefault="007E56BA">
      <w:pPr>
        <w:outlineLvl w:val="0"/>
        <w:rPr>
          <w:b/>
        </w:rPr>
        <w:pPrChange w:id="1182" w:author="abc" w:date="2018-04-24T10:57:00Z">
          <w:pPr/>
        </w:pPrChange>
      </w:pPr>
      <w:r>
        <w:rPr>
          <w:b/>
        </w:rPr>
        <w:t>Chương 3: Thiết kế</w:t>
      </w:r>
    </w:p>
    <w:p w:rsidR="007E56BA" w:rsidRDefault="007E56BA" w:rsidP="002E4CDA">
      <w:pPr>
        <w:pStyle w:val="ListParagraph"/>
        <w:numPr>
          <w:ilvl w:val="0"/>
          <w:numId w:val="4"/>
        </w:numPr>
        <w:outlineLvl w:val="1"/>
        <w:pPrChange w:id="1183" w:author="abc" w:date="2018-07-02T15:11:00Z">
          <w:pPr>
            <w:pStyle w:val="ListParagraph"/>
            <w:numPr>
              <w:numId w:val="4"/>
            </w:numPr>
            <w:ind w:hanging="360"/>
          </w:pPr>
        </w:pPrChange>
      </w:pPr>
      <w:r w:rsidRPr="007E56BA">
        <w:t>Thiết kế giao diện</w:t>
      </w:r>
    </w:p>
    <w:p w:rsidR="00863D73" w:rsidRDefault="00863D73" w:rsidP="002E4CDA">
      <w:pPr>
        <w:pStyle w:val="ListParagraph"/>
        <w:numPr>
          <w:ilvl w:val="1"/>
          <w:numId w:val="4"/>
        </w:numPr>
        <w:outlineLvl w:val="2"/>
        <w:rPr>
          <w:ins w:id="1184" w:author="abc" w:date="2018-07-02T00:13:00Z"/>
        </w:rPr>
        <w:pPrChange w:id="1185" w:author="abc" w:date="2018-07-02T15:11:00Z">
          <w:pPr>
            <w:pStyle w:val="ListParagraph"/>
            <w:numPr>
              <w:ilvl w:val="1"/>
              <w:numId w:val="4"/>
            </w:numPr>
            <w:ind w:left="1080" w:hanging="360"/>
          </w:pPr>
        </w:pPrChange>
      </w:pPr>
      <w:r>
        <w:t>Sơ đồ liên kết màn hình</w:t>
      </w:r>
    </w:p>
    <w:p w:rsidR="00A2299E" w:rsidRDefault="00EE6F09">
      <w:pPr>
        <w:ind w:left="-720"/>
        <w:rPr>
          <w:ins w:id="1186" w:author="abc" w:date="2018-07-02T13:45:00Z"/>
        </w:rPr>
        <w:pPrChange w:id="1187" w:author="abc" w:date="2018-07-02T13:45:00Z">
          <w:pPr>
            <w:pStyle w:val="ListParagraph"/>
            <w:numPr>
              <w:ilvl w:val="1"/>
              <w:numId w:val="4"/>
            </w:numPr>
            <w:ind w:left="1080" w:hanging="360"/>
          </w:pPr>
        </w:pPrChange>
      </w:pPr>
      <w:ins w:id="1188" w:author="abc" w:date="2018-07-02T00:36:00Z">
        <w:r>
          <w:rPr>
            <w:noProof/>
          </w:rPr>
          <w:drawing>
            <wp:inline distT="0" distB="0" distL="0" distR="0" wp14:anchorId="343872F2" wp14:editId="7B959F10">
              <wp:extent cx="6886563"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1292" cy="3888869"/>
                      </a:xfrm>
                      <a:prstGeom prst="rect">
                        <a:avLst/>
                      </a:prstGeom>
                    </pic:spPr>
                  </pic:pic>
                </a:graphicData>
              </a:graphic>
            </wp:inline>
          </w:drawing>
        </w:r>
      </w:ins>
    </w:p>
    <w:p w:rsidR="004D3062" w:rsidRDefault="004D3062">
      <w:pPr>
        <w:ind w:left="270"/>
        <w:rPr>
          <w:ins w:id="1189" w:author="abc" w:date="2018-07-02T00:15:00Z"/>
        </w:rPr>
        <w:pPrChange w:id="1190" w:author="abc" w:date="2018-07-02T13:45:00Z">
          <w:pPr>
            <w:pStyle w:val="ListParagraph"/>
            <w:numPr>
              <w:ilvl w:val="1"/>
              <w:numId w:val="4"/>
            </w:numPr>
            <w:ind w:left="1080" w:hanging="360"/>
          </w:pPr>
        </w:pPrChange>
      </w:pPr>
      <w:ins w:id="1191" w:author="abc" w:date="2018-07-02T13:45:00Z">
        <w:r>
          <w:rPr>
            <w:noProof/>
          </w:rPr>
          <w:lastRenderedPageBreak/>
          <w:drawing>
            <wp:inline distT="0" distB="0" distL="0" distR="0" wp14:anchorId="5AB8B008" wp14:editId="3BF44B2F">
              <wp:extent cx="5943600" cy="36163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16325"/>
                      </a:xfrm>
                      <a:prstGeom prst="rect">
                        <a:avLst/>
                      </a:prstGeom>
                    </pic:spPr>
                  </pic:pic>
                </a:graphicData>
              </a:graphic>
            </wp:inline>
          </w:drawing>
        </w:r>
      </w:ins>
    </w:p>
    <w:p w:rsidR="00A2299E" w:rsidRDefault="00A2299E">
      <w:pPr>
        <w:ind w:left="720"/>
        <w:rPr>
          <w:ins w:id="1192" w:author="abc" w:date="2018-07-02T00:15:00Z"/>
        </w:rPr>
        <w:pPrChange w:id="1193" w:author="abc" w:date="2018-07-02T00:13:00Z">
          <w:pPr>
            <w:pStyle w:val="ListParagraph"/>
            <w:numPr>
              <w:ilvl w:val="1"/>
              <w:numId w:val="4"/>
            </w:numPr>
            <w:ind w:left="1080" w:hanging="360"/>
          </w:pPr>
        </w:pPrChange>
      </w:pPr>
    </w:p>
    <w:p w:rsidR="00A2299E" w:rsidRDefault="00A2299E">
      <w:pPr>
        <w:ind w:left="720"/>
        <w:rPr>
          <w:ins w:id="1194" w:author="abc" w:date="2018-07-02T00:15:00Z"/>
        </w:rPr>
        <w:pPrChange w:id="1195" w:author="abc" w:date="2018-07-02T00:13:00Z">
          <w:pPr>
            <w:pStyle w:val="ListParagraph"/>
            <w:numPr>
              <w:ilvl w:val="1"/>
              <w:numId w:val="4"/>
            </w:numPr>
            <w:ind w:left="1080" w:hanging="360"/>
          </w:pPr>
        </w:pPrChange>
      </w:pPr>
    </w:p>
    <w:p w:rsidR="00A2299E" w:rsidRDefault="00A2299E">
      <w:pPr>
        <w:ind w:left="720"/>
        <w:pPrChange w:id="1196" w:author="abc" w:date="2018-07-02T00:13:00Z">
          <w:pPr>
            <w:pStyle w:val="ListParagraph"/>
            <w:numPr>
              <w:ilvl w:val="1"/>
              <w:numId w:val="4"/>
            </w:numPr>
            <w:ind w:left="1080" w:hanging="360"/>
          </w:pPr>
        </w:pPrChange>
      </w:pPr>
    </w:p>
    <w:p w:rsidR="00863D73" w:rsidRDefault="00863D73" w:rsidP="002E4CDA">
      <w:pPr>
        <w:pStyle w:val="ListParagraph"/>
        <w:numPr>
          <w:ilvl w:val="1"/>
          <w:numId w:val="4"/>
        </w:numPr>
        <w:outlineLvl w:val="2"/>
        <w:rPr>
          <w:ins w:id="1197" w:author="abc" w:date="2018-07-02T09:59:00Z"/>
        </w:rPr>
        <w:pPrChange w:id="1198" w:author="abc" w:date="2018-07-02T15:11:00Z">
          <w:pPr>
            <w:pStyle w:val="ListParagraph"/>
            <w:numPr>
              <w:ilvl w:val="1"/>
              <w:numId w:val="4"/>
            </w:numPr>
            <w:ind w:left="1080" w:hanging="360"/>
          </w:pPr>
        </w:pPrChange>
      </w:pPr>
      <w:r>
        <w:t>Danh sách màn hình &amp; mô tả chức năng từng màn hình</w:t>
      </w:r>
    </w:p>
    <w:p w:rsidR="008D0AA5" w:rsidRDefault="008D0AA5">
      <w:pPr>
        <w:pStyle w:val="ListParagraph"/>
        <w:numPr>
          <w:ilvl w:val="2"/>
          <w:numId w:val="4"/>
        </w:numPr>
        <w:rPr>
          <w:ins w:id="1199" w:author="abc" w:date="2018-07-02T09:59:00Z"/>
        </w:rPr>
        <w:pPrChange w:id="1200" w:author="abc" w:date="2018-07-02T10:16:00Z">
          <w:pPr>
            <w:pStyle w:val="ListParagraph"/>
            <w:numPr>
              <w:ilvl w:val="1"/>
              <w:numId w:val="4"/>
            </w:numPr>
            <w:ind w:left="1080" w:hanging="360"/>
          </w:pPr>
        </w:pPrChange>
      </w:pPr>
      <w:ins w:id="1201" w:author="abc" w:date="2018-07-02T09:59:00Z">
        <w:r>
          <w:t>Màn hình Đăng nhập</w:t>
        </w:r>
      </w:ins>
    </w:p>
    <w:p w:rsidR="008D0AA5" w:rsidRDefault="008D0AA5">
      <w:pPr>
        <w:pStyle w:val="ListParagraph"/>
        <w:tabs>
          <w:tab w:val="left" w:pos="1800"/>
        </w:tabs>
        <w:ind w:left="630"/>
        <w:rPr>
          <w:ins w:id="1202" w:author="abc" w:date="2018-07-02T10:00:00Z"/>
        </w:rPr>
        <w:pPrChange w:id="1203" w:author="abc" w:date="2018-07-02T10:01:00Z">
          <w:pPr>
            <w:pStyle w:val="ListParagraph"/>
            <w:numPr>
              <w:ilvl w:val="1"/>
              <w:numId w:val="4"/>
            </w:numPr>
            <w:ind w:left="1080" w:hanging="360"/>
          </w:pPr>
        </w:pPrChange>
      </w:pPr>
      <w:ins w:id="1204" w:author="abc" w:date="2018-07-02T09:59:00Z">
        <w:r>
          <w:rPr>
            <w:noProof/>
          </w:rPr>
          <w:drawing>
            <wp:inline distT="0" distB="0" distL="0" distR="0" wp14:anchorId="6443D8EC" wp14:editId="19E5D185">
              <wp:extent cx="466725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2209800"/>
                      </a:xfrm>
                      <a:prstGeom prst="rect">
                        <a:avLst/>
                      </a:prstGeom>
                    </pic:spPr>
                  </pic:pic>
                </a:graphicData>
              </a:graphic>
            </wp:inline>
          </w:drawing>
        </w:r>
      </w:ins>
    </w:p>
    <w:p w:rsidR="008D0AA5" w:rsidRDefault="008D0AA5">
      <w:pPr>
        <w:pStyle w:val="ListParagraph"/>
        <w:ind w:left="0"/>
        <w:rPr>
          <w:ins w:id="1205" w:author="abc" w:date="2018-07-02T10:00:00Z"/>
          <w:noProof/>
          <w:szCs w:val="26"/>
        </w:rPr>
        <w:pPrChange w:id="1206" w:author="abc" w:date="2018-07-02T10:01:00Z">
          <w:pPr>
            <w:pStyle w:val="ListParagraph"/>
            <w:ind w:left="1800"/>
          </w:pPr>
        </w:pPrChange>
      </w:pPr>
      <w:ins w:id="1207" w:author="abc" w:date="2018-07-02T10:00:00Z">
        <w:r>
          <w:rPr>
            <w:noProof/>
            <w:szCs w:val="26"/>
          </w:rPr>
          <w:t>Mô tả các đối tượng trên màn hình</w:t>
        </w:r>
      </w:ins>
    </w:p>
    <w:p w:rsidR="008D0AA5" w:rsidRPr="00B55708" w:rsidRDefault="008D0AA5" w:rsidP="008D0AA5">
      <w:pPr>
        <w:pStyle w:val="ListParagraph"/>
        <w:ind w:left="1800"/>
        <w:rPr>
          <w:ins w:id="1208" w:author="abc" w:date="2018-07-02T10:00: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8D0AA5" w:rsidRPr="004275E6" w:rsidTr="00DC1CC2">
        <w:trPr>
          <w:ins w:id="1209" w:author="abc" w:date="2018-07-02T10:00:00Z"/>
        </w:trPr>
        <w:tc>
          <w:tcPr>
            <w:tcW w:w="817" w:type="dxa"/>
            <w:shd w:val="clear" w:color="auto" w:fill="auto"/>
          </w:tcPr>
          <w:p w:rsidR="008D0AA5" w:rsidRPr="004275E6" w:rsidRDefault="008D0AA5" w:rsidP="00DC1CC2">
            <w:pPr>
              <w:jc w:val="center"/>
              <w:rPr>
                <w:ins w:id="1210" w:author="abc" w:date="2018-07-02T10:00:00Z"/>
                <w:rFonts w:eastAsia="Calibri"/>
                <w:noProof/>
                <w:szCs w:val="26"/>
              </w:rPr>
            </w:pPr>
            <w:ins w:id="1211" w:author="abc" w:date="2018-07-02T10:00:00Z">
              <w:r w:rsidRPr="004275E6">
                <w:rPr>
                  <w:rFonts w:eastAsia="Calibri"/>
                  <w:noProof/>
                  <w:szCs w:val="26"/>
                </w:rPr>
                <w:t>STT</w:t>
              </w:r>
            </w:ins>
          </w:p>
        </w:tc>
        <w:tc>
          <w:tcPr>
            <w:tcW w:w="2126" w:type="dxa"/>
            <w:shd w:val="clear" w:color="auto" w:fill="auto"/>
          </w:tcPr>
          <w:p w:rsidR="008D0AA5" w:rsidRPr="004275E6" w:rsidRDefault="008D0AA5" w:rsidP="00DC1CC2">
            <w:pPr>
              <w:jc w:val="center"/>
              <w:rPr>
                <w:ins w:id="1212" w:author="abc" w:date="2018-07-02T10:00:00Z"/>
                <w:rFonts w:eastAsia="Calibri"/>
                <w:noProof/>
                <w:szCs w:val="26"/>
              </w:rPr>
            </w:pPr>
            <w:ins w:id="1213" w:author="abc" w:date="2018-07-02T10:00:00Z">
              <w:r w:rsidRPr="004275E6">
                <w:rPr>
                  <w:rFonts w:eastAsia="Calibri"/>
                  <w:noProof/>
                  <w:szCs w:val="26"/>
                </w:rPr>
                <w:t xml:space="preserve">Tên </w:t>
              </w:r>
            </w:ins>
          </w:p>
        </w:tc>
        <w:tc>
          <w:tcPr>
            <w:tcW w:w="1843" w:type="dxa"/>
            <w:shd w:val="clear" w:color="auto" w:fill="auto"/>
          </w:tcPr>
          <w:p w:rsidR="008D0AA5" w:rsidRPr="004275E6" w:rsidRDefault="008D0AA5" w:rsidP="00DC1CC2">
            <w:pPr>
              <w:jc w:val="center"/>
              <w:rPr>
                <w:ins w:id="1214" w:author="abc" w:date="2018-07-02T10:00:00Z"/>
                <w:rFonts w:eastAsia="Calibri"/>
                <w:noProof/>
                <w:szCs w:val="26"/>
              </w:rPr>
            </w:pPr>
            <w:ins w:id="1215" w:author="abc" w:date="2018-07-02T10:00:00Z">
              <w:r w:rsidRPr="004275E6">
                <w:rPr>
                  <w:rFonts w:eastAsia="Calibri"/>
                  <w:noProof/>
                  <w:szCs w:val="26"/>
                </w:rPr>
                <w:t xml:space="preserve">Kiểu </w:t>
              </w:r>
            </w:ins>
          </w:p>
        </w:tc>
        <w:tc>
          <w:tcPr>
            <w:tcW w:w="2552" w:type="dxa"/>
            <w:shd w:val="clear" w:color="auto" w:fill="auto"/>
          </w:tcPr>
          <w:p w:rsidR="008D0AA5" w:rsidRPr="004275E6" w:rsidRDefault="008D0AA5" w:rsidP="00DC1CC2">
            <w:pPr>
              <w:jc w:val="center"/>
              <w:rPr>
                <w:ins w:id="1216" w:author="abc" w:date="2018-07-02T10:00:00Z"/>
                <w:rFonts w:eastAsia="Calibri"/>
                <w:noProof/>
                <w:szCs w:val="26"/>
              </w:rPr>
            </w:pPr>
            <w:ins w:id="1217" w:author="abc" w:date="2018-07-02T10:00:00Z">
              <w:r w:rsidRPr="004275E6">
                <w:rPr>
                  <w:rFonts w:eastAsia="Calibri"/>
                  <w:noProof/>
                  <w:szCs w:val="26"/>
                </w:rPr>
                <w:t>Ý nghĩa</w:t>
              </w:r>
            </w:ins>
          </w:p>
        </w:tc>
        <w:tc>
          <w:tcPr>
            <w:tcW w:w="1518" w:type="dxa"/>
            <w:shd w:val="clear" w:color="auto" w:fill="auto"/>
          </w:tcPr>
          <w:p w:rsidR="008D0AA5" w:rsidRPr="004275E6" w:rsidRDefault="008D0AA5" w:rsidP="00DC1CC2">
            <w:pPr>
              <w:jc w:val="center"/>
              <w:rPr>
                <w:ins w:id="1218" w:author="abc" w:date="2018-07-02T10:00:00Z"/>
                <w:rFonts w:eastAsia="Calibri"/>
                <w:noProof/>
                <w:szCs w:val="26"/>
              </w:rPr>
            </w:pPr>
            <w:ins w:id="1219" w:author="abc" w:date="2018-07-02T10:00:00Z">
              <w:r w:rsidRPr="004275E6">
                <w:rPr>
                  <w:rFonts w:eastAsia="Calibri"/>
                  <w:noProof/>
                  <w:szCs w:val="26"/>
                </w:rPr>
                <w:t>Ghi chú</w:t>
              </w:r>
            </w:ins>
          </w:p>
        </w:tc>
      </w:tr>
      <w:tr w:rsidR="008D0AA5" w:rsidRPr="004275E6" w:rsidTr="00DC1CC2">
        <w:trPr>
          <w:ins w:id="1220" w:author="abc" w:date="2018-07-02T10:00:00Z"/>
        </w:trPr>
        <w:tc>
          <w:tcPr>
            <w:tcW w:w="817" w:type="dxa"/>
            <w:shd w:val="clear" w:color="auto" w:fill="auto"/>
          </w:tcPr>
          <w:p w:rsidR="008D0AA5" w:rsidRPr="004275E6" w:rsidRDefault="008D0AA5" w:rsidP="00DC1CC2">
            <w:pPr>
              <w:jc w:val="center"/>
              <w:rPr>
                <w:ins w:id="1221" w:author="abc" w:date="2018-07-02T10:00:00Z"/>
                <w:rFonts w:eastAsia="Calibri"/>
                <w:noProof/>
                <w:szCs w:val="26"/>
              </w:rPr>
            </w:pPr>
            <w:ins w:id="1222" w:author="abc" w:date="2018-07-02T10:00:00Z">
              <w:r w:rsidRPr="004275E6">
                <w:rPr>
                  <w:rFonts w:eastAsia="Calibri"/>
                  <w:noProof/>
                  <w:szCs w:val="26"/>
                </w:rPr>
                <w:lastRenderedPageBreak/>
                <w:t>1</w:t>
              </w:r>
            </w:ins>
          </w:p>
        </w:tc>
        <w:tc>
          <w:tcPr>
            <w:tcW w:w="2126" w:type="dxa"/>
            <w:shd w:val="clear" w:color="auto" w:fill="auto"/>
          </w:tcPr>
          <w:p w:rsidR="008D0AA5" w:rsidRPr="004275E6" w:rsidRDefault="00223C47" w:rsidP="00DC1CC2">
            <w:pPr>
              <w:jc w:val="center"/>
              <w:rPr>
                <w:ins w:id="1223" w:author="abc" w:date="2018-07-02T10:00:00Z"/>
                <w:rFonts w:eastAsia="Calibri"/>
                <w:noProof/>
                <w:szCs w:val="26"/>
              </w:rPr>
            </w:pPr>
            <w:ins w:id="1224" w:author="abc" w:date="2018-07-02T10:00:00Z">
              <w:r>
                <w:rPr>
                  <w:rFonts w:eastAsia="Calibri"/>
                  <w:noProof/>
                  <w:szCs w:val="26"/>
                </w:rPr>
                <w:t>txtTen</w:t>
              </w:r>
            </w:ins>
          </w:p>
        </w:tc>
        <w:tc>
          <w:tcPr>
            <w:tcW w:w="1843" w:type="dxa"/>
            <w:shd w:val="clear" w:color="auto" w:fill="auto"/>
          </w:tcPr>
          <w:p w:rsidR="008D0AA5" w:rsidRPr="004275E6" w:rsidRDefault="00223C47" w:rsidP="00DC1CC2">
            <w:pPr>
              <w:jc w:val="center"/>
              <w:rPr>
                <w:ins w:id="1225" w:author="abc" w:date="2018-07-02T10:00:00Z"/>
                <w:rFonts w:eastAsia="Calibri"/>
                <w:noProof/>
                <w:szCs w:val="26"/>
              </w:rPr>
            </w:pPr>
            <w:ins w:id="1226" w:author="abc" w:date="2018-07-02T10:05:00Z">
              <w:r>
                <w:rPr>
                  <w:rFonts w:eastAsia="Calibri"/>
                  <w:noProof/>
                  <w:szCs w:val="26"/>
                </w:rPr>
                <w:t>textbox</w:t>
              </w:r>
            </w:ins>
          </w:p>
        </w:tc>
        <w:tc>
          <w:tcPr>
            <w:tcW w:w="2552" w:type="dxa"/>
            <w:shd w:val="clear" w:color="auto" w:fill="auto"/>
          </w:tcPr>
          <w:p w:rsidR="008D0AA5" w:rsidRPr="004275E6" w:rsidRDefault="00223C47" w:rsidP="00DC1CC2">
            <w:pPr>
              <w:jc w:val="center"/>
              <w:rPr>
                <w:ins w:id="1227" w:author="abc" w:date="2018-07-02T10:00:00Z"/>
                <w:rFonts w:eastAsia="Calibri"/>
                <w:noProof/>
                <w:szCs w:val="26"/>
              </w:rPr>
            </w:pPr>
            <w:ins w:id="1228" w:author="abc" w:date="2018-07-02T10:05:00Z">
              <w:r>
                <w:rPr>
                  <w:rFonts w:eastAsia="Calibri"/>
                  <w:noProof/>
                  <w:szCs w:val="26"/>
                </w:rPr>
                <w:t>Tên đăng nhập</w:t>
              </w:r>
            </w:ins>
          </w:p>
        </w:tc>
        <w:tc>
          <w:tcPr>
            <w:tcW w:w="1518" w:type="dxa"/>
            <w:shd w:val="clear" w:color="auto" w:fill="auto"/>
          </w:tcPr>
          <w:p w:rsidR="008D0AA5" w:rsidRPr="004275E6" w:rsidRDefault="008D0AA5" w:rsidP="00DC1CC2">
            <w:pPr>
              <w:jc w:val="center"/>
              <w:rPr>
                <w:ins w:id="1229" w:author="abc" w:date="2018-07-02T10:00:00Z"/>
                <w:rFonts w:eastAsia="Calibri"/>
                <w:noProof/>
                <w:szCs w:val="26"/>
              </w:rPr>
            </w:pPr>
          </w:p>
        </w:tc>
      </w:tr>
      <w:tr w:rsidR="008D0AA5" w:rsidRPr="004275E6" w:rsidTr="00DC1CC2">
        <w:trPr>
          <w:ins w:id="1230" w:author="abc" w:date="2018-07-02T10:00:00Z"/>
        </w:trPr>
        <w:tc>
          <w:tcPr>
            <w:tcW w:w="817" w:type="dxa"/>
            <w:shd w:val="clear" w:color="auto" w:fill="auto"/>
          </w:tcPr>
          <w:p w:rsidR="008D0AA5" w:rsidRPr="004275E6" w:rsidRDefault="008D0AA5" w:rsidP="00DC1CC2">
            <w:pPr>
              <w:jc w:val="center"/>
              <w:rPr>
                <w:ins w:id="1231" w:author="abc" w:date="2018-07-02T10:00:00Z"/>
                <w:rFonts w:eastAsia="Calibri"/>
                <w:noProof/>
                <w:szCs w:val="26"/>
              </w:rPr>
            </w:pPr>
            <w:ins w:id="1232" w:author="abc" w:date="2018-07-02T10:00:00Z">
              <w:r w:rsidRPr="004275E6">
                <w:rPr>
                  <w:rFonts w:eastAsia="Calibri"/>
                  <w:noProof/>
                  <w:szCs w:val="26"/>
                </w:rPr>
                <w:t>2</w:t>
              </w:r>
            </w:ins>
          </w:p>
        </w:tc>
        <w:tc>
          <w:tcPr>
            <w:tcW w:w="2126" w:type="dxa"/>
            <w:shd w:val="clear" w:color="auto" w:fill="auto"/>
          </w:tcPr>
          <w:p w:rsidR="008D0AA5" w:rsidRPr="004275E6" w:rsidRDefault="00223C47" w:rsidP="00DC1CC2">
            <w:pPr>
              <w:jc w:val="center"/>
              <w:rPr>
                <w:ins w:id="1233" w:author="abc" w:date="2018-07-02T10:00:00Z"/>
                <w:rFonts w:eastAsia="Calibri"/>
                <w:noProof/>
                <w:szCs w:val="26"/>
              </w:rPr>
            </w:pPr>
            <w:ins w:id="1234" w:author="abc" w:date="2018-07-02T10:05:00Z">
              <w:r>
                <w:rPr>
                  <w:rFonts w:eastAsia="Calibri"/>
                  <w:noProof/>
                  <w:szCs w:val="26"/>
                </w:rPr>
                <w:t>txtMatKhau</w:t>
              </w:r>
            </w:ins>
          </w:p>
        </w:tc>
        <w:tc>
          <w:tcPr>
            <w:tcW w:w="1843" w:type="dxa"/>
            <w:shd w:val="clear" w:color="auto" w:fill="auto"/>
          </w:tcPr>
          <w:p w:rsidR="008D0AA5" w:rsidRPr="004275E6" w:rsidRDefault="00223C47" w:rsidP="00DC1CC2">
            <w:pPr>
              <w:jc w:val="center"/>
              <w:rPr>
                <w:ins w:id="1235" w:author="abc" w:date="2018-07-02T10:00:00Z"/>
                <w:rFonts w:eastAsia="Calibri"/>
                <w:noProof/>
                <w:szCs w:val="26"/>
              </w:rPr>
            </w:pPr>
            <w:ins w:id="1236" w:author="abc" w:date="2018-07-02T10:05:00Z">
              <w:r>
                <w:rPr>
                  <w:rFonts w:eastAsia="Calibri"/>
                  <w:noProof/>
                  <w:szCs w:val="26"/>
                </w:rPr>
                <w:t>textbox</w:t>
              </w:r>
            </w:ins>
          </w:p>
        </w:tc>
        <w:tc>
          <w:tcPr>
            <w:tcW w:w="2552" w:type="dxa"/>
            <w:shd w:val="clear" w:color="auto" w:fill="auto"/>
          </w:tcPr>
          <w:p w:rsidR="008D0AA5" w:rsidRPr="004275E6" w:rsidRDefault="00223C47" w:rsidP="00DC1CC2">
            <w:pPr>
              <w:jc w:val="center"/>
              <w:rPr>
                <w:ins w:id="1237" w:author="abc" w:date="2018-07-02T10:00:00Z"/>
                <w:rFonts w:eastAsia="Calibri"/>
                <w:noProof/>
                <w:szCs w:val="26"/>
              </w:rPr>
            </w:pPr>
            <w:ins w:id="1238" w:author="abc" w:date="2018-07-02T10:05:00Z">
              <w:r>
                <w:rPr>
                  <w:rFonts w:eastAsia="Calibri"/>
                  <w:noProof/>
                  <w:szCs w:val="26"/>
                </w:rPr>
                <w:t>Mật khẩu</w:t>
              </w:r>
            </w:ins>
          </w:p>
        </w:tc>
        <w:tc>
          <w:tcPr>
            <w:tcW w:w="1518" w:type="dxa"/>
            <w:shd w:val="clear" w:color="auto" w:fill="auto"/>
          </w:tcPr>
          <w:p w:rsidR="008D0AA5" w:rsidRPr="004275E6" w:rsidRDefault="008D0AA5" w:rsidP="00DC1CC2">
            <w:pPr>
              <w:jc w:val="center"/>
              <w:rPr>
                <w:ins w:id="1239" w:author="abc" w:date="2018-07-02T10:00:00Z"/>
                <w:rFonts w:eastAsia="Calibri"/>
                <w:noProof/>
                <w:szCs w:val="26"/>
              </w:rPr>
            </w:pPr>
          </w:p>
        </w:tc>
      </w:tr>
      <w:tr w:rsidR="008D0AA5" w:rsidRPr="004275E6" w:rsidTr="00DC1CC2">
        <w:trPr>
          <w:ins w:id="1240" w:author="abc" w:date="2018-07-02T10:00:00Z"/>
        </w:trPr>
        <w:tc>
          <w:tcPr>
            <w:tcW w:w="817" w:type="dxa"/>
            <w:shd w:val="clear" w:color="auto" w:fill="auto"/>
          </w:tcPr>
          <w:p w:rsidR="008D0AA5" w:rsidRPr="004275E6" w:rsidRDefault="008D0AA5" w:rsidP="00DC1CC2">
            <w:pPr>
              <w:jc w:val="center"/>
              <w:rPr>
                <w:ins w:id="1241" w:author="abc" w:date="2018-07-02T10:00:00Z"/>
                <w:rFonts w:eastAsia="Calibri"/>
                <w:noProof/>
                <w:szCs w:val="26"/>
              </w:rPr>
            </w:pPr>
            <w:ins w:id="1242" w:author="abc" w:date="2018-07-02T10:00:00Z">
              <w:r w:rsidRPr="004275E6">
                <w:rPr>
                  <w:rFonts w:eastAsia="Calibri"/>
                  <w:noProof/>
                  <w:szCs w:val="26"/>
                </w:rPr>
                <w:t>3</w:t>
              </w:r>
            </w:ins>
          </w:p>
        </w:tc>
        <w:tc>
          <w:tcPr>
            <w:tcW w:w="2126" w:type="dxa"/>
            <w:shd w:val="clear" w:color="auto" w:fill="auto"/>
          </w:tcPr>
          <w:p w:rsidR="008D0AA5" w:rsidRPr="004275E6" w:rsidRDefault="00223C47" w:rsidP="00DC1CC2">
            <w:pPr>
              <w:jc w:val="center"/>
              <w:rPr>
                <w:ins w:id="1243" w:author="abc" w:date="2018-07-02T10:00:00Z"/>
                <w:rFonts w:eastAsia="Calibri"/>
                <w:noProof/>
                <w:szCs w:val="26"/>
              </w:rPr>
            </w:pPr>
            <w:ins w:id="1244" w:author="abc" w:date="2018-07-02T10:06:00Z">
              <w:r>
                <w:rPr>
                  <w:rFonts w:eastAsia="Calibri"/>
                  <w:noProof/>
                  <w:szCs w:val="26"/>
                </w:rPr>
                <w:t>btnDangNhap</w:t>
              </w:r>
            </w:ins>
          </w:p>
        </w:tc>
        <w:tc>
          <w:tcPr>
            <w:tcW w:w="1843" w:type="dxa"/>
            <w:shd w:val="clear" w:color="auto" w:fill="auto"/>
          </w:tcPr>
          <w:p w:rsidR="008D0AA5" w:rsidRPr="004275E6" w:rsidRDefault="00223C47" w:rsidP="00DC1CC2">
            <w:pPr>
              <w:jc w:val="center"/>
              <w:rPr>
                <w:ins w:id="1245" w:author="abc" w:date="2018-07-02T10:00:00Z"/>
                <w:rFonts w:eastAsia="Calibri"/>
                <w:noProof/>
                <w:szCs w:val="26"/>
              </w:rPr>
            </w:pPr>
            <w:ins w:id="1246" w:author="abc" w:date="2018-07-02T10:06:00Z">
              <w:r>
                <w:rPr>
                  <w:rFonts w:eastAsia="Calibri"/>
                  <w:noProof/>
                  <w:szCs w:val="26"/>
                </w:rPr>
                <w:t>button</w:t>
              </w:r>
            </w:ins>
          </w:p>
        </w:tc>
        <w:tc>
          <w:tcPr>
            <w:tcW w:w="2552" w:type="dxa"/>
            <w:shd w:val="clear" w:color="auto" w:fill="auto"/>
          </w:tcPr>
          <w:p w:rsidR="008D0AA5" w:rsidRPr="004275E6" w:rsidRDefault="00223C47" w:rsidP="00DC1CC2">
            <w:pPr>
              <w:jc w:val="center"/>
              <w:rPr>
                <w:ins w:id="1247" w:author="abc" w:date="2018-07-02T10:00:00Z"/>
                <w:rFonts w:eastAsia="Calibri"/>
                <w:noProof/>
                <w:szCs w:val="26"/>
              </w:rPr>
            </w:pPr>
            <w:ins w:id="1248" w:author="abc" w:date="2018-07-02T10:06:00Z">
              <w:r>
                <w:rPr>
                  <w:rFonts w:eastAsia="Calibri"/>
                  <w:noProof/>
                  <w:szCs w:val="26"/>
                </w:rPr>
                <w:t>Đăng nhập</w:t>
              </w:r>
            </w:ins>
          </w:p>
        </w:tc>
        <w:tc>
          <w:tcPr>
            <w:tcW w:w="1518" w:type="dxa"/>
            <w:shd w:val="clear" w:color="auto" w:fill="auto"/>
          </w:tcPr>
          <w:p w:rsidR="00223C47" w:rsidRPr="004275E6" w:rsidRDefault="00223C47">
            <w:pPr>
              <w:rPr>
                <w:ins w:id="1249" w:author="abc" w:date="2018-07-02T10:00:00Z"/>
                <w:rFonts w:eastAsia="Calibri"/>
                <w:noProof/>
                <w:szCs w:val="26"/>
              </w:rPr>
              <w:pPrChange w:id="1250" w:author="abc" w:date="2018-07-02T10:05:00Z">
                <w:pPr>
                  <w:jc w:val="center"/>
                </w:pPr>
              </w:pPrChange>
            </w:pPr>
          </w:p>
        </w:tc>
      </w:tr>
      <w:tr w:rsidR="00223C47" w:rsidRPr="004275E6" w:rsidTr="00DC1CC2">
        <w:trPr>
          <w:ins w:id="1251" w:author="abc" w:date="2018-07-02T10:05:00Z"/>
        </w:trPr>
        <w:tc>
          <w:tcPr>
            <w:tcW w:w="817" w:type="dxa"/>
            <w:shd w:val="clear" w:color="auto" w:fill="auto"/>
          </w:tcPr>
          <w:p w:rsidR="00223C47" w:rsidRPr="004275E6" w:rsidRDefault="00223C47" w:rsidP="00DC1CC2">
            <w:pPr>
              <w:jc w:val="center"/>
              <w:rPr>
                <w:ins w:id="1252" w:author="abc" w:date="2018-07-02T10:05:00Z"/>
                <w:rFonts w:eastAsia="Calibri"/>
                <w:noProof/>
                <w:szCs w:val="26"/>
              </w:rPr>
            </w:pPr>
            <w:ins w:id="1253" w:author="abc" w:date="2018-07-02T10:05:00Z">
              <w:r>
                <w:rPr>
                  <w:rFonts w:eastAsia="Calibri"/>
                  <w:noProof/>
                  <w:szCs w:val="26"/>
                </w:rPr>
                <w:t>4</w:t>
              </w:r>
            </w:ins>
          </w:p>
        </w:tc>
        <w:tc>
          <w:tcPr>
            <w:tcW w:w="2126" w:type="dxa"/>
            <w:shd w:val="clear" w:color="auto" w:fill="auto"/>
          </w:tcPr>
          <w:p w:rsidR="00223C47" w:rsidRPr="004275E6" w:rsidRDefault="00223C47" w:rsidP="00DC1CC2">
            <w:pPr>
              <w:jc w:val="center"/>
              <w:rPr>
                <w:ins w:id="1254" w:author="abc" w:date="2018-07-02T10:05:00Z"/>
                <w:rFonts w:eastAsia="Calibri"/>
                <w:noProof/>
                <w:szCs w:val="26"/>
              </w:rPr>
            </w:pPr>
            <w:ins w:id="1255" w:author="abc" w:date="2018-07-02T10:06:00Z">
              <w:r>
                <w:rPr>
                  <w:rFonts w:eastAsia="Calibri"/>
                  <w:noProof/>
                  <w:szCs w:val="26"/>
                </w:rPr>
                <w:t>btnThoat</w:t>
              </w:r>
            </w:ins>
          </w:p>
        </w:tc>
        <w:tc>
          <w:tcPr>
            <w:tcW w:w="1843" w:type="dxa"/>
            <w:shd w:val="clear" w:color="auto" w:fill="auto"/>
          </w:tcPr>
          <w:p w:rsidR="00223C47" w:rsidRPr="004275E6" w:rsidRDefault="00223C47" w:rsidP="00DC1CC2">
            <w:pPr>
              <w:jc w:val="center"/>
              <w:rPr>
                <w:ins w:id="1256" w:author="abc" w:date="2018-07-02T10:05:00Z"/>
                <w:rFonts w:eastAsia="Calibri"/>
                <w:noProof/>
                <w:szCs w:val="26"/>
              </w:rPr>
            </w:pPr>
            <w:ins w:id="1257" w:author="abc" w:date="2018-07-02T10:06:00Z">
              <w:r>
                <w:rPr>
                  <w:rFonts w:eastAsia="Calibri"/>
                  <w:noProof/>
                  <w:szCs w:val="26"/>
                </w:rPr>
                <w:t>Button</w:t>
              </w:r>
            </w:ins>
          </w:p>
        </w:tc>
        <w:tc>
          <w:tcPr>
            <w:tcW w:w="2552" w:type="dxa"/>
            <w:shd w:val="clear" w:color="auto" w:fill="auto"/>
          </w:tcPr>
          <w:p w:rsidR="00223C47" w:rsidRPr="004275E6" w:rsidRDefault="00223C47" w:rsidP="00DC1CC2">
            <w:pPr>
              <w:jc w:val="center"/>
              <w:rPr>
                <w:ins w:id="1258" w:author="abc" w:date="2018-07-02T10:05:00Z"/>
                <w:rFonts w:eastAsia="Calibri"/>
                <w:noProof/>
                <w:szCs w:val="26"/>
              </w:rPr>
            </w:pPr>
            <w:ins w:id="1259" w:author="abc" w:date="2018-07-02T10:06:00Z">
              <w:r>
                <w:rPr>
                  <w:rFonts w:eastAsia="Calibri"/>
                  <w:noProof/>
                  <w:szCs w:val="26"/>
                </w:rPr>
                <w:t>Thoát</w:t>
              </w:r>
            </w:ins>
          </w:p>
        </w:tc>
        <w:tc>
          <w:tcPr>
            <w:tcW w:w="1518" w:type="dxa"/>
            <w:shd w:val="clear" w:color="auto" w:fill="auto"/>
          </w:tcPr>
          <w:p w:rsidR="00223C47" w:rsidRPr="004275E6" w:rsidRDefault="00223C47" w:rsidP="00223C47">
            <w:pPr>
              <w:rPr>
                <w:ins w:id="1260" w:author="abc" w:date="2018-07-02T10:05:00Z"/>
                <w:rFonts w:eastAsia="Calibri"/>
                <w:noProof/>
                <w:szCs w:val="26"/>
              </w:rPr>
            </w:pPr>
          </w:p>
        </w:tc>
      </w:tr>
      <w:tr w:rsidR="00223C47" w:rsidRPr="004275E6" w:rsidTr="00DC1CC2">
        <w:trPr>
          <w:ins w:id="1261" w:author="abc" w:date="2018-07-02T10:06:00Z"/>
        </w:trPr>
        <w:tc>
          <w:tcPr>
            <w:tcW w:w="817" w:type="dxa"/>
            <w:shd w:val="clear" w:color="auto" w:fill="auto"/>
          </w:tcPr>
          <w:p w:rsidR="00223C47" w:rsidRDefault="00223C47" w:rsidP="00DC1CC2">
            <w:pPr>
              <w:jc w:val="center"/>
              <w:rPr>
                <w:ins w:id="1262" w:author="abc" w:date="2018-07-02T10:06:00Z"/>
                <w:rFonts w:eastAsia="Calibri"/>
                <w:noProof/>
                <w:szCs w:val="26"/>
              </w:rPr>
            </w:pPr>
            <w:ins w:id="1263" w:author="abc" w:date="2018-07-02T10:06:00Z">
              <w:r>
                <w:rPr>
                  <w:rFonts w:eastAsia="Calibri"/>
                  <w:noProof/>
                  <w:szCs w:val="26"/>
                </w:rPr>
                <w:t>5</w:t>
              </w:r>
            </w:ins>
          </w:p>
        </w:tc>
        <w:tc>
          <w:tcPr>
            <w:tcW w:w="2126" w:type="dxa"/>
            <w:shd w:val="clear" w:color="auto" w:fill="auto"/>
          </w:tcPr>
          <w:p w:rsidR="00223C47" w:rsidRDefault="00223C47" w:rsidP="00DC1CC2">
            <w:pPr>
              <w:jc w:val="center"/>
              <w:rPr>
                <w:ins w:id="1264" w:author="abc" w:date="2018-07-02T10:06:00Z"/>
                <w:rFonts w:eastAsia="Calibri"/>
                <w:noProof/>
                <w:szCs w:val="26"/>
              </w:rPr>
            </w:pPr>
            <w:ins w:id="1265" w:author="abc" w:date="2018-07-02T10:06:00Z">
              <w:r>
                <w:rPr>
                  <w:rFonts w:eastAsia="Calibri"/>
                  <w:noProof/>
                  <w:szCs w:val="26"/>
                </w:rPr>
                <w:t>btnConnect</w:t>
              </w:r>
            </w:ins>
          </w:p>
        </w:tc>
        <w:tc>
          <w:tcPr>
            <w:tcW w:w="1843" w:type="dxa"/>
            <w:shd w:val="clear" w:color="auto" w:fill="auto"/>
          </w:tcPr>
          <w:p w:rsidR="00223C47" w:rsidRDefault="00223C47" w:rsidP="00DC1CC2">
            <w:pPr>
              <w:jc w:val="center"/>
              <w:rPr>
                <w:ins w:id="1266" w:author="abc" w:date="2018-07-02T10:06:00Z"/>
                <w:rFonts w:eastAsia="Calibri"/>
                <w:noProof/>
                <w:szCs w:val="26"/>
              </w:rPr>
            </w:pPr>
            <w:ins w:id="1267" w:author="abc" w:date="2018-07-02T10:06:00Z">
              <w:r>
                <w:rPr>
                  <w:rFonts w:eastAsia="Calibri"/>
                  <w:noProof/>
                  <w:szCs w:val="26"/>
                </w:rPr>
                <w:t>Button</w:t>
              </w:r>
            </w:ins>
          </w:p>
        </w:tc>
        <w:tc>
          <w:tcPr>
            <w:tcW w:w="2552" w:type="dxa"/>
            <w:shd w:val="clear" w:color="auto" w:fill="auto"/>
          </w:tcPr>
          <w:p w:rsidR="00223C47" w:rsidRDefault="00223C47" w:rsidP="00DC1CC2">
            <w:pPr>
              <w:jc w:val="center"/>
              <w:rPr>
                <w:ins w:id="1268" w:author="abc" w:date="2018-07-02T10:06:00Z"/>
                <w:rFonts w:eastAsia="Calibri"/>
                <w:noProof/>
                <w:szCs w:val="26"/>
              </w:rPr>
            </w:pPr>
            <w:ins w:id="1269" w:author="abc" w:date="2018-07-02T10:06:00Z">
              <w:r>
                <w:rPr>
                  <w:rFonts w:eastAsia="Calibri"/>
                  <w:noProof/>
                  <w:szCs w:val="26"/>
                </w:rPr>
                <w:t>Kết nối Cơ sở dữ liệu</w:t>
              </w:r>
            </w:ins>
          </w:p>
        </w:tc>
        <w:tc>
          <w:tcPr>
            <w:tcW w:w="1518" w:type="dxa"/>
            <w:shd w:val="clear" w:color="auto" w:fill="auto"/>
          </w:tcPr>
          <w:p w:rsidR="00223C47" w:rsidRPr="004275E6" w:rsidRDefault="00223C47" w:rsidP="00223C47">
            <w:pPr>
              <w:rPr>
                <w:ins w:id="1270" w:author="abc" w:date="2018-07-02T10:06:00Z"/>
                <w:rFonts w:eastAsia="Calibri"/>
                <w:noProof/>
                <w:szCs w:val="26"/>
              </w:rPr>
            </w:pPr>
          </w:p>
        </w:tc>
      </w:tr>
      <w:tr w:rsidR="00223C47" w:rsidRPr="004275E6" w:rsidTr="00DC1CC2">
        <w:trPr>
          <w:ins w:id="1271" w:author="abc" w:date="2018-07-02T10:06:00Z"/>
        </w:trPr>
        <w:tc>
          <w:tcPr>
            <w:tcW w:w="817" w:type="dxa"/>
            <w:shd w:val="clear" w:color="auto" w:fill="auto"/>
          </w:tcPr>
          <w:p w:rsidR="00223C47" w:rsidRDefault="00223C47" w:rsidP="00DC1CC2">
            <w:pPr>
              <w:jc w:val="center"/>
              <w:rPr>
                <w:ins w:id="1272" w:author="abc" w:date="2018-07-02T10:06:00Z"/>
                <w:rFonts w:eastAsia="Calibri"/>
                <w:noProof/>
                <w:szCs w:val="26"/>
              </w:rPr>
            </w:pPr>
            <w:ins w:id="1273" w:author="abc" w:date="2018-07-02T10:06:00Z">
              <w:r>
                <w:rPr>
                  <w:rFonts w:eastAsia="Calibri"/>
                  <w:noProof/>
                  <w:szCs w:val="26"/>
                </w:rPr>
                <w:t>6</w:t>
              </w:r>
            </w:ins>
          </w:p>
        </w:tc>
        <w:tc>
          <w:tcPr>
            <w:tcW w:w="2126" w:type="dxa"/>
            <w:shd w:val="clear" w:color="auto" w:fill="auto"/>
          </w:tcPr>
          <w:p w:rsidR="00223C47" w:rsidRDefault="00223C47" w:rsidP="00DC1CC2">
            <w:pPr>
              <w:jc w:val="center"/>
              <w:rPr>
                <w:ins w:id="1274" w:author="abc" w:date="2018-07-02T10:06:00Z"/>
                <w:rFonts w:eastAsia="Calibri"/>
                <w:noProof/>
                <w:szCs w:val="26"/>
              </w:rPr>
            </w:pPr>
            <w:ins w:id="1275" w:author="abc" w:date="2018-07-02T10:06:00Z">
              <w:r>
                <w:rPr>
                  <w:rFonts w:eastAsia="Calibri"/>
                  <w:noProof/>
                  <w:szCs w:val="26"/>
                </w:rPr>
                <w:t>chkGhinhodangnhap</w:t>
              </w:r>
            </w:ins>
          </w:p>
        </w:tc>
        <w:tc>
          <w:tcPr>
            <w:tcW w:w="1843" w:type="dxa"/>
            <w:shd w:val="clear" w:color="auto" w:fill="auto"/>
          </w:tcPr>
          <w:p w:rsidR="00223C47" w:rsidRDefault="00223C47" w:rsidP="00DC1CC2">
            <w:pPr>
              <w:jc w:val="center"/>
              <w:rPr>
                <w:ins w:id="1276" w:author="abc" w:date="2018-07-02T10:06:00Z"/>
                <w:rFonts w:eastAsia="Calibri"/>
                <w:noProof/>
                <w:szCs w:val="26"/>
              </w:rPr>
            </w:pPr>
            <w:ins w:id="1277" w:author="abc" w:date="2018-07-02T10:06:00Z">
              <w:r>
                <w:rPr>
                  <w:rFonts w:eastAsia="Calibri"/>
                  <w:noProof/>
                  <w:szCs w:val="26"/>
                </w:rPr>
                <w:t>CheckBox</w:t>
              </w:r>
            </w:ins>
          </w:p>
        </w:tc>
        <w:tc>
          <w:tcPr>
            <w:tcW w:w="2552" w:type="dxa"/>
            <w:shd w:val="clear" w:color="auto" w:fill="auto"/>
          </w:tcPr>
          <w:p w:rsidR="00223C47" w:rsidRDefault="00223C47">
            <w:pPr>
              <w:rPr>
                <w:ins w:id="1278" w:author="abc" w:date="2018-07-02T10:06:00Z"/>
                <w:rFonts w:eastAsia="Calibri"/>
                <w:noProof/>
                <w:szCs w:val="26"/>
              </w:rPr>
              <w:pPrChange w:id="1279" w:author="abc" w:date="2018-07-02T10:07:00Z">
                <w:pPr>
                  <w:jc w:val="center"/>
                </w:pPr>
              </w:pPrChange>
            </w:pPr>
            <w:ins w:id="1280" w:author="abc" w:date="2018-07-02T10:09:00Z">
              <w:r>
                <w:rPr>
                  <w:rFonts w:eastAsia="Calibri"/>
                  <w:noProof/>
                  <w:szCs w:val="26"/>
                </w:rPr>
                <w:t>Ghi nhớ đăng nhập</w:t>
              </w:r>
            </w:ins>
          </w:p>
        </w:tc>
        <w:tc>
          <w:tcPr>
            <w:tcW w:w="1518" w:type="dxa"/>
            <w:shd w:val="clear" w:color="auto" w:fill="auto"/>
          </w:tcPr>
          <w:p w:rsidR="00223C47" w:rsidRPr="004275E6" w:rsidRDefault="00223C47" w:rsidP="00223C47">
            <w:pPr>
              <w:rPr>
                <w:ins w:id="1281" w:author="abc" w:date="2018-07-02T10:06:00Z"/>
                <w:rFonts w:eastAsia="Calibri"/>
                <w:noProof/>
                <w:szCs w:val="26"/>
              </w:rPr>
            </w:pPr>
          </w:p>
        </w:tc>
      </w:tr>
    </w:tbl>
    <w:p w:rsidR="008D0AA5" w:rsidRDefault="008D0AA5" w:rsidP="008D0AA5">
      <w:pPr>
        <w:pStyle w:val="ListParagraph"/>
        <w:ind w:left="1800"/>
        <w:rPr>
          <w:ins w:id="1282" w:author="abc" w:date="2018-07-02T10:00:00Z"/>
          <w:noProof/>
          <w:szCs w:val="26"/>
        </w:rPr>
      </w:pPr>
      <w:ins w:id="1283" w:author="abc" w:date="2018-07-02T10:00:00Z">
        <w:r w:rsidRPr="00B55708">
          <w:rPr>
            <w:noProof/>
            <w:szCs w:val="26"/>
          </w:rPr>
          <w:t>Danh sách biến cố và xử lý tương ứng trên màn hình</w:t>
        </w:r>
      </w:ins>
    </w:p>
    <w:p w:rsidR="008D0AA5" w:rsidRPr="00B55708" w:rsidRDefault="008D0AA5" w:rsidP="008D0AA5">
      <w:pPr>
        <w:pStyle w:val="ListParagraph"/>
        <w:ind w:left="1800"/>
        <w:rPr>
          <w:ins w:id="1284" w:author="abc" w:date="2018-07-02T10:00: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8D0AA5" w:rsidRPr="004275E6" w:rsidTr="00DC1CC2">
        <w:trPr>
          <w:ins w:id="1285" w:author="abc" w:date="2018-07-02T10:00:00Z"/>
        </w:trPr>
        <w:tc>
          <w:tcPr>
            <w:tcW w:w="817" w:type="dxa"/>
            <w:shd w:val="clear" w:color="auto" w:fill="auto"/>
          </w:tcPr>
          <w:p w:rsidR="008D0AA5" w:rsidRPr="004275E6" w:rsidRDefault="008D0AA5" w:rsidP="00DC1CC2">
            <w:pPr>
              <w:jc w:val="center"/>
              <w:rPr>
                <w:ins w:id="1286" w:author="abc" w:date="2018-07-02T10:00:00Z"/>
                <w:rFonts w:eastAsia="Calibri"/>
                <w:szCs w:val="26"/>
              </w:rPr>
            </w:pPr>
            <w:ins w:id="1287" w:author="abc" w:date="2018-07-02T10:00:00Z">
              <w:r w:rsidRPr="004275E6">
                <w:rPr>
                  <w:rFonts w:eastAsia="Calibri"/>
                  <w:szCs w:val="26"/>
                </w:rPr>
                <w:t>STT</w:t>
              </w:r>
            </w:ins>
          </w:p>
        </w:tc>
        <w:tc>
          <w:tcPr>
            <w:tcW w:w="2835" w:type="dxa"/>
            <w:shd w:val="clear" w:color="auto" w:fill="auto"/>
          </w:tcPr>
          <w:p w:rsidR="008D0AA5" w:rsidRPr="004275E6" w:rsidRDefault="008D0AA5" w:rsidP="00DC1CC2">
            <w:pPr>
              <w:jc w:val="center"/>
              <w:rPr>
                <w:ins w:id="1288" w:author="abc" w:date="2018-07-02T10:00:00Z"/>
                <w:rFonts w:eastAsia="Calibri"/>
                <w:szCs w:val="26"/>
              </w:rPr>
            </w:pPr>
            <w:ins w:id="1289" w:author="abc" w:date="2018-07-02T10:00:00Z">
              <w:r w:rsidRPr="004275E6">
                <w:rPr>
                  <w:rFonts w:eastAsia="Calibri"/>
                  <w:szCs w:val="26"/>
                </w:rPr>
                <w:t>Điều kiện kích hoạt</w:t>
              </w:r>
            </w:ins>
          </w:p>
        </w:tc>
        <w:tc>
          <w:tcPr>
            <w:tcW w:w="3544" w:type="dxa"/>
            <w:shd w:val="clear" w:color="auto" w:fill="auto"/>
          </w:tcPr>
          <w:p w:rsidR="008D0AA5" w:rsidRPr="004275E6" w:rsidRDefault="008D0AA5" w:rsidP="00DC1CC2">
            <w:pPr>
              <w:jc w:val="center"/>
              <w:rPr>
                <w:ins w:id="1290" w:author="abc" w:date="2018-07-02T10:00:00Z"/>
                <w:rFonts w:eastAsia="Calibri"/>
                <w:szCs w:val="26"/>
              </w:rPr>
            </w:pPr>
            <w:ins w:id="1291" w:author="abc" w:date="2018-07-02T10:00:00Z">
              <w:r w:rsidRPr="004275E6">
                <w:rPr>
                  <w:rFonts w:eastAsia="Calibri"/>
                  <w:szCs w:val="26"/>
                </w:rPr>
                <w:t>Xử lý</w:t>
              </w:r>
            </w:ins>
          </w:p>
        </w:tc>
        <w:tc>
          <w:tcPr>
            <w:tcW w:w="1660" w:type="dxa"/>
            <w:shd w:val="clear" w:color="auto" w:fill="auto"/>
          </w:tcPr>
          <w:p w:rsidR="008D0AA5" w:rsidRPr="004275E6" w:rsidRDefault="008D0AA5" w:rsidP="00DC1CC2">
            <w:pPr>
              <w:jc w:val="center"/>
              <w:rPr>
                <w:ins w:id="1292" w:author="abc" w:date="2018-07-02T10:00:00Z"/>
                <w:rFonts w:eastAsia="Calibri"/>
                <w:szCs w:val="26"/>
              </w:rPr>
            </w:pPr>
            <w:ins w:id="1293" w:author="abc" w:date="2018-07-02T10:00:00Z">
              <w:r w:rsidRPr="004275E6">
                <w:rPr>
                  <w:rFonts w:eastAsia="Calibri"/>
                  <w:szCs w:val="26"/>
                </w:rPr>
                <w:t>Ghi chú</w:t>
              </w:r>
            </w:ins>
          </w:p>
        </w:tc>
      </w:tr>
      <w:tr w:rsidR="00223C47" w:rsidRPr="004275E6" w:rsidTr="00DC1CC2">
        <w:trPr>
          <w:ins w:id="1294" w:author="abc" w:date="2018-07-02T10:09:00Z"/>
        </w:trPr>
        <w:tc>
          <w:tcPr>
            <w:tcW w:w="817" w:type="dxa"/>
            <w:shd w:val="clear" w:color="auto" w:fill="auto"/>
          </w:tcPr>
          <w:p w:rsidR="00223C47" w:rsidRPr="004275E6" w:rsidRDefault="00223C47" w:rsidP="00DC1CC2">
            <w:pPr>
              <w:jc w:val="center"/>
              <w:rPr>
                <w:ins w:id="1295" w:author="abc" w:date="2018-07-02T10:09:00Z"/>
                <w:rFonts w:eastAsia="Calibri"/>
                <w:szCs w:val="26"/>
              </w:rPr>
            </w:pPr>
            <w:ins w:id="1296" w:author="abc" w:date="2018-07-02T10:09:00Z">
              <w:r>
                <w:rPr>
                  <w:rFonts w:eastAsia="Calibri"/>
                  <w:szCs w:val="26"/>
                </w:rPr>
                <w:t>1</w:t>
              </w:r>
            </w:ins>
          </w:p>
        </w:tc>
        <w:tc>
          <w:tcPr>
            <w:tcW w:w="2835" w:type="dxa"/>
            <w:shd w:val="clear" w:color="auto" w:fill="auto"/>
          </w:tcPr>
          <w:p w:rsidR="00223C47" w:rsidRPr="004275E6" w:rsidRDefault="00223C47" w:rsidP="00DC1CC2">
            <w:pPr>
              <w:jc w:val="center"/>
              <w:rPr>
                <w:ins w:id="1297" w:author="abc" w:date="2018-07-02T10:09:00Z"/>
                <w:rFonts w:eastAsia="Calibri"/>
                <w:szCs w:val="26"/>
              </w:rPr>
            </w:pPr>
            <w:ins w:id="1298" w:author="abc" w:date="2018-07-02T10:09:00Z">
              <w:r>
                <w:rPr>
                  <w:rFonts w:eastAsia="Calibri"/>
                  <w:szCs w:val="26"/>
                </w:rPr>
                <w:t>Ấn Button Đăng nhập</w:t>
              </w:r>
            </w:ins>
          </w:p>
        </w:tc>
        <w:tc>
          <w:tcPr>
            <w:tcW w:w="3544" w:type="dxa"/>
            <w:shd w:val="clear" w:color="auto" w:fill="auto"/>
          </w:tcPr>
          <w:p w:rsidR="00223C47" w:rsidRPr="004275E6" w:rsidRDefault="00223C47" w:rsidP="00DC1CC2">
            <w:pPr>
              <w:jc w:val="center"/>
              <w:rPr>
                <w:ins w:id="1299" w:author="abc" w:date="2018-07-02T10:09:00Z"/>
                <w:rFonts w:eastAsia="Calibri"/>
                <w:szCs w:val="26"/>
              </w:rPr>
            </w:pPr>
            <w:ins w:id="1300" w:author="abc" w:date="2018-07-02T10:09:00Z">
              <w:r>
                <w:rPr>
                  <w:rFonts w:eastAsia="Calibri"/>
                  <w:szCs w:val="26"/>
                </w:rPr>
                <w:t>Kiểm tra Tên đăng nhập và mật khẩu ở CSDL rồi đăng nhập</w:t>
              </w:r>
            </w:ins>
          </w:p>
        </w:tc>
        <w:tc>
          <w:tcPr>
            <w:tcW w:w="1660" w:type="dxa"/>
            <w:shd w:val="clear" w:color="auto" w:fill="auto"/>
          </w:tcPr>
          <w:p w:rsidR="00223C47" w:rsidRPr="004275E6" w:rsidRDefault="00223C47">
            <w:pPr>
              <w:rPr>
                <w:ins w:id="1301" w:author="abc" w:date="2018-07-02T10:09:00Z"/>
                <w:rFonts w:eastAsia="Calibri"/>
                <w:szCs w:val="26"/>
              </w:rPr>
              <w:pPrChange w:id="1302" w:author="abc" w:date="2018-07-02T10:10:00Z">
                <w:pPr>
                  <w:jc w:val="center"/>
                </w:pPr>
              </w:pPrChange>
            </w:pPr>
          </w:p>
        </w:tc>
      </w:tr>
      <w:tr w:rsidR="00223C47" w:rsidRPr="004275E6" w:rsidTr="00DC1CC2">
        <w:trPr>
          <w:ins w:id="1303" w:author="abc" w:date="2018-07-02T10:10:00Z"/>
        </w:trPr>
        <w:tc>
          <w:tcPr>
            <w:tcW w:w="817" w:type="dxa"/>
            <w:shd w:val="clear" w:color="auto" w:fill="auto"/>
          </w:tcPr>
          <w:p w:rsidR="00223C47" w:rsidRDefault="00223C47" w:rsidP="00DC1CC2">
            <w:pPr>
              <w:jc w:val="center"/>
              <w:rPr>
                <w:ins w:id="1304" w:author="abc" w:date="2018-07-02T10:10:00Z"/>
                <w:rFonts w:eastAsia="Calibri"/>
                <w:szCs w:val="26"/>
              </w:rPr>
            </w:pPr>
            <w:ins w:id="1305" w:author="abc" w:date="2018-07-02T10:10:00Z">
              <w:r>
                <w:rPr>
                  <w:rFonts w:eastAsia="Calibri"/>
                  <w:szCs w:val="26"/>
                </w:rPr>
                <w:t>2</w:t>
              </w:r>
            </w:ins>
          </w:p>
        </w:tc>
        <w:tc>
          <w:tcPr>
            <w:tcW w:w="2835" w:type="dxa"/>
            <w:shd w:val="clear" w:color="auto" w:fill="auto"/>
          </w:tcPr>
          <w:p w:rsidR="00223C47" w:rsidRDefault="00223C47">
            <w:pPr>
              <w:jc w:val="center"/>
              <w:rPr>
                <w:ins w:id="1306" w:author="abc" w:date="2018-07-02T10:10:00Z"/>
                <w:rFonts w:eastAsia="Calibri"/>
                <w:szCs w:val="26"/>
              </w:rPr>
            </w:pPr>
            <w:ins w:id="1307" w:author="abc" w:date="2018-07-02T10:10:00Z">
              <w:r>
                <w:rPr>
                  <w:rFonts w:eastAsia="Calibri"/>
                  <w:szCs w:val="26"/>
                </w:rPr>
                <w:t>Ấn Button Kết nối CSDL</w:t>
              </w:r>
            </w:ins>
          </w:p>
        </w:tc>
        <w:tc>
          <w:tcPr>
            <w:tcW w:w="3544" w:type="dxa"/>
            <w:shd w:val="clear" w:color="auto" w:fill="auto"/>
          </w:tcPr>
          <w:p w:rsidR="00223C47" w:rsidRDefault="00223C47" w:rsidP="00DC1CC2">
            <w:pPr>
              <w:jc w:val="center"/>
              <w:rPr>
                <w:ins w:id="1308" w:author="abc" w:date="2018-07-02T10:10:00Z"/>
                <w:rFonts w:eastAsia="Calibri"/>
                <w:szCs w:val="26"/>
              </w:rPr>
            </w:pPr>
            <w:ins w:id="1309" w:author="abc" w:date="2018-07-02T10:10:00Z">
              <w:r>
                <w:rPr>
                  <w:rFonts w:eastAsia="Calibri"/>
                  <w:szCs w:val="26"/>
                </w:rPr>
                <w:t>Mở cửa sổ kết nối cơ sở dữ liệu</w:t>
              </w:r>
            </w:ins>
          </w:p>
        </w:tc>
        <w:tc>
          <w:tcPr>
            <w:tcW w:w="1660" w:type="dxa"/>
            <w:shd w:val="clear" w:color="auto" w:fill="auto"/>
          </w:tcPr>
          <w:p w:rsidR="00223C47" w:rsidRPr="004275E6" w:rsidRDefault="00223C47" w:rsidP="00223C47">
            <w:pPr>
              <w:rPr>
                <w:ins w:id="1310" w:author="abc" w:date="2018-07-02T10:10:00Z"/>
                <w:rFonts w:eastAsia="Calibri"/>
                <w:szCs w:val="26"/>
              </w:rPr>
            </w:pPr>
          </w:p>
        </w:tc>
      </w:tr>
      <w:tr w:rsidR="00223C47" w:rsidRPr="004275E6" w:rsidTr="00DC1CC2">
        <w:trPr>
          <w:ins w:id="1311" w:author="abc" w:date="2018-07-02T10:10:00Z"/>
        </w:trPr>
        <w:tc>
          <w:tcPr>
            <w:tcW w:w="817" w:type="dxa"/>
            <w:shd w:val="clear" w:color="auto" w:fill="auto"/>
          </w:tcPr>
          <w:p w:rsidR="00223C47" w:rsidRDefault="00223C47" w:rsidP="00DC1CC2">
            <w:pPr>
              <w:jc w:val="center"/>
              <w:rPr>
                <w:ins w:id="1312" w:author="abc" w:date="2018-07-02T10:10:00Z"/>
                <w:rFonts w:eastAsia="Calibri"/>
                <w:szCs w:val="26"/>
              </w:rPr>
            </w:pPr>
            <w:ins w:id="1313" w:author="abc" w:date="2018-07-02T10:10:00Z">
              <w:r>
                <w:rPr>
                  <w:rFonts w:eastAsia="Calibri"/>
                  <w:szCs w:val="26"/>
                </w:rPr>
                <w:t>3</w:t>
              </w:r>
            </w:ins>
          </w:p>
        </w:tc>
        <w:tc>
          <w:tcPr>
            <w:tcW w:w="2835" w:type="dxa"/>
            <w:shd w:val="clear" w:color="auto" w:fill="auto"/>
          </w:tcPr>
          <w:p w:rsidR="00223C47" w:rsidRDefault="00223C47" w:rsidP="00223C47">
            <w:pPr>
              <w:jc w:val="center"/>
              <w:rPr>
                <w:ins w:id="1314" w:author="abc" w:date="2018-07-02T10:10:00Z"/>
                <w:rFonts w:eastAsia="Calibri"/>
                <w:szCs w:val="26"/>
              </w:rPr>
            </w:pPr>
            <w:ins w:id="1315" w:author="abc" w:date="2018-07-02T10:10:00Z">
              <w:r>
                <w:rPr>
                  <w:rFonts w:eastAsia="Calibri"/>
                  <w:szCs w:val="26"/>
                </w:rPr>
                <w:t>Ấn Button Thoát</w:t>
              </w:r>
            </w:ins>
          </w:p>
        </w:tc>
        <w:tc>
          <w:tcPr>
            <w:tcW w:w="3544" w:type="dxa"/>
            <w:shd w:val="clear" w:color="auto" w:fill="auto"/>
          </w:tcPr>
          <w:p w:rsidR="00223C47" w:rsidRDefault="00223C47" w:rsidP="00DC1CC2">
            <w:pPr>
              <w:jc w:val="center"/>
              <w:rPr>
                <w:ins w:id="1316" w:author="abc" w:date="2018-07-02T10:10:00Z"/>
                <w:rFonts w:eastAsia="Calibri"/>
                <w:szCs w:val="26"/>
              </w:rPr>
            </w:pPr>
            <w:ins w:id="1317" w:author="abc" w:date="2018-07-02T10:10:00Z">
              <w:r>
                <w:rPr>
                  <w:rFonts w:eastAsia="Calibri"/>
                  <w:szCs w:val="26"/>
                </w:rPr>
                <w:t>Mở cửa sổ xác nhận Thoát</w:t>
              </w:r>
            </w:ins>
          </w:p>
        </w:tc>
        <w:tc>
          <w:tcPr>
            <w:tcW w:w="1660" w:type="dxa"/>
            <w:shd w:val="clear" w:color="auto" w:fill="auto"/>
          </w:tcPr>
          <w:p w:rsidR="00223C47" w:rsidRPr="004275E6" w:rsidRDefault="00223C47" w:rsidP="00223C47">
            <w:pPr>
              <w:rPr>
                <w:ins w:id="1318" w:author="abc" w:date="2018-07-02T10:10:00Z"/>
                <w:rFonts w:eastAsia="Calibri"/>
                <w:szCs w:val="26"/>
              </w:rPr>
            </w:pPr>
          </w:p>
        </w:tc>
      </w:tr>
    </w:tbl>
    <w:p w:rsidR="008D0AA5" w:rsidRDefault="008D0AA5">
      <w:pPr>
        <w:pStyle w:val="ListParagraph"/>
        <w:ind w:left="1800"/>
        <w:rPr>
          <w:ins w:id="1319" w:author="abc" w:date="2018-07-02T09:59:00Z"/>
        </w:rPr>
        <w:pPrChange w:id="1320" w:author="abc" w:date="2018-07-02T09:59:00Z">
          <w:pPr>
            <w:pStyle w:val="ListParagraph"/>
            <w:numPr>
              <w:ilvl w:val="1"/>
              <w:numId w:val="4"/>
            </w:numPr>
            <w:ind w:left="1080" w:hanging="360"/>
          </w:pPr>
        </w:pPrChange>
      </w:pPr>
    </w:p>
    <w:p w:rsidR="008D0AA5" w:rsidRDefault="008D0AA5">
      <w:pPr>
        <w:pStyle w:val="ListParagraph"/>
        <w:ind w:left="1800"/>
        <w:rPr>
          <w:ins w:id="1321" w:author="abc" w:date="2018-07-02T00:36:00Z"/>
        </w:rPr>
        <w:pPrChange w:id="1322" w:author="abc" w:date="2018-07-02T09:59:00Z">
          <w:pPr>
            <w:pStyle w:val="ListParagraph"/>
            <w:numPr>
              <w:ilvl w:val="1"/>
              <w:numId w:val="4"/>
            </w:numPr>
            <w:ind w:left="1080" w:hanging="360"/>
          </w:pPr>
        </w:pPrChange>
      </w:pPr>
    </w:p>
    <w:p w:rsidR="00EE6F09" w:rsidRDefault="000671AA">
      <w:pPr>
        <w:pStyle w:val="ListParagraph"/>
        <w:numPr>
          <w:ilvl w:val="2"/>
          <w:numId w:val="4"/>
        </w:numPr>
        <w:rPr>
          <w:ins w:id="1323" w:author="abc" w:date="2018-07-02T09:56:00Z"/>
        </w:rPr>
        <w:pPrChange w:id="1324" w:author="abc" w:date="2018-07-02T10:16:00Z">
          <w:pPr>
            <w:pStyle w:val="ListParagraph"/>
            <w:numPr>
              <w:ilvl w:val="1"/>
              <w:numId w:val="4"/>
            </w:numPr>
            <w:ind w:left="1080" w:hanging="360"/>
          </w:pPr>
        </w:pPrChange>
      </w:pPr>
      <w:ins w:id="1325" w:author="abc" w:date="2018-07-02T01:00:00Z">
        <w:r>
          <w:t>Màn hình Chính</w:t>
        </w:r>
      </w:ins>
    </w:p>
    <w:p w:rsidR="008D0AA5" w:rsidRDefault="008D0AA5">
      <w:pPr>
        <w:pStyle w:val="ListParagraph"/>
        <w:ind w:left="180"/>
        <w:rPr>
          <w:ins w:id="1326" w:author="abc" w:date="2018-07-02T09:57:00Z"/>
        </w:rPr>
        <w:pPrChange w:id="1327" w:author="abc" w:date="2018-07-02T09:57:00Z">
          <w:pPr>
            <w:pStyle w:val="ListParagraph"/>
            <w:numPr>
              <w:ilvl w:val="1"/>
              <w:numId w:val="4"/>
            </w:numPr>
            <w:ind w:left="1080" w:hanging="360"/>
          </w:pPr>
        </w:pPrChange>
      </w:pPr>
      <w:ins w:id="1328" w:author="abc" w:date="2018-07-02T09:56:00Z">
        <w:r>
          <w:rPr>
            <w:noProof/>
          </w:rPr>
          <w:drawing>
            <wp:inline distT="0" distB="0" distL="0" distR="0" wp14:anchorId="3721149D" wp14:editId="2969F8E8">
              <wp:extent cx="5943600" cy="3201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1712"/>
                      </a:xfrm>
                      <a:prstGeom prst="rect">
                        <a:avLst/>
                      </a:prstGeom>
                    </pic:spPr>
                  </pic:pic>
                </a:graphicData>
              </a:graphic>
            </wp:inline>
          </w:drawing>
        </w:r>
      </w:ins>
    </w:p>
    <w:p w:rsidR="008D0AA5" w:rsidRDefault="008D0AA5">
      <w:pPr>
        <w:pStyle w:val="ListParagraph"/>
        <w:ind w:left="180"/>
        <w:rPr>
          <w:ins w:id="1329" w:author="abc" w:date="2018-07-02T09:57:00Z"/>
          <w:noProof/>
          <w:szCs w:val="26"/>
        </w:rPr>
        <w:pPrChange w:id="1330" w:author="abc" w:date="2018-07-02T10:15:00Z">
          <w:pPr>
            <w:pStyle w:val="ListParagraph"/>
            <w:numPr>
              <w:ilvl w:val="2"/>
              <w:numId w:val="17"/>
            </w:numPr>
            <w:ind w:left="1800" w:hanging="720"/>
          </w:pPr>
        </w:pPrChange>
      </w:pPr>
      <w:ins w:id="1331" w:author="abc" w:date="2018-07-02T09:57:00Z">
        <w:r>
          <w:rPr>
            <w:noProof/>
            <w:szCs w:val="26"/>
          </w:rPr>
          <w:t>Mô tả các đối tượng trên màn hình</w:t>
        </w:r>
      </w:ins>
    </w:p>
    <w:p w:rsidR="008D0AA5" w:rsidRPr="00B55708" w:rsidRDefault="008D0AA5">
      <w:pPr>
        <w:pStyle w:val="ListParagraph"/>
        <w:ind w:left="1800"/>
        <w:rPr>
          <w:ins w:id="1332" w:author="abc" w:date="2018-07-02T09:57:00Z"/>
        </w:rPr>
        <w:pPrChange w:id="1333" w:author="abc" w:date="2018-07-02T09:57:00Z">
          <w:pPr>
            <w:pStyle w:val="ListParagraph"/>
            <w:numPr>
              <w:ilvl w:val="2"/>
              <w:numId w:val="17"/>
            </w:numPr>
            <w:ind w:left="1800" w:hanging="72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8D0AA5" w:rsidRPr="004275E6" w:rsidTr="00DC1CC2">
        <w:trPr>
          <w:ins w:id="1334" w:author="abc" w:date="2018-07-02T09:57:00Z"/>
        </w:trPr>
        <w:tc>
          <w:tcPr>
            <w:tcW w:w="817" w:type="dxa"/>
            <w:shd w:val="clear" w:color="auto" w:fill="auto"/>
          </w:tcPr>
          <w:p w:rsidR="008D0AA5" w:rsidRPr="004275E6" w:rsidRDefault="008D0AA5" w:rsidP="00DC1CC2">
            <w:pPr>
              <w:jc w:val="center"/>
              <w:rPr>
                <w:ins w:id="1335" w:author="abc" w:date="2018-07-02T09:57:00Z"/>
                <w:rFonts w:eastAsia="Calibri"/>
                <w:noProof/>
                <w:szCs w:val="26"/>
              </w:rPr>
            </w:pPr>
            <w:ins w:id="1336" w:author="abc" w:date="2018-07-02T09:57:00Z">
              <w:r w:rsidRPr="004275E6">
                <w:rPr>
                  <w:rFonts w:eastAsia="Calibri"/>
                  <w:noProof/>
                  <w:szCs w:val="26"/>
                </w:rPr>
                <w:t>STT</w:t>
              </w:r>
            </w:ins>
          </w:p>
        </w:tc>
        <w:tc>
          <w:tcPr>
            <w:tcW w:w="2126" w:type="dxa"/>
            <w:shd w:val="clear" w:color="auto" w:fill="auto"/>
          </w:tcPr>
          <w:p w:rsidR="008D0AA5" w:rsidRPr="004275E6" w:rsidRDefault="008D0AA5" w:rsidP="00DC1CC2">
            <w:pPr>
              <w:jc w:val="center"/>
              <w:rPr>
                <w:ins w:id="1337" w:author="abc" w:date="2018-07-02T09:57:00Z"/>
                <w:rFonts w:eastAsia="Calibri"/>
                <w:noProof/>
                <w:szCs w:val="26"/>
              </w:rPr>
            </w:pPr>
            <w:ins w:id="1338" w:author="abc" w:date="2018-07-02T09:57:00Z">
              <w:r w:rsidRPr="004275E6">
                <w:rPr>
                  <w:rFonts w:eastAsia="Calibri"/>
                  <w:noProof/>
                  <w:szCs w:val="26"/>
                </w:rPr>
                <w:t xml:space="preserve">Tên </w:t>
              </w:r>
            </w:ins>
          </w:p>
        </w:tc>
        <w:tc>
          <w:tcPr>
            <w:tcW w:w="1843" w:type="dxa"/>
            <w:shd w:val="clear" w:color="auto" w:fill="auto"/>
          </w:tcPr>
          <w:p w:rsidR="008D0AA5" w:rsidRPr="004275E6" w:rsidRDefault="008D0AA5" w:rsidP="00DC1CC2">
            <w:pPr>
              <w:jc w:val="center"/>
              <w:rPr>
                <w:ins w:id="1339" w:author="abc" w:date="2018-07-02T09:57:00Z"/>
                <w:rFonts w:eastAsia="Calibri"/>
                <w:noProof/>
                <w:szCs w:val="26"/>
              </w:rPr>
            </w:pPr>
            <w:ins w:id="1340" w:author="abc" w:date="2018-07-02T09:57:00Z">
              <w:r w:rsidRPr="004275E6">
                <w:rPr>
                  <w:rFonts w:eastAsia="Calibri"/>
                  <w:noProof/>
                  <w:szCs w:val="26"/>
                </w:rPr>
                <w:t xml:space="preserve">Kiểu </w:t>
              </w:r>
            </w:ins>
          </w:p>
        </w:tc>
        <w:tc>
          <w:tcPr>
            <w:tcW w:w="2552" w:type="dxa"/>
            <w:shd w:val="clear" w:color="auto" w:fill="auto"/>
          </w:tcPr>
          <w:p w:rsidR="008D0AA5" w:rsidRPr="004275E6" w:rsidRDefault="008D0AA5" w:rsidP="00DC1CC2">
            <w:pPr>
              <w:jc w:val="center"/>
              <w:rPr>
                <w:ins w:id="1341" w:author="abc" w:date="2018-07-02T09:57:00Z"/>
                <w:rFonts w:eastAsia="Calibri"/>
                <w:noProof/>
                <w:szCs w:val="26"/>
              </w:rPr>
            </w:pPr>
            <w:ins w:id="1342" w:author="abc" w:date="2018-07-02T09:57:00Z">
              <w:r w:rsidRPr="004275E6">
                <w:rPr>
                  <w:rFonts w:eastAsia="Calibri"/>
                  <w:noProof/>
                  <w:szCs w:val="26"/>
                </w:rPr>
                <w:t>Ý nghĩa</w:t>
              </w:r>
            </w:ins>
          </w:p>
        </w:tc>
        <w:tc>
          <w:tcPr>
            <w:tcW w:w="1518" w:type="dxa"/>
            <w:shd w:val="clear" w:color="auto" w:fill="auto"/>
          </w:tcPr>
          <w:p w:rsidR="008D0AA5" w:rsidRPr="004275E6" w:rsidRDefault="008D0AA5" w:rsidP="00DC1CC2">
            <w:pPr>
              <w:jc w:val="center"/>
              <w:rPr>
                <w:ins w:id="1343" w:author="abc" w:date="2018-07-02T09:57:00Z"/>
                <w:rFonts w:eastAsia="Calibri"/>
                <w:noProof/>
                <w:szCs w:val="26"/>
              </w:rPr>
            </w:pPr>
            <w:ins w:id="1344" w:author="abc" w:date="2018-07-02T09:57:00Z">
              <w:r w:rsidRPr="004275E6">
                <w:rPr>
                  <w:rFonts w:eastAsia="Calibri"/>
                  <w:noProof/>
                  <w:szCs w:val="26"/>
                </w:rPr>
                <w:t>Ghi chú</w:t>
              </w:r>
            </w:ins>
          </w:p>
        </w:tc>
      </w:tr>
      <w:tr w:rsidR="008D0AA5" w:rsidRPr="004275E6" w:rsidTr="00DC1CC2">
        <w:trPr>
          <w:ins w:id="1345" w:author="abc" w:date="2018-07-02T09:57:00Z"/>
        </w:trPr>
        <w:tc>
          <w:tcPr>
            <w:tcW w:w="817" w:type="dxa"/>
            <w:shd w:val="clear" w:color="auto" w:fill="auto"/>
          </w:tcPr>
          <w:p w:rsidR="008D0AA5" w:rsidRPr="004275E6" w:rsidRDefault="008D0AA5" w:rsidP="00DC1CC2">
            <w:pPr>
              <w:jc w:val="center"/>
              <w:rPr>
                <w:ins w:id="1346" w:author="abc" w:date="2018-07-02T09:57:00Z"/>
                <w:rFonts w:eastAsia="Calibri"/>
                <w:noProof/>
                <w:szCs w:val="26"/>
              </w:rPr>
            </w:pPr>
            <w:ins w:id="1347" w:author="abc" w:date="2018-07-02T09:57:00Z">
              <w:r w:rsidRPr="004275E6">
                <w:rPr>
                  <w:rFonts w:eastAsia="Calibri"/>
                  <w:noProof/>
                  <w:szCs w:val="26"/>
                </w:rPr>
                <w:lastRenderedPageBreak/>
                <w:t>1</w:t>
              </w:r>
            </w:ins>
          </w:p>
        </w:tc>
        <w:tc>
          <w:tcPr>
            <w:tcW w:w="2126" w:type="dxa"/>
            <w:shd w:val="clear" w:color="auto" w:fill="auto"/>
          </w:tcPr>
          <w:p w:rsidR="008D0AA5" w:rsidRPr="004275E6" w:rsidRDefault="008D0AA5" w:rsidP="00DC1CC2">
            <w:pPr>
              <w:jc w:val="center"/>
              <w:rPr>
                <w:ins w:id="1348" w:author="abc" w:date="2018-07-02T09:57:00Z"/>
                <w:rFonts w:eastAsia="Calibri"/>
                <w:noProof/>
                <w:szCs w:val="26"/>
              </w:rPr>
            </w:pPr>
            <w:ins w:id="1349" w:author="abc" w:date="2018-07-02T09:57:00Z">
              <w:r w:rsidRPr="004275E6">
                <w:rPr>
                  <w:rFonts w:eastAsia="Calibri"/>
                  <w:noProof/>
                  <w:szCs w:val="26"/>
                </w:rPr>
                <w:t>popupMenu1</w:t>
              </w:r>
            </w:ins>
          </w:p>
        </w:tc>
        <w:tc>
          <w:tcPr>
            <w:tcW w:w="1843" w:type="dxa"/>
            <w:shd w:val="clear" w:color="auto" w:fill="auto"/>
          </w:tcPr>
          <w:p w:rsidR="008D0AA5" w:rsidRPr="004275E6" w:rsidRDefault="008D0AA5" w:rsidP="00DC1CC2">
            <w:pPr>
              <w:jc w:val="center"/>
              <w:rPr>
                <w:ins w:id="1350" w:author="abc" w:date="2018-07-02T09:57:00Z"/>
                <w:rFonts w:eastAsia="Calibri"/>
                <w:noProof/>
                <w:szCs w:val="26"/>
              </w:rPr>
            </w:pPr>
            <w:ins w:id="1351" w:author="abc" w:date="2018-07-02T09:57:00Z">
              <w:r w:rsidRPr="004275E6">
                <w:rPr>
                  <w:rFonts w:eastAsia="Calibri"/>
                  <w:noProof/>
                  <w:szCs w:val="26"/>
                </w:rPr>
                <w:t>popupMenu1</w:t>
              </w:r>
            </w:ins>
          </w:p>
        </w:tc>
        <w:tc>
          <w:tcPr>
            <w:tcW w:w="2552" w:type="dxa"/>
            <w:shd w:val="clear" w:color="auto" w:fill="auto"/>
          </w:tcPr>
          <w:p w:rsidR="008D0AA5" w:rsidRPr="004275E6" w:rsidRDefault="008D0AA5" w:rsidP="00DC1CC2">
            <w:pPr>
              <w:jc w:val="center"/>
              <w:rPr>
                <w:ins w:id="1352" w:author="abc" w:date="2018-07-02T09:57:00Z"/>
                <w:rFonts w:eastAsia="Calibri"/>
                <w:noProof/>
                <w:szCs w:val="26"/>
              </w:rPr>
            </w:pPr>
            <w:ins w:id="1353" w:author="abc" w:date="2018-07-02T09:57:00Z">
              <w:r w:rsidRPr="004275E6">
                <w:rPr>
                  <w:rFonts w:eastAsia="Calibri"/>
                  <w:noProof/>
                  <w:szCs w:val="26"/>
                </w:rPr>
                <w:t>Menu</w:t>
              </w:r>
            </w:ins>
          </w:p>
        </w:tc>
        <w:tc>
          <w:tcPr>
            <w:tcW w:w="1518" w:type="dxa"/>
            <w:shd w:val="clear" w:color="auto" w:fill="auto"/>
          </w:tcPr>
          <w:p w:rsidR="008D0AA5" w:rsidRPr="004275E6" w:rsidRDefault="008D0AA5" w:rsidP="00DC1CC2">
            <w:pPr>
              <w:jc w:val="center"/>
              <w:rPr>
                <w:ins w:id="1354" w:author="abc" w:date="2018-07-02T09:57:00Z"/>
                <w:rFonts w:eastAsia="Calibri"/>
                <w:noProof/>
                <w:szCs w:val="26"/>
              </w:rPr>
            </w:pPr>
          </w:p>
        </w:tc>
      </w:tr>
      <w:tr w:rsidR="008D0AA5" w:rsidRPr="004275E6" w:rsidTr="00DC1CC2">
        <w:trPr>
          <w:ins w:id="1355" w:author="abc" w:date="2018-07-02T09:57:00Z"/>
        </w:trPr>
        <w:tc>
          <w:tcPr>
            <w:tcW w:w="817" w:type="dxa"/>
            <w:shd w:val="clear" w:color="auto" w:fill="auto"/>
          </w:tcPr>
          <w:p w:rsidR="008D0AA5" w:rsidRPr="004275E6" w:rsidRDefault="008D0AA5" w:rsidP="00DC1CC2">
            <w:pPr>
              <w:jc w:val="center"/>
              <w:rPr>
                <w:ins w:id="1356" w:author="abc" w:date="2018-07-02T09:57:00Z"/>
                <w:rFonts w:eastAsia="Calibri"/>
                <w:noProof/>
                <w:szCs w:val="26"/>
              </w:rPr>
            </w:pPr>
            <w:ins w:id="1357" w:author="abc" w:date="2018-07-02T09:57:00Z">
              <w:r w:rsidRPr="004275E6">
                <w:rPr>
                  <w:rFonts w:eastAsia="Calibri"/>
                  <w:noProof/>
                  <w:szCs w:val="26"/>
                </w:rPr>
                <w:t>2</w:t>
              </w:r>
            </w:ins>
          </w:p>
        </w:tc>
        <w:tc>
          <w:tcPr>
            <w:tcW w:w="2126" w:type="dxa"/>
            <w:shd w:val="clear" w:color="auto" w:fill="auto"/>
          </w:tcPr>
          <w:p w:rsidR="008D0AA5" w:rsidRPr="004275E6" w:rsidRDefault="008D0AA5" w:rsidP="00DC1CC2">
            <w:pPr>
              <w:jc w:val="center"/>
              <w:rPr>
                <w:ins w:id="1358" w:author="abc" w:date="2018-07-02T09:57:00Z"/>
                <w:rFonts w:eastAsia="Calibri"/>
                <w:noProof/>
                <w:szCs w:val="26"/>
              </w:rPr>
            </w:pPr>
            <w:ins w:id="1359" w:author="abc" w:date="2018-07-02T09:57:00Z">
              <w:r w:rsidRPr="004275E6">
                <w:rPr>
                  <w:rFonts w:eastAsia="Calibri"/>
                  <w:noProof/>
                  <w:szCs w:val="26"/>
                </w:rPr>
                <w:t>xtraTable</w:t>
              </w:r>
            </w:ins>
          </w:p>
        </w:tc>
        <w:tc>
          <w:tcPr>
            <w:tcW w:w="1843" w:type="dxa"/>
            <w:shd w:val="clear" w:color="auto" w:fill="auto"/>
          </w:tcPr>
          <w:p w:rsidR="008D0AA5" w:rsidRPr="004275E6" w:rsidRDefault="008D0AA5" w:rsidP="00DC1CC2">
            <w:pPr>
              <w:jc w:val="center"/>
              <w:rPr>
                <w:ins w:id="1360" w:author="abc" w:date="2018-07-02T09:57:00Z"/>
                <w:rFonts w:eastAsia="Calibri"/>
                <w:noProof/>
                <w:szCs w:val="26"/>
              </w:rPr>
            </w:pPr>
            <w:ins w:id="1361" w:author="abc" w:date="2018-07-02T09:57:00Z">
              <w:r w:rsidRPr="004275E6">
                <w:rPr>
                  <w:rFonts w:eastAsia="Calibri"/>
                  <w:noProof/>
                  <w:szCs w:val="26"/>
                </w:rPr>
                <w:t>xtraTable</w:t>
              </w:r>
            </w:ins>
          </w:p>
        </w:tc>
        <w:tc>
          <w:tcPr>
            <w:tcW w:w="2552" w:type="dxa"/>
            <w:shd w:val="clear" w:color="auto" w:fill="auto"/>
          </w:tcPr>
          <w:p w:rsidR="008D0AA5" w:rsidRPr="004275E6" w:rsidRDefault="008D0AA5" w:rsidP="00DC1CC2">
            <w:pPr>
              <w:jc w:val="center"/>
              <w:rPr>
                <w:ins w:id="1362" w:author="abc" w:date="2018-07-02T09:57:00Z"/>
                <w:rFonts w:eastAsia="Calibri"/>
                <w:noProof/>
                <w:szCs w:val="26"/>
              </w:rPr>
            </w:pPr>
            <w:ins w:id="1363" w:author="abc" w:date="2018-07-02T09:57:00Z">
              <w:r w:rsidRPr="004275E6">
                <w:rPr>
                  <w:rFonts w:eastAsia="Calibri"/>
                  <w:noProof/>
                  <w:szCs w:val="26"/>
                </w:rPr>
                <w:t>Table</w:t>
              </w:r>
            </w:ins>
          </w:p>
        </w:tc>
        <w:tc>
          <w:tcPr>
            <w:tcW w:w="1518" w:type="dxa"/>
            <w:shd w:val="clear" w:color="auto" w:fill="auto"/>
          </w:tcPr>
          <w:p w:rsidR="008D0AA5" w:rsidRPr="004275E6" w:rsidRDefault="008D0AA5" w:rsidP="00DC1CC2">
            <w:pPr>
              <w:jc w:val="center"/>
              <w:rPr>
                <w:ins w:id="1364" w:author="abc" w:date="2018-07-02T09:57:00Z"/>
                <w:rFonts w:eastAsia="Calibri"/>
                <w:noProof/>
                <w:szCs w:val="26"/>
              </w:rPr>
            </w:pPr>
          </w:p>
        </w:tc>
      </w:tr>
      <w:tr w:rsidR="008D0AA5" w:rsidRPr="004275E6" w:rsidTr="00DC1CC2">
        <w:trPr>
          <w:ins w:id="1365" w:author="abc" w:date="2018-07-02T09:57:00Z"/>
        </w:trPr>
        <w:tc>
          <w:tcPr>
            <w:tcW w:w="817" w:type="dxa"/>
            <w:shd w:val="clear" w:color="auto" w:fill="auto"/>
          </w:tcPr>
          <w:p w:rsidR="008D0AA5" w:rsidRPr="004275E6" w:rsidRDefault="008D0AA5" w:rsidP="00DC1CC2">
            <w:pPr>
              <w:jc w:val="center"/>
              <w:rPr>
                <w:ins w:id="1366" w:author="abc" w:date="2018-07-02T09:57:00Z"/>
                <w:rFonts w:eastAsia="Calibri"/>
                <w:noProof/>
                <w:szCs w:val="26"/>
              </w:rPr>
            </w:pPr>
            <w:ins w:id="1367" w:author="abc" w:date="2018-07-02T09:57:00Z">
              <w:r w:rsidRPr="004275E6">
                <w:rPr>
                  <w:rFonts w:eastAsia="Calibri"/>
                  <w:noProof/>
                  <w:szCs w:val="26"/>
                </w:rPr>
                <w:t>3</w:t>
              </w:r>
            </w:ins>
          </w:p>
        </w:tc>
        <w:tc>
          <w:tcPr>
            <w:tcW w:w="2126" w:type="dxa"/>
            <w:shd w:val="clear" w:color="auto" w:fill="auto"/>
          </w:tcPr>
          <w:p w:rsidR="008D0AA5" w:rsidRPr="004275E6" w:rsidRDefault="008D0AA5" w:rsidP="00DC1CC2">
            <w:pPr>
              <w:jc w:val="center"/>
              <w:rPr>
                <w:ins w:id="1368" w:author="abc" w:date="2018-07-02T09:57:00Z"/>
                <w:rFonts w:eastAsia="Calibri"/>
                <w:noProof/>
                <w:szCs w:val="26"/>
              </w:rPr>
            </w:pPr>
            <w:ins w:id="1369" w:author="abc" w:date="2018-07-02T09:57:00Z">
              <w:r w:rsidRPr="004275E6">
                <w:rPr>
                  <w:rFonts w:eastAsia="Calibri"/>
                  <w:noProof/>
                  <w:szCs w:val="26"/>
                </w:rPr>
                <w:t>ribbonControl</w:t>
              </w:r>
            </w:ins>
          </w:p>
        </w:tc>
        <w:tc>
          <w:tcPr>
            <w:tcW w:w="1843" w:type="dxa"/>
            <w:shd w:val="clear" w:color="auto" w:fill="auto"/>
          </w:tcPr>
          <w:p w:rsidR="008D0AA5" w:rsidRPr="004275E6" w:rsidRDefault="008D0AA5" w:rsidP="00DC1CC2">
            <w:pPr>
              <w:jc w:val="center"/>
              <w:rPr>
                <w:ins w:id="1370" w:author="abc" w:date="2018-07-02T09:57:00Z"/>
                <w:rFonts w:eastAsia="Calibri"/>
                <w:noProof/>
                <w:szCs w:val="26"/>
              </w:rPr>
            </w:pPr>
            <w:ins w:id="1371" w:author="abc" w:date="2018-07-02T09:57:00Z">
              <w:r w:rsidRPr="004275E6">
                <w:rPr>
                  <w:rFonts w:eastAsia="Calibri"/>
                  <w:noProof/>
                  <w:szCs w:val="26"/>
                </w:rPr>
                <w:t>ribbonControl</w:t>
              </w:r>
            </w:ins>
          </w:p>
        </w:tc>
        <w:tc>
          <w:tcPr>
            <w:tcW w:w="2552" w:type="dxa"/>
            <w:shd w:val="clear" w:color="auto" w:fill="auto"/>
          </w:tcPr>
          <w:p w:rsidR="008D0AA5" w:rsidRPr="004275E6" w:rsidRDefault="008D0AA5" w:rsidP="00DC1CC2">
            <w:pPr>
              <w:jc w:val="center"/>
              <w:rPr>
                <w:ins w:id="1372" w:author="abc" w:date="2018-07-02T09:57:00Z"/>
                <w:rFonts w:eastAsia="Calibri"/>
                <w:noProof/>
                <w:szCs w:val="26"/>
              </w:rPr>
            </w:pPr>
            <w:ins w:id="1373" w:author="abc" w:date="2018-07-02T09:57:00Z">
              <w:r w:rsidRPr="004275E6">
                <w:rPr>
                  <w:rFonts w:eastAsia="Calibri"/>
                  <w:noProof/>
                  <w:szCs w:val="26"/>
                </w:rPr>
                <w:t>Control</w:t>
              </w:r>
            </w:ins>
          </w:p>
        </w:tc>
        <w:tc>
          <w:tcPr>
            <w:tcW w:w="1518" w:type="dxa"/>
            <w:shd w:val="clear" w:color="auto" w:fill="auto"/>
          </w:tcPr>
          <w:p w:rsidR="008D0AA5" w:rsidRPr="004275E6" w:rsidRDefault="008D0AA5" w:rsidP="00DC1CC2">
            <w:pPr>
              <w:jc w:val="center"/>
              <w:rPr>
                <w:ins w:id="1374" w:author="abc" w:date="2018-07-02T09:57:00Z"/>
                <w:rFonts w:eastAsia="Calibri"/>
                <w:noProof/>
                <w:szCs w:val="26"/>
              </w:rPr>
            </w:pPr>
          </w:p>
        </w:tc>
      </w:tr>
    </w:tbl>
    <w:p w:rsidR="008D0AA5" w:rsidRDefault="008D0AA5">
      <w:pPr>
        <w:pStyle w:val="ListParagraph"/>
        <w:ind w:left="1800"/>
        <w:rPr>
          <w:ins w:id="1375" w:author="abc" w:date="2018-07-02T09:57:00Z"/>
          <w:noProof/>
          <w:szCs w:val="26"/>
        </w:rPr>
        <w:pPrChange w:id="1376" w:author="abc" w:date="2018-07-02T09:57:00Z">
          <w:pPr>
            <w:pStyle w:val="ListParagraph"/>
            <w:numPr>
              <w:ilvl w:val="2"/>
              <w:numId w:val="17"/>
            </w:numPr>
            <w:ind w:left="1800" w:hanging="720"/>
          </w:pPr>
        </w:pPrChange>
      </w:pPr>
      <w:ins w:id="1377" w:author="abc" w:date="2018-07-02T09:57:00Z">
        <w:r w:rsidRPr="00B55708">
          <w:rPr>
            <w:noProof/>
            <w:szCs w:val="26"/>
          </w:rPr>
          <w:t>Danh sách biến cố và xử lý tương ứng trên màn hình</w:t>
        </w:r>
      </w:ins>
    </w:p>
    <w:p w:rsidR="008D0AA5" w:rsidRPr="00B55708" w:rsidRDefault="008D0AA5">
      <w:pPr>
        <w:pStyle w:val="ListParagraph"/>
        <w:ind w:left="1800"/>
        <w:rPr>
          <w:ins w:id="1378" w:author="abc" w:date="2018-07-02T09:57:00Z"/>
          <w:noProof/>
          <w:szCs w:val="26"/>
        </w:rPr>
        <w:pPrChange w:id="1379" w:author="abc" w:date="2018-07-02T09:57:00Z">
          <w:pPr>
            <w:pStyle w:val="ListParagraph"/>
            <w:numPr>
              <w:ilvl w:val="2"/>
              <w:numId w:val="17"/>
            </w:numPr>
            <w:ind w:left="1800" w:hanging="72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8D0AA5" w:rsidRPr="004275E6" w:rsidTr="00DC1CC2">
        <w:trPr>
          <w:ins w:id="1380" w:author="abc" w:date="2018-07-02T09:58:00Z"/>
        </w:trPr>
        <w:tc>
          <w:tcPr>
            <w:tcW w:w="817" w:type="dxa"/>
            <w:shd w:val="clear" w:color="auto" w:fill="auto"/>
          </w:tcPr>
          <w:p w:rsidR="008D0AA5" w:rsidRPr="004275E6" w:rsidRDefault="008D0AA5" w:rsidP="00DC1CC2">
            <w:pPr>
              <w:jc w:val="center"/>
              <w:rPr>
                <w:ins w:id="1381" w:author="abc" w:date="2018-07-02T09:58:00Z"/>
                <w:rFonts w:eastAsia="Calibri"/>
                <w:szCs w:val="26"/>
              </w:rPr>
            </w:pPr>
            <w:ins w:id="1382" w:author="abc" w:date="2018-07-02T09:58:00Z">
              <w:r w:rsidRPr="004275E6">
                <w:rPr>
                  <w:rFonts w:eastAsia="Calibri"/>
                  <w:szCs w:val="26"/>
                </w:rPr>
                <w:t>STT</w:t>
              </w:r>
            </w:ins>
          </w:p>
        </w:tc>
        <w:tc>
          <w:tcPr>
            <w:tcW w:w="2835" w:type="dxa"/>
            <w:shd w:val="clear" w:color="auto" w:fill="auto"/>
          </w:tcPr>
          <w:p w:rsidR="008D0AA5" w:rsidRPr="004275E6" w:rsidRDefault="008D0AA5" w:rsidP="00DC1CC2">
            <w:pPr>
              <w:jc w:val="center"/>
              <w:rPr>
                <w:ins w:id="1383" w:author="abc" w:date="2018-07-02T09:58:00Z"/>
                <w:rFonts w:eastAsia="Calibri"/>
                <w:szCs w:val="26"/>
              </w:rPr>
            </w:pPr>
            <w:ins w:id="1384" w:author="abc" w:date="2018-07-02T09:58:00Z">
              <w:r w:rsidRPr="004275E6">
                <w:rPr>
                  <w:rFonts w:eastAsia="Calibri"/>
                  <w:szCs w:val="26"/>
                </w:rPr>
                <w:t>Điều kiện kích hoạt</w:t>
              </w:r>
            </w:ins>
          </w:p>
        </w:tc>
        <w:tc>
          <w:tcPr>
            <w:tcW w:w="3544" w:type="dxa"/>
            <w:shd w:val="clear" w:color="auto" w:fill="auto"/>
          </w:tcPr>
          <w:p w:rsidR="008D0AA5" w:rsidRPr="004275E6" w:rsidRDefault="008D0AA5" w:rsidP="00DC1CC2">
            <w:pPr>
              <w:jc w:val="center"/>
              <w:rPr>
                <w:ins w:id="1385" w:author="abc" w:date="2018-07-02T09:58:00Z"/>
                <w:rFonts w:eastAsia="Calibri"/>
                <w:szCs w:val="26"/>
              </w:rPr>
            </w:pPr>
            <w:ins w:id="1386" w:author="abc" w:date="2018-07-02T09:58:00Z">
              <w:r w:rsidRPr="004275E6">
                <w:rPr>
                  <w:rFonts w:eastAsia="Calibri"/>
                  <w:szCs w:val="26"/>
                </w:rPr>
                <w:t>Xử lý</w:t>
              </w:r>
            </w:ins>
          </w:p>
        </w:tc>
        <w:tc>
          <w:tcPr>
            <w:tcW w:w="1660" w:type="dxa"/>
            <w:shd w:val="clear" w:color="auto" w:fill="auto"/>
          </w:tcPr>
          <w:p w:rsidR="008D0AA5" w:rsidRPr="004275E6" w:rsidRDefault="008D0AA5" w:rsidP="00DC1CC2">
            <w:pPr>
              <w:jc w:val="center"/>
              <w:rPr>
                <w:ins w:id="1387" w:author="abc" w:date="2018-07-02T09:58:00Z"/>
                <w:rFonts w:eastAsia="Calibri"/>
                <w:szCs w:val="26"/>
              </w:rPr>
            </w:pPr>
            <w:ins w:id="1388" w:author="abc" w:date="2018-07-02T09:58:00Z">
              <w:r w:rsidRPr="004275E6">
                <w:rPr>
                  <w:rFonts w:eastAsia="Calibri"/>
                  <w:szCs w:val="26"/>
                </w:rPr>
                <w:t>Ghi chú</w:t>
              </w:r>
            </w:ins>
          </w:p>
        </w:tc>
      </w:tr>
      <w:tr w:rsidR="008D0AA5" w:rsidRPr="004275E6" w:rsidTr="00DC1CC2">
        <w:trPr>
          <w:ins w:id="1389" w:author="abc" w:date="2018-07-02T09:58:00Z"/>
        </w:trPr>
        <w:tc>
          <w:tcPr>
            <w:tcW w:w="817" w:type="dxa"/>
            <w:shd w:val="clear" w:color="auto" w:fill="auto"/>
          </w:tcPr>
          <w:p w:rsidR="008D0AA5" w:rsidRPr="004275E6" w:rsidRDefault="008D0AA5" w:rsidP="00DC1CC2">
            <w:pPr>
              <w:jc w:val="center"/>
              <w:rPr>
                <w:ins w:id="1390" w:author="abc" w:date="2018-07-02T09:58:00Z"/>
                <w:rFonts w:eastAsia="Calibri"/>
                <w:szCs w:val="26"/>
              </w:rPr>
            </w:pPr>
            <w:ins w:id="1391" w:author="abc" w:date="2018-07-02T09:58:00Z">
              <w:r w:rsidRPr="004275E6">
                <w:rPr>
                  <w:rFonts w:eastAsia="Calibri"/>
                  <w:szCs w:val="26"/>
                </w:rPr>
                <w:t>1</w:t>
              </w:r>
            </w:ins>
          </w:p>
        </w:tc>
        <w:tc>
          <w:tcPr>
            <w:tcW w:w="2835" w:type="dxa"/>
            <w:shd w:val="clear" w:color="auto" w:fill="auto"/>
          </w:tcPr>
          <w:p w:rsidR="008D0AA5" w:rsidRPr="004275E6" w:rsidRDefault="008D0AA5" w:rsidP="00DC1CC2">
            <w:pPr>
              <w:jc w:val="center"/>
              <w:rPr>
                <w:ins w:id="1392" w:author="abc" w:date="2018-07-02T09:58:00Z"/>
                <w:rFonts w:eastAsia="Calibri"/>
                <w:szCs w:val="26"/>
              </w:rPr>
            </w:pPr>
            <w:ins w:id="1393" w:author="abc" w:date="2018-07-02T09:58:00Z">
              <w:r w:rsidRPr="004275E6">
                <w:rPr>
                  <w:rFonts w:eastAsia="Calibri"/>
                  <w:szCs w:val="26"/>
                </w:rPr>
                <w:t>Nhấ</w:t>
              </w:r>
              <w:r>
                <w:rPr>
                  <w:rFonts w:eastAsia="Calibri"/>
                  <w:szCs w:val="26"/>
                </w:rPr>
                <w:t>n vào nút Home</w:t>
              </w:r>
            </w:ins>
          </w:p>
        </w:tc>
        <w:tc>
          <w:tcPr>
            <w:tcW w:w="3544" w:type="dxa"/>
            <w:shd w:val="clear" w:color="auto" w:fill="auto"/>
          </w:tcPr>
          <w:p w:rsidR="008D0AA5" w:rsidRPr="004275E6" w:rsidRDefault="008D0AA5" w:rsidP="00DC1CC2">
            <w:pPr>
              <w:jc w:val="center"/>
              <w:rPr>
                <w:ins w:id="1394" w:author="abc" w:date="2018-07-02T09:58:00Z"/>
                <w:rFonts w:eastAsia="Calibri"/>
                <w:szCs w:val="26"/>
              </w:rPr>
            </w:pPr>
            <w:ins w:id="1395" w:author="abc" w:date="2018-07-02T09:58:00Z">
              <w:r w:rsidRPr="004275E6">
                <w:rPr>
                  <w:rFonts w:eastAsia="Calibri"/>
                  <w:szCs w:val="26"/>
                </w:rPr>
                <w:t xml:space="preserve">Hiển thị các thao tác </w:t>
              </w:r>
              <w:r>
                <w:rPr>
                  <w:rFonts w:eastAsia="Calibri"/>
                  <w:szCs w:val="26"/>
                </w:rPr>
                <w:t>quản lý tài khoản, mật khẩu, sao lưu cơ sở dữ liệu,…</w:t>
              </w:r>
            </w:ins>
          </w:p>
        </w:tc>
        <w:tc>
          <w:tcPr>
            <w:tcW w:w="1660" w:type="dxa"/>
            <w:shd w:val="clear" w:color="auto" w:fill="auto"/>
          </w:tcPr>
          <w:p w:rsidR="008D0AA5" w:rsidRPr="004275E6" w:rsidRDefault="008D0AA5" w:rsidP="00DC1CC2">
            <w:pPr>
              <w:jc w:val="center"/>
              <w:rPr>
                <w:ins w:id="1396" w:author="abc" w:date="2018-07-02T09:58:00Z"/>
                <w:rFonts w:eastAsia="Calibri"/>
                <w:szCs w:val="26"/>
              </w:rPr>
            </w:pPr>
          </w:p>
        </w:tc>
      </w:tr>
      <w:tr w:rsidR="00DC1CC2" w:rsidRPr="004275E6" w:rsidTr="00DC1CC2">
        <w:trPr>
          <w:ins w:id="1397" w:author="abc" w:date="2018-07-02T10:12:00Z"/>
        </w:trPr>
        <w:tc>
          <w:tcPr>
            <w:tcW w:w="817" w:type="dxa"/>
            <w:shd w:val="clear" w:color="auto" w:fill="auto"/>
          </w:tcPr>
          <w:p w:rsidR="00DC1CC2" w:rsidRPr="004275E6" w:rsidRDefault="00DC1CC2" w:rsidP="00DC1CC2">
            <w:pPr>
              <w:jc w:val="center"/>
              <w:rPr>
                <w:ins w:id="1398" w:author="abc" w:date="2018-07-02T10:12:00Z"/>
                <w:rFonts w:eastAsia="Calibri"/>
                <w:szCs w:val="26"/>
              </w:rPr>
            </w:pPr>
            <w:ins w:id="1399" w:author="abc" w:date="2018-07-02T10:12:00Z">
              <w:r>
                <w:rPr>
                  <w:rFonts w:eastAsia="Calibri"/>
                  <w:szCs w:val="26"/>
                </w:rPr>
                <w:t>2</w:t>
              </w:r>
            </w:ins>
          </w:p>
        </w:tc>
        <w:tc>
          <w:tcPr>
            <w:tcW w:w="2835" w:type="dxa"/>
            <w:shd w:val="clear" w:color="auto" w:fill="auto"/>
          </w:tcPr>
          <w:p w:rsidR="00DC1CC2" w:rsidRPr="004275E6" w:rsidRDefault="00DC1CC2" w:rsidP="00DC1CC2">
            <w:pPr>
              <w:jc w:val="center"/>
              <w:rPr>
                <w:ins w:id="1400" w:author="abc" w:date="2018-07-02T10:12:00Z"/>
                <w:rFonts w:eastAsia="Calibri"/>
                <w:szCs w:val="26"/>
              </w:rPr>
            </w:pPr>
            <w:ins w:id="1401" w:author="abc" w:date="2018-07-02T10:12:00Z">
              <w:r>
                <w:rPr>
                  <w:rFonts w:eastAsia="Calibri"/>
                  <w:szCs w:val="26"/>
                </w:rPr>
                <w:t>Nhấn vào Quản lý</w:t>
              </w:r>
            </w:ins>
          </w:p>
        </w:tc>
        <w:tc>
          <w:tcPr>
            <w:tcW w:w="3544" w:type="dxa"/>
            <w:shd w:val="clear" w:color="auto" w:fill="auto"/>
          </w:tcPr>
          <w:p w:rsidR="00DC1CC2" w:rsidRPr="004275E6" w:rsidRDefault="00DC1CC2" w:rsidP="00DC1CC2">
            <w:pPr>
              <w:jc w:val="center"/>
              <w:rPr>
                <w:ins w:id="1402" w:author="abc" w:date="2018-07-02T10:12:00Z"/>
                <w:rFonts w:eastAsia="Calibri"/>
                <w:szCs w:val="26"/>
              </w:rPr>
            </w:pPr>
            <w:ins w:id="1403" w:author="abc" w:date="2018-07-02T10:12:00Z">
              <w:r w:rsidRPr="004275E6">
                <w:rPr>
                  <w:rFonts w:eastAsia="Calibri"/>
                  <w:szCs w:val="26"/>
                </w:rPr>
                <w:t xml:space="preserve">Hiện thị các thao tác </w:t>
              </w:r>
              <w:r>
                <w:rPr>
                  <w:rFonts w:eastAsia="Calibri"/>
                  <w:szCs w:val="26"/>
                </w:rPr>
                <w:t xml:space="preserve">Quản </w:t>
              </w:r>
            </w:ins>
            <w:ins w:id="1404" w:author="abc" w:date="2018-07-02T10:13:00Z">
              <w:r>
                <w:rPr>
                  <w:rFonts w:eastAsia="Calibri"/>
                  <w:szCs w:val="26"/>
                </w:rPr>
                <w:t>Lý</w:t>
              </w:r>
            </w:ins>
          </w:p>
        </w:tc>
        <w:tc>
          <w:tcPr>
            <w:tcW w:w="1660" w:type="dxa"/>
            <w:shd w:val="clear" w:color="auto" w:fill="auto"/>
          </w:tcPr>
          <w:p w:rsidR="00DC1CC2" w:rsidRPr="004275E6" w:rsidRDefault="00DC1CC2" w:rsidP="00DC1CC2">
            <w:pPr>
              <w:jc w:val="center"/>
              <w:rPr>
                <w:ins w:id="1405" w:author="abc" w:date="2018-07-02T10:12:00Z"/>
                <w:rFonts w:eastAsia="Calibri"/>
                <w:szCs w:val="26"/>
              </w:rPr>
            </w:pPr>
          </w:p>
        </w:tc>
      </w:tr>
      <w:tr w:rsidR="00DC1CC2" w:rsidRPr="004275E6" w:rsidTr="00DC1CC2">
        <w:trPr>
          <w:ins w:id="1406" w:author="abc" w:date="2018-07-02T10:12:00Z"/>
        </w:trPr>
        <w:tc>
          <w:tcPr>
            <w:tcW w:w="817" w:type="dxa"/>
            <w:shd w:val="clear" w:color="auto" w:fill="auto"/>
          </w:tcPr>
          <w:p w:rsidR="00DC1CC2" w:rsidRPr="004275E6" w:rsidRDefault="00DC1CC2" w:rsidP="00DC1CC2">
            <w:pPr>
              <w:jc w:val="center"/>
              <w:rPr>
                <w:ins w:id="1407" w:author="abc" w:date="2018-07-02T10:12:00Z"/>
                <w:rFonts w:eastAsia="Calibri"/>
                <w:szCs w:val="26"/>
              </w:rPr>
            </w:pPr>
            <w:ins w:id="1408" w:author="abc" w:date="2018-07-02T10:12:00Z">
              <w:r>
                <w:rPr>
                  <w:rFonts w:eastAsia="Calibri"/>
                  <w:szCs w:val="26"/>
                </w:rPr>
                <w:t>3</w:t>
              </w:r>
            </w:ins>
          </w:p>
        </w:tc>
        <w:tc>
          <w:tcPr>
            <w:tcW w:w="2835" w:type="dxa"/>
            <w:shd w:val="clear" w:color="auto" w:fill="auto"/>
          </w:tcPr>
          <w:p w:rsidR="00DC1CC2" w:rsidRPr="004275E6" w:rsidRDefault="00DC1CC2" w:rsidP="00DC1CC2">
            <w:pPr>
              <w:jc w:val="center"/>
              <w:rPr>
                <w:ins w:id="1409" w:author="abc" w:date="2018-07-02T10:12:00Z"/>
                <w:rFonts w:eastAsia="Calibri"/>
                <w:szCs w:val="26"/>
              </w:rPr>
            </w:pPr>
            <w:ins w:id="1410" w:author="abc" w:date="2018-07-02T10:12:00Z">
              <w:r>
                <w:rPr>
                  <w:rFonts w:eastAsia="Calibri"/>
                  <w:szCs w:val="26"/>
                </w:rPr>
                <w:t xml:space="preserve">Nhấn </w:t>
              </w:r>
            </w:ins>
            <w:ins w:id="1411" w:author="abc" w:date="2018-07-02T10:13:00Z">
              <w:r>
                <w:rPr>
                  <w:rFonts w:eastAsia="Calibri"/>
                  <w:szCs w:val="26"/>
                </w:rPr>
                <w:t>vào Thống Kê</w:t>
              </w:r>
            </w:ins>
          </w:p>
        </w:tc>
        <w:tc>
          <w:tcPr>
            <w:tcW w:w="3544" w:type="dxa"/>
            <w:shd w:val="clear" w:color="auto" w:fill="auto"/>
          </w:tcPr>
          <w:p w:rsidR="00DC1CC2" w:rsidRPr="004275E6" w:rsidRDefault="00DC1CC2" w:rsidP="00DC1CC2">
            <w:pPr>
              <w:jc w:val="center"/>
              <w:rPr>
                <w:ins w:id="1412" w:author="abc" w:date="2018-07-02T10:12:00Z"/>
                <w:rFonts w:eastAsia="Calibri"/>
                <w:szCs w:val="26"/>
              </w:rPr>
            </w:pPr>
            <w:ins w:id="1413" w:author="abc" w:date="2018-07-02T10:13:00Z">
              <w:r>
                <w:rPr>
                  <w:rFonts w:eastAsia="Calibri"/>
                  <w:szCs w:val="26"/>
                </w:rPr>
                <w:t>Hiển thị các thao tác Thống kê</w:t>
              </w:r>
            </w:ins>
          </w:p>
        </w:tc>
        <w:tc>
          <w:tcPr>
            <w:tcW w:w="1660" w:type="dxa"/>
            <w:shd w:val="clear" w:color="auto" w:fill="auto"/>
          </w:tcPr>
          <w:p w:rsidR="00DC1CC2" w:rsidRPr="004275E6" w:rsidRDefault="00DC1CC2" w:rsidP="00DC1CC2">
            <w:pPr>
              <w:jc w:val="center"/>
              <w:rPr>
                <w:ins w:id="1414" w:author="abc" w:date="2018-07-02T10:12:00Z"/>
                <w:rFonts w:eastAsia="Calibri"/>
                <w:szCs w:val="26"/>
              </w:rPr>
            </w:pPr>
          </w:p>
        </w:tc>
      </w:tr>
      <w:tr w:rsidR="00DC1CC2" w:rsidRPr="004275E6" w:rsidTr="00DC1CC2">
        <w:trPr>
          <w:ins w:id="1415" w:author="abc" w:date="2018-07-02T10:12:00Z"/>
        </w:trPr>
        <w:tc>
          <w:tcPr>
            <w:tcW w:w="817" w:type="dxa"/>
            <w:shd w:val="clear" w:color="auto" w:fill="auto"/>
          </w:tcPr>
          <w:p w:rsidR="00DC1CC2" w:rsidRPr="004275E6" w:rsidRDefault="00DC1CC2" w:rsidP="00DC1CC2">
            <w:pPr>
              <w:jc w:val="center"/>
              <w:rPr>
                <w:ins w:id="1416" w:author="abc" w:date="2018-07-02T10:12:00Z"/>
                <w:rFonts w:eastAsia="Calibri"/>
                <w:szCs w:val="26"/>
              </w:rPr>
            </w:pPr>
            <w:ins w:id="1417" w:author="abc" w:date="2018-07-02T10:13:00Z">
              <w:r>
                <w:rPr>
                  <w:rFonts w:eastAsia="Calibri"/>
                  <w:szCs w:val="26"/>
                </w:rPr>
                <w:t>4</w:t>
              </w:r>
            </w:ins>
          </w:p>
        </w:tc>
        <w:tc>
          <w:tcPr>
            <w:tcW w:w="2835" w:type="dxa"/>
            <w:shd w:val="clear" w:color="auto" w:fill="auto"/>
          </w:tcPr>
          <w:p w:rsidR="00DC1CC2" w:rsidRPr="004275E6" w:rsidRDefault="00DC1CC2" w:rsidP="00DC1CC2">
            <w:pPr>
              <w:jc w:val="center"/>
              <w:rPr>
                <w:ins w:id="1418" w:author="abc" w:date="2018-07-02T10:12:00Z"/>
                <w:rFonts w:eastAsia="Calibri"/>
                <w:szCs w:val="26"/>
              </w:rPr>
            </w:pPr>
            <w:ins w:id="1419" w:author="abc" w:date="2018-07-02T10:13:00Z">
              <w:r>
                <w:rPr>
                  <w:rFonts w:eastAsia="Calibri"/>
                  <w:szCs w:val="26"/>
                </w:rPr>
                <w:t>Nhấn vào Tra Cứu</w:t>
              </w:r>
            </w:ins>
          </w:p>
        </w:tc>
        <w:tc>
          <w:tcPr>
            <w:tcW w:w="3544" w:type="dxa"/>
            <w:shd w:val="clear" w:color="auto" w:fill="auto"/>
          </w:tcPr>
          <w:p w:rsidR="00DC1CC2" w:rsidRPr="004275E6" w:rsidRDefault="00DC1CC2" w:rsidP="00DC1CC2">
            <w:pPr>
              <w:jc w:val="center"/>
              <w:rPr>
                <w:ins w:id="1420" w:author="abc" w:date="2018-07-02T10:12:00Z"/>
                <w:rFonts w:eastAsia="Calibri"/>
                <w:szCs w:val="26"/>
              </w:rPr>
            </w:pPr>
            <w:ins w:id="1421" w:author="abc" w:date="2018-07-02T10:13:00Z">
              <w:r>
                <w:rPr>
                  <w:rFonts w:eastAsia="Calibri"/>
                  <w:szCs w:val="26"/>
                </w:rPr>
                <w:t>Hiển thị các thao tác Tra cứu</w:t>
              </w:r>
            </w:ins>
          </w:p>
        </w:tc>
        <w:tc>
          <w:tcPr>
            <w:tcW w:w="1660" w:type="dxa"/>
            <w:shd w:val="clear" w:color="auto" w:fill="auto"/>
          </w:tcPr>
          <w:p w:rsidR="00DC1CC2" w:rsidRPr="004275E6" w:rsidRDefault="00DC1CC2" w:rsidP="00DC1CC2">
            <w:pPr>
              <w:jc w:val="center"/>
              <w:rPr>
                <w:ins w:id="1422" w:author="abc" w:date="2018-07-02T10:12:00Z"/>
                <w:rFonts w:eastAsia="Calibri"/>
                <w:szCs w:val="26"/>
              </w:rPr>
            </w:pPr>
          </w:p>
        </w:tc>
      </w:tr>
      <w:tr w:rsidR="00DC1CC2" w:rsidRPr="004275E6" w:rsidTr="00DC1CC2">
        <w:trPr>
          <w:ins w:id="1423" w:author="abc" w:date="2018-07-02T10:12:00Z"/>
        </w:trPr>
        <w:tc>
          <w:tcPr>
            <w:tcW w:w="817" w:type="dxa"/>
            <w:shd w:val="clear" w:color="auto" w:fill="auto"/>
          </w:tcPr>
          <w:p w:rsidR="00DC1CC2" w:rsidRPr="004275E6" w:rsidRDefault="00DC1CC2" w:rsidP="00DC1CC2">
            <w:pPr>
              <w:jc w:val="center"/>
              <w:rPr>
                <w:ins w:id="1424" w:author="abc" w:date="2018-07-02T10:12:00Z"/>
                <w:rFonts w:eastAsia="Calibri"/>
                <w:szCs w:val="26"/>
              </w:rPr>
            </w:pPr>
            <w:ins w:id="1425" w:author="abc" w:date="2018-07-02T10:13:00Z">
              <w:r>
                <w:rPr>
                  <w:rFonts w:eastAsia="Calibri"/>
                  <w:szCs w:val="26"/>
                </w:rPr>
                <w:t>5</w:t>
              </w:r>
            </w:ins>
          </w:p>
        </w:tc>
        <w:tc>
          <w:tcPr>
            <w:tcW w:w="2835" w:type="dxa"/>
            <w:shd w:val="clear" w:color="auto" w:fill="auto"/>
          </w:tcPr>
          <w:p w:rsidR="00DC1CC2" w:rsidRPr="004275E6" w:rsidRDefault="00DC1CC2" w:rsidP="00DC1CC2">
            <w:pPr>
              <w:jc w:val="center"/>
              <w:rPr>
                <w:ins w:id="1426" w:author="abc" w:date="2018-07-02T10:12:00Z"/>
                <w:rFonts w:eastAsia="Calibri"/>
                <w:szCs w:val="26"/>
              </w:rPr>
            </w:pPr>
            <w:ins w:id="1427" w:author="abc" w:date="2018-07-02T10:13:00Z">
              <w:r>
                <w:rPr>
                  <w:rFonts w:eastAsia="Calibri"/>
                  <w:szCs w:val="26"/>
                </w:rPr>
                <w:t>Nhấn vào Quy Định</w:t>
              </w:r>
            </w:ins>
          </w:p>
        </w:tc>
        <w:tc>
          <w:tcPr>
            <w:tcW w:w="3544" w:type="dxa"/>
            <w:shd w:val="clear" w:color="auto" w:fill="auto"/>
          </w:tcPr>
          <w:p w:rsidR="00DC1CC2" w:rsidRPr="004275E6" w:rsidRDefault="00DC1CC2" w:rsidP="00DC1CC2">
            <w:pPr>
              <w:jc w:val="center"/>
              <w:rPr>
                <w:ins w:id="1428" w:author="abc" w:date="2018-07-02T10:12:00Z"/>
                <w:rFonts w:eastAsia="Calibri"/>
                <w:szCs w:val="26"/>
              </w:rPr>
            </w:pPr>
            <w:ins w:id="1429" w:author="abc" w:date="2018-07-02T10:13:00Z">
              <w:r>
                <w:rPr>
                  <w:rFonts w:eastAsia="Calibri"/>
                  <w:szCs w:val="26"/>
                </w:rPr>
                <w:t xml:space="preserve">Hiển thị các thao tác </w:t>
              </w:r>
            </w:ins>
            <w:ins w:id="1430" w:author="abc" w:date="2018-07-02T10:14:00Z">
              <w:r>
                <w:rPr>
                  <w:rFonts w:eastAsia="Calibri"/>
                  <w:szCs w:val="26"/>
                </w:rPr>
                <w:t>Thay đổi quy định</w:t>
              </w:r>
            </w:ins>
          </w:p>
        </w:tc>
        <w:tc>
          <w:tcPr>
            <w:tcW w:w="1660" w:type="dxa"/>
            <w:shd w:val="clear" w:color="auto" w:fill="auto"/>
          </w:tcPr>
          <w:p w:rsidR="00DC1CC2" w:rsidRPr="004275E6" w:rsidRDefault="00DC1CC2" w:rsidP="00DC1CC2">
            <w:pPr>
              <w:jc w:val="center"/>
              <w:rPr>
                <w:ins w:id="1431" w:author="abc" w:date="2018-07-02T10:12:00Z"/>
                <w:rFonts w:eastAsia="Calibri"/>
                <w:szCs w:val="26"/>
              </w:rPr>
            </w:pPr>
          </w:p>
        </w:tc>
      </w:tr>
      <w:tr w:rsidR="00DC1CC2" w:rsidRPr="004275E6" w:rsidTr="00DC1CC2">
        <w:trPr>
          <w:ins w:id="1432" w:author="abc" w:date="2018-07-02T10:12:00Z"/>
        </w:trPr>
        <w:tc>
          <w:tcPr>
            <w:tcW w:w="817" w:type="dxa"/>
            <w:shd w:val="clear" w:color="auto" w:fill="auto"/>
          </w:tcPr>
          <w:p w:rsidR="00DC1CC2" w:rsidRPr="004275E6" w:rsidRDefault="00DC1CC2" w:rsidP="00DC1CC2">
            <w:pPr>
              <w:jc w:val="center"/>
              <w:rPr>
                <w:ins w:id="1433" w:author="abc" w:date="2018-07-02T10:12:00Z"/>
                <w:rFonts w:eastAsia="Calibri"/>
                <w:szCs w:val="26"/>
              </w:rPr>
            </w:pPr>
            <w:ins w:id="1434" w:author="abc" w:date="2018-07-02T10:14:00Z">
              <w:r>
                <w:rPr>
                  <w:rFonts w:eastAsia="Calibri"/>
                  <w:szCs w:val="26"/>
                </w:rPr>
                <w:t>6</w:t>
              </w:r>
            </w:ins>
          </w:p>
        </w:tc>
        <w:tc>
          <w:tcPr>
            <w:tcW w:w="2835" w:type="dxa"/>
            <w:shd w:val="clear" w:color="auto" w:fill="auto"/>
          </w:tcPr>
          <w:p w:rsidR="00DC1CC2" w:rsidRPr="004275E6" w:rsidRDefault="00DC1CC2" w:rsidP="00DC1CC2">
            <w:pPr>
              <w:jc w:val="center"/>
              <w:rPr>
                <w:ins w:id="1435" w:author="abc" w:date="2018-07-02T10:12:00Z"/>
                <w:rFonts w:eastAsia="Calibri"/>
                <w:szCs w:val="26"/>
              </w:rPr>
            </w:pPr>
            <w:ins w:id="1436" w:author="abc" w:date="2018-07-02T10:14:00Z">
              <w:r>
                <w:rPr>
                  <w:rFonts w:eastAsia="Calibri"/>
                  <w:szCs w:val="26"/>
                </w:rPr>
                <w:t>Nhấn vào Trợ giúp</w:t>
              </w:r>
            </w:ins>
          </w:p>
        </w:tc>
        <w:tc>
          <w:tcPr>
            <w:tcW w:w="3544" w:type="dxa"/>
            <w:shd w:val="clear" w:color="auto" w:fill="auto"/>
          </w:tcPr>
          <w:p w:rsidR="00DC1CC2" w:rsidRPr="004275E6" w:rsidRDefault="00DC1CC2" w:rsidP="00DC1CC2">
            <w:pPr>
              <w:jc w:val="center"/>
              <w:rPr>
                <w:ins w:id="1437" w:author="abc" w:date="2018-07-02T10:12:00Z"/>
                <w:rFonts w:eastAsia="Calibri"/>
                <w:szCs w:val="26"/>
              </w:rPr>
            </w:pPr>
            <w:ins w:id="1438" w:author="abc" w:date="2018-07-02T10:14:00Z">
              <w:r>
                <w:rPr>
                  <w:rFonts w:eastAsia="Calibri"/>
                  <w:szCs w:val="26"/>
                </w:rPr>
                <w:t>Hiển thị các danh mục trợ giúp</w:t>
              </w:r>
            </w:ins>
          </w:p>
        </w:tc>
        <w:tc>
          <w:tcPr>
            <w:tcW w:w="1660" w:type="dxa"/>
            <w:shd w:val="clear" w:color="auto" w:fill="auto"/>
          </w:tcPr>
          <w:p w:rsidR="00DC1CC2" w:rsidRPr="004275E6" w:rsidRDefault="00DC1CC2" w:rsidP="00DC1CC2">
            <w:pPr>
              <w:jc w:val="center"/>
              <w:rPr>
                <w:ins w:id="1439" w:author="abc" w:date="2018-07-02T10:12:00Z"/>
                <w:rFonts w:eastAsia="Calibri"/>
                <w:szCs w:val="26"/>
              </w:rPr>
            </w:pPr>
          </w:p>
        </w:tc>
      </w:tr>
      <w:tr w:rsidR="00DC1CC2" w:rsidRPr="004275E6" w:rsidTr="00DC1CC2">
        <w:trPr>
          <w:ins w:id="1440" w:author="abc" w:date="2018-07-02T09:58:00Z"/>
        </w:trPr>
        <w:tc>
          <w:tcPr>
            <w:tcW w:w="817" w:type="dxa"/>
            <w:shd w:val="clear" w:color="auto" w:fill="auto"/>
          </w:tcPr>
          <w:p w:rsidR="00DC1CC2" w:rsidRPr="004275E6" w:rsidRDefault="00DC1CC2" w:rsidP="00DC1CC2">
            <w:pPr>
              <w:jc w:val="center"/>
              <w:rPr>
                <w:ins w:id="1441" w:author="abc" w:date="2018-07-02T09:58:00Z"/>
                <w:rFonts w:eastAsia="Calibri"/>
                <w:szCs w:val="26"/>
              </w:rPr>
            </w:pPr>
            <w:ins w:id="1442" w:author="abc" w:date="2018-07-02T09:58:00Z">
              <w:r>
                <w:rPr>
                  <w:rFonts w:eastAsia="Calibri"/>
                  <w:szCs w:val="26"/>
                </w:rPr>
                <w:t>7</w:t>
              </w:r>
            </w:ins>
          </w:p>
        </w:tc>
        <w:tc>
          <w:tcPr>
            <w:tcW w:w="2835" w:type="dxa"/>
            <w:shd w:val="clear" w:color="auto" w:fill="auto"/>
          </w:tcPr>
          <w:p w:rsidR="00DC1CC2" w:rsidRPr="004275E6" w:rsidRDefault="00DC1CC2" w:rsidP="00DC1CC2">
            <w:pPr>
              <w:jc w:val="center"/>
              <w:rPr>
                <w:ins w:id="1443" w:author="abc" w:date="2018-07-02T09:58:00Z"/>
                <w:rFonts w:eastAsia="Calibri"/>
                <w:szCs w:val="26"/>
              </w:rPr>
            </w:pPr>
            <w:ins w:id="1444" w:author="abc" w:date="2018-07-02T09:58:00Z">
              <w:r w:rsidRPr="004275E6">
                <w:rPr>
                  <w:rFonts w:eastAsia="Calibri"/>
                  <w:szCs w:val="26"/>
                </w:rPr>
                <w:t>Nhấn nút “</w:t>
              </w:r>
              <w:r>
                <w:rPr>
                  <w:rFonts w:eastAsia="Calibri"/>
                  <w:szCs w:val="26"/>
                </w:rPr>
                <w:t>Lớp Học</w:t>
              </w:r>
              <w:r w:rsidRPr="004275E6">
                <w:rPr>
                  <w:rFonts w:eastAsia="Calibri"/>
                  <w:szCs w:val="26"/>
                </w:rPr>
                <w:t>”</w:t>
              </w:r>
            </w:ins>
          </w:p>
        </w:tc>
        <w:tc>
          <w:tcPr>
            <w:tcW w:w="3544" w:type="dxa"/>
            <w:shd w:val="clear" w:color="auto" w:fill="auto"/>
          </w:tcPr>
          <w:p w:rsidR="00DC1CC2" w:rsidRPr="004275E6" w:rsidRDefault="00DC1CC2" w:rsidP="00DC1CC2">
            <w:pPr>
              <w:jc w:val="center"/>
              <w:rPr>
                <w:ins w:id="1445" w:author="abc" w:date="2018-07-02T09:58:00Z"/>
                <w:rFonts w:eastAsia="Calibri"/>
                <w:szCs w:val="26"/>
              </w:rPr>
            </w:pPr>
            <w:ins w:id="1446" w:author="abc" w:date="2018-07-02T09:58:00Z">
              <w:r w:rsidRPr="004275E6">
                <w:rPr>
                  <w:rFonts w:eastAsia="Calibri"/>
                  <w:szCs w:val="26"/>
                </w:rPr>
                <w:t xml:space="preserve">Hiện thị các thao tác </w:t>
              </w:r>
              <w:r>
                <w:rPr>
                  <w:rFonts w:eastAsia="Calibri"/>
                  <w:szCs w:val="26"/>
                </w:rPr>
                <w:t>Quản lý danh sách lớp học</w:t>
              </w:r>
            </w:ins>
          </w:p>
        </w:tc>
        <w:tc>
          <w:tcPr>
            <w:tcW w:w="1660" w:type="dxa"/>
            <w:shd w:val="clear" w:color="auto" w:fill="auto"/>
          </w:tcPr>
          <w:p w:rsidR="00DC1CC2" w:rsidRPr="004275E6" w:rsidRDefault="00DC1CC2" w:rsidP="00DC1CC2">
            <w:pPr>
              <w:jc w:val="center"/>
              <w:rPr>
                <w:ins w:id="1447" w:author="abc" w:date="2018-07-02T09:58:00Z"/>
                <w:rFonts w:eastAsia="Calibri"/>
                <w:szCs w:val="26"/>
              </w:rPr>
            </w:pPr>
          </w:p>
        </w:tc>
      </w:tr>
      <w:tr w:rsidR="00DC1CC2" w:rsidRPr="004275E6" w:rsidTr="00DC1CC2">
        <w:trPr>
          <w:ins w:id="1448" w:author="abc" w:date="2018-07-02T09:58:00Z"/>
        </w:trPr>
        <w:tc>
          <w:tcPr>
            <w:tcW w:w="817" w:type="dxa"/>
            <w:shd w:val="clear" w:color="auto" w:fill="auto"/>
          </w:tcPr>
          <w:p w:rsidR="00DC1CC2" w:rsidRPr="004275E6" w:rsidRDefault="00DC1CC2" w:rsidP="00DC1CC2">
            <w:pPr>
              <w:jc w:val="center"/>
              <w:rPr>
                <w:ins w:id="1449" w:author="abc" w:date="2018-07-02T09:58:00Z"/>
                <w:rFonts w:eastAsia="Calibri"/>
                <w:szCs w:val="26"/>
              </w:rPr>
            </w:pPr>
            <w:ins w:id="1450" w:author="abc" w:date="2018-07-02T09:58:00Z">
              <w:r>
                <w:rPr>
                  <w:rFonts w:eastAsia="Calibri"/>
                  <w:szCs w:val="26"/>
                </w:rPr>
                <w:t>8</w:t>
              </w:r>
            </w:ins>
          </w:p>
        </w:tc>
        <w:tc>
          <w:tcPr>
            <w:tcW w:w="2835" w:type="dxa"/>
            <w:shd w:val="clear" w:color="auto" w:fill="auto"/>
          </w:tcPr>
          <w:p w:rsidR="00DC1CC2" w:rsidRPr="004275E6" w:rsidRDefault="00DC1CC2" w:rsidP="00DC1CC2">
            <w:pPr>
              <w:jc w:val="center"/>
              <w:rPr>
                <w:ins w:id="1451" w:author="abc" w:date="2018-07-02T09:58:00Z"/>
                <w:rFonts w:eastAsia="Calibri"/>
                <w:szCs w:val="26"/>
              </w:rPr>
            </w:pPr>
            <w:ins w:id="1452" w:author="abc" w:date="2018-07-02T09:58:00Z">
              <w:r w:rsidRPr="004275E6">
                <w:rPr>
                  <w:rFonts w:eastAsia="Calibri"/>
                  <w:szCs w:val="26"/>
                </w:rPr>
                <w:t>Nhấn nút “</w:t>
              </w:r>
              <w:r>
                <w:rPr>
                  <w:rFonts w:eastAsia="Calibri"/>
                  <w:szCs w:val="26"/>
                </w:rPr>
                <w:t>Khối lớp</w:t>
              </w:r>
              <w:r w:rsidRPr="004275E6">
                <w:rPr>
                  <w:rFonts w:eastAsia="Calibri"/>
                  <w:szCs w:val="26"/>
                </w:rPr>
                <w:t>”</w:t>
              </w:r>
            </w:ins>
          </w:p>
        </w:tc>
        <w:tc>
          <w:tcPr>
            <w:tcW w:w="3544" w:type="dxa"/>
            <w:shd w:val="clear" w:color="auto" w:fill="auto"/>
          </w:tcPr>
          <w:p w:rsidR="00DC1CC2" w:rsidRPr="004275E6" w:rsidRDefault="00DC1CC2" w:rsidP="00DC1CC2">
            <w:pPr>
              <w:jc w:val="center"/>
              <w:rPr>
                <w:ins w:id="1453" w:author="abc" w:date="2018-07-02T09:58:00Z"/>
                <w:rFonts w:eastAsia="Calibri"/>
                <w:szCs w:val="26"/>
              </w:rPr>
            </w:pPr>
            <w:ins w:id="1454" w:author="abc" w:date="2018-07-02T09:58:00Z">
              <w:r w:rsidRPr="004275E6">
                <w:rPr>
                  <w:rFonts w:eastAsia="Calibri"/>
                  <w:szCs w:val="26"/>
                </w:rPr>
                <w:t xml:space="preserve">Hiện thị các thao tác </w:t>
              </w:r>
              <w:r>
                <w:rPr>
                  <w:rFonts w:eastAsia="Calibri"/>
                  <w:szCs w:val="26"/>
                </w:rPr>
                <w:t>Quản lý danh sách Khối lớp học</w:t>
              </w:r>
            </w:ins>
          </w:p>
        </w:tc>
        <w:tc>
          <w:tcPr>
            <w:tcW w:w="1660" w:type="dxa"/>
            <w:shd w:val="clear" w:color="auto" w:fill="auto"/>
          </w:tcPr>
          <w:p w:rsidR="00DC1CC2" w:rsidRPr="004275E6" w:rsidRDefault="00DC1CC2" w:rsidP="00DC1CC2">
            <w:pPr>
              <w:jc w:val="center"/>
              <w:rPr>
                <w:ins w:id="1455" w:author="abc" w:date="2018-07-02T09:58:00Z"/>
                <w:rFonts w:eastAsia="Calibri"/>
                <w:szCs w:val="26"/>
              </w:rPr>
            </w:pPr>
          </w:p>
        </w:tc>
      </w:tr>
      <w:tr w:rsidR="00DC1CC2" w:rsidRPr="004275E6" w:rsidTr="00DC1CC2">
        <w:trPr>
          <w:ins w:id="1456" w:author="abc" w:date="2018-07-02T09:58:00Z"/>
        </w:trPr>
        <w:tc>
          <w:tcPr>
            <w:tcW w:w="817" w:type="dxa"/>
            <w:shd w:val="clear" w:color="auto" w:fill="auto"/>
          </w:tcPr>
          <w:p w:rsidR="00DC1CC2" w:rsidRDefault="00DC1CC2" w:rsidP="00DC1CC2">
            <w:pPr>
              <w:jc w:val="center"/>
              <w:rPr>
                <w:ins w:id="1457" w:author="abc" w:date="2018-07-02T09:58:00Z"/>
                <w:rFonts w:eastAsia="Calibri"/>
                <w:szCs w:val="26"/>
              </w:rPr>
            </w:pPr>
            <w:ins w:id="1458" w:author="abc" w:date="2018-07-02T09:58:00Z">
              <w:r>
                <w:rPr>
                  <w:rFonts w:eastAsia="Calibri"/>
                  <w:szCs w:val="26"/>
                </w:rPr>
                <w:t>9</w:t>
              </w:r>
            </w:ins>
          </w:p>
        </w:tc>
        <w:tc>
          <w:tcPr>
            <w:tcW w:w="2835" w:type="dxa"/>
            <w:shd w:val="clear" w:color="auto" w:fill="auto"/>
          </w:tcPr>
          <w:p w:rsidR="00DC1CC2" w:rsidRPr="004275E6" w:rsidRDefault="00DC1CC2" w:rsidP="00DC1CC2">
            <w:pPr>
              <w:jc w:val="center"/>
              <w:rPr>
                <w:ins w:id="1459" w:author="abc" w:date="2018-07-02T09:58:00Z"/>
                <w:rFonts w:eastAsia="Calibri"/>
                <w:szCs w:val="26"/>
              </w:rPr>
            </w:pPr>
            <w:ins w:id="1460" w:author="abc" w:date="2018-07-02T09:58:00Z">
              <w:r w:rsidRPr="004275E6">
                <w:rPr>
                  <w:rFonts w:eastAsia="Calibri"/>
                  <w:szCs w:val="26"/>
                </w:rPr>
                <w:t>Nhấn nút “</w:t>
              </w:r>
              <w:r>
                <w:rPr>
                  <w:rFonts w:eastAsia="Calibri"/>
                  <w:szCs w:val="26"/>
                </w:rPr>
                <w:t>Học kì</w:t>
              </w:r>
              <w:r w:rsidRPr="004275E6">
                <w:rPr>
                  <w:rFonts w:eastAsia="Calibri"/>
                  <w:szCs w:val="26"/>
                </w:rPr>
                <w:t>”</w:t>
              </w:r>
            </w:ins>
          </w:p>
        </w:tc>
        <w:tc>
          <w:tcPr>
            <w:tcW w:w="3544" w:type="dxa"/>
            <w:shd w:val="clear" w:color="auto" w:fill="auto"/>
          </w:tcPr>
          <w:p w:rsidR="00DC1CC2" w:rsidRPr="004275E6" w:rsidRDefault="00DC1CC2" w:rsidP="00DC1CC2">
            <w:pPr>
              <w:jc w:val="center"/>
              <w:rPr>
                <w:ins w:id="1461" w:author="abc" w:date="2018-07-02T09:58:00Z"/>
                <w:rFonts w:eastAsia="Calibri"/>
                <w:szCs w:val="26"/>
              </w:rPr>
            </w:pPr>
            <w:ins w:id="1462" w:author="abc" w:date="2018-07-02T09:58:00Z">
              <w:r w:rsidRPr="004275E6">
                <w:rPr>
                  <w:rFonts w:eastAsia="Calibri"/>
                  <w:szCs w:val="26"/>
                </w:rPr>
                <w:t xml:space="preserve">Hiện thị các thao tác </w:t>
              </w:r>
              <w:r>
                <w:rPr>
                  <w:rFonts w:eastAsia="Calibri"/>
                  <w:szCs w:val="26"/>
                </w:rPr>
                <w:t>Quản lý danh sách Học kì</w:t>
              </w:r>
            </w:ins>
          </w:p>
        </w:tc>
        <w:tc>
          <w:tcPr>
            <w:tcW w:w="1660" w:type="dxa"/>
            <w:shd w:val="clear" w:color="auto" w:fill="auto"/>
          </w:tcPr>
          <w:p w:rsidR="00DC1CC2" w:rsidRPr="004275E6" w:rsidRDefault="00DC1CC2" w:rsidP="00DC1CC2">
            <w:pPr>
              <w:jc w:val="center"/>
              <w:rPr>
                <w:ins w:id="1463" w:author="abc" w:date="2018-07-02T09:58:00Z"/>
                <w:rFonts w:eastAsia="Calibri"/>
                <w:szCs w:val="26"/>
              </w:rPr>
            </w:pPr>
          </w:p>
        </w:tc>
      </w:tr>
      <w:tr w:rsidR="00DC1CC2" w:rsidRPr="004275E6" w:rsidTr="00DC1CC2">
        <w:trPr>
          <w:ins w:id="1464" w:author="abc" w:date="2018-07-02T09:58:00Z"/>
        </w:trPr>
        <w:tc>
          <w:tcPr>
            <w:tcW w:w="817" w:type="dxa"/>
            <w:shd w:val="clear" w:color="auto" w:fill="auto"/>
          </w:tcPr>
          <w:p w:rsidR="00DC1CC2" w:rsidRDefault="00DC1CC2" w:rsidP="00DC1CC2">
            <w:pPr>
              <w:jc w:val="center"/>
              <w:rPr>
                <w:ins w:id="1465" w:author="abc" w:date="2018-07-02T09:58:00Z"/>
                <w:rFonts w:eastAsia="Calibri"/>
                <w:szCs w:val="26"/>
              </w:rPr>
            </w:pPr>
            <w:ins w:id="1466" w:author="abc" w:date="2018-07-02T09:58:00Z">
              <w:r>
                <w:rPr>
                  <w:rFonts w:eastAsia="Calibri"/>
                  <w:szCs w:val="26"/>
                </w:rPr>
                <w:t>10</w:t>
              </w:r>
            </w:ins>
          </w:p>
        </w:tc>
        <w:tc>
          <w:tcPr>
            <w:tcW w:w="2835" w:type="dxa"/>
            <w:shd w:val="clear" w:color="auto" w:fill="auto"/>
          </w:tcPr>
          <w:p w:rsidR="00DC1CC2" w:rsidRPr="004275E6" w:rsidRDefault="00DC1CC2" w:rsidP="00DC1CC2">
            <w:pPr>
              <w:jc w:val="center"/>
              <w:rPr>
                <w:ins w:id="1467" w:author="abc" w:date="2018-07-02T09:58:00Z"/>
                <w:rFonts w:eastAsia="Calibri"/>
                <w:szCs w:val="26"/>
              </w:rPr>
            </w:pPr>
            <w:ins w:id="1468" w:author="abc" w:date="2018-07-02T09:58:00Z">
              <w:r w:rsidRPr="004275E6">
                <w:rPr>
                  <w:rFonts w:eastAsia="Calibri"/>
                  <w:szCs w:val="26"/>
                </w:rPr>
                <w:t>Nhấn nút “</w:t>
              </w:r>
              <w:r>
                <w:rPr>
                  <w:rFonts w:eastAsia="Calibri"/>
                  <w:szCs w:val="26"/>
                </w:rPr>
                <w:t>Năm Học</w:t>
              </w:r>
              <w:r w:rsidRPr="004275E6">
                <w:rPr>
                  <w:rFonts w:eastAsia="Calibri"/>
                  <w:szCs w:val="26"/>
                </w:rPr>
                <w:t>”</w:t>
              </w:r>
            </w:ins>
          </w:p>
        </w:tc>
        <w:tc>
          <w:tcPr>
            <w:tcW w:w="3544" w:type="dxa"/>
            <w:shd w:val="clear" w:color="auto" w:fill="auto"/>
          </w:tcPr>
          <w:p w:rsidR="00DC1CC2" w:rsidRPr="004275E6" w:rsidRDefault="00DC1CC2" w:rsidP="00DC1CC2">
            <w:pPr>
              <w:jc w:val="center"/>
              <w:rPr>
                <w:ins w:id="1469" w:author="abc" w:date="2018-07-02T09:58:00Z"/>
                <w:rFonts w:eastAsia="Calibri"/>
                <w:szCs w:val="26"/>
              </w:rPr>
            </w:pPr>
            <w:ins w:id="1470" w:author="abc" w:date="2018-07-02T09:58:00Z">
              <w:r w:rsidRPr="004275E6">
                <w:rPr>
                  <w:rFonts w:eastAsia="Calibri"/>
                  <w:szCs w:val="26"/>
                </w:rPr>
                <w:t xml:space="preserve">Hiện thị các thao tác </w:t>
              </w:r>
              <w:r>
                <w:rPr>
                  <w:rFonts w:eastAsia="Calibri"/>
                  <w:szCs w:val="26"/>
                </w:rPr>
                <w:t>Quản lý danh sách Năm Học</w:t>
              </w:r>
            </w:ins>
          </w:p>
        </w:tc>
        <w:tc>
          <w:tcPr>
            <w:tcW w:w="1660" w:type="dxa"/>
            <w:shd w:val="clear" w:color="auto" w:fill="auto"/>
          </w:tcPr>
          <w:p w:rsidR="00DC1CC2" w:rsidRPr="004275E6" w:rsidRDefault="00DC1CC2" w:rsidP="00DC1CC2">
            <w:pPr>
              <w:jc w:val="center"/>
              <w:rPr>
                <w:ins w:id="1471" w:author="abc" w:date="2018-07-02T09:58:00Z"/>
                <w:rFonts w:eastAsia="Calibri"/>
                <w:szCs w:val="26"/>
              </w:rPr>
            </w:pPr>
          </w:p>
        </w:tc>
      </w:tr>
      <w:tr w:rsidR="00DC1CC2" w:rsidRPr="004275E6" w:rsidTr="00DC1CC2">
        <w:trPr>
          <w:ins w:id="1472" w:author="abc" w:date="2018-07-02T09:58:00Z"/>
        </w:trPr>
        <w:tc>
          <w:tcPr>
            <w:tcW w:w="817" w:type="dxa"/>
            <w:shd w:val="clear" w:color="auto" w:fill="auto"/>
          </w:tcPr>
          <w:p w:rsidR="00DC1CC2" w:rsidRDefault="00DC1CC2" w:rsidP="00DC1CC2">
            <w:pPr>
              <w:jc w:val="center"/>
              <w:rPr>
                <w:ins w:id="1473" w:author="abc" w:date="2018-07-02T09:58:00Z"/>
                <w:rFonts w:eastAsia="Calibri"/>
                <w:szCs w:val="26"/>
              </w:rPr>
            </w:pPr>
            <w:ins w:id="1474" w:author="abc" w:date="2018-07-02T10:14:00Z">
              <w:r>
                <w:rPr>
                  <w:rFonts w:eastAsia="Calibri"/>
                  <w:szCs w:val="26"/>
                </w:rPr>
                <w:t>11</w:t>
              </w:r>
            </w:ins>
          </w:p>
        </w:tc>
        <w:tc>
          <w:tcPr>
            <w:tcW w:w="2835" w:type="dxa"/>
            <w:shd w:val="clear" w:color="auto" w:fill="auto"/>
          </w:tcPr>
          <w:p w:rsidR="00DC1CC2" w:rsidRPr="004275E6" w:rsidRDefault="00DC1CC2" w:rsidP="00DC1CC2">
            <w:pPr>
              <w:jc w:val="center"/>
              <w:rPr>
                <w:ins w:id="1475" w:author="abc" w:date="2018-07-02T09:58:00Z"/>
                <w:rFonts w:eastAsia="Calibri"/>
                <w:szCs w:val="26"/>
              </w:rPr>
            </w:pPr>
            <w:ins w:id="1476" w:author="abc" w:date="2018-07-02T09:58:00Z">
              <w:r w:rsidRPr="004275E6">
                <w:rPr>
                  <w:rFonts w:eastAsia="Calibri"/>
                  <w:szCs w:val="26"/>
                </w:rPr>
                <w:t>Nhấn nút “</w:t>
              </w:r>
              <w:r>
                <w:rPr>
                  <w:rFonts w:eastAsia="Calibri"/>
                  <w:szCs w:val="26"/>
                </w:rPr>
                <w:t>Môn học</w:t>
              </w:r>
              <w:r w:rsidRPr="004275E6">
                <w:rPr>
                  <w:rFonts w:eastAsia="Calibri"/>
                  <w:szCs w:val="26"/>
                </w:rPr>
                <w:t>”</w:t>
              </w:r>
            </w:ins>
          </w:p>
        </w:tc>
        <w:tc>
          <w:tcPr>
            <w:tcW w:w="3544" w:type="dxa"/>
            <w:shd w:val="clear" w:color="auto" w:fill="auto"/>
          </w:tcPr>
          <w:p w:rsidR="00DC1CC2" w:rsidRPr="004275E6" w:rsidRDefault="00DC1CC2" w:rsidP="00DC1CC2">
            <w:pPr>
              <w:jc w:val="center"/>
              <w:rPr>
                <w:ins w:id="1477" w:author="abc" w:date="2018-07-02T09:58:00Z"/>
                <w:rFonts w:eastAsia="Calibri"/>
                <w:szCs w:val="26"/>
              </w:rPr>
            </w:pPr>
            <w:ins w:id="1478" w:author="abc" w:date="2018-07-02T09:58:00Z">
              <w:r w:rsidRPr="004275E6">
                <w:rPr>
                  <w:rFonts w:eastAsia="Calibri"/>
                  <w:szCs w:val="26"/>
                </w:rPr>
                <w:t xml:space="preserve">Hiện thị các thao tác </w:t>
              </w:r>
              <w:r>
                <w:rPr>
                  <w:rFonts w:eastAsia="Calibri"/>
                  <w:szCs w:val="26"/>
                </w:rPr>
                <w:t>Quản lý danh sách các môn học</w:t>
              </w:r>
            </w:ins>
          </w:p>
        </w:tc>
        <w:tc>
          <w:tcPr>
            <w:tcW w:w="1660" w:type="dxa"/>
            <w:shd w:val="clear" w:color="auto" w:fill="auto"/>
          </w:tcPr>
          <w:p w:rsidR="00DC1CC2" w:rsidRPr="004275E6" w:rsidRDefault="00DC1CC2" w:rsidP="00DC1CC2">
            <w:pPr>
              <w:jc w:val="center"/>
              <w:rPr>
                <w:ins w:id="1479" w:author="abc" w:date="2018-07-02T09:58:00Z"/>
                <w:rFonts w:eastAsia="Calibri"/>
                <w:szCs w:val="26"/>
              </w:rPr>
            </w:pPr>
          </w:p>
        </w:tc>
      </w:tr>
      <w:tr w:rsidR="00DC1CC2" w:rsidRPr="004275E6" w:rsidTr="00DC1CC2">
        <w:trPr>
          <w:ins w:id="1480" w:author="abc" w:date="2018-07-02T09:58:00Z"/>
        </w:trPr>
        <w:tc>
          <w:tcPr>
            <w:tcW w:w="817" w:type="dxa"/>
            <w:shd w:val="clear" w:color="auto" w:fill="auto"/>
          </w:tcPr>
          <w:p w:rsidR="00DC1CC2" w:rsidRDefault="00DC1CC2" w:rsidP="00DC1CC2">
            <w:pPr>
              <w:jc w:val="center"/>
              <w:rPr>
                <w:ins w:id="1481" w:author="abc" w:date="2018-07-02T09:58:00Z"/>
                <w:rFonts w:eastAsia="Calibri"/>
                <w:szCs w:val="26"/>
              </w:rPr>
            </w:pPr>
            <w:ins w:id="1482" w:author="abc" w:date="2018-07-02T10:14:00Z">
              <w:r>
                <w:rPr>
                  <w:rFonts w:eastAsia="Calibri"/>
                  <w:szCs w:val="26"/>
                </w:rPr>
                <w:t>12</w:t>
              </w:r>
            </w:ins>
          </w:p>
        </w:tc>
        <w:tc>
          <w:tcPr>
            <w:tcW w:w="2835" w:type="dxa"/>
            <w:shd w:val="clear" w:color="auto" w:fill="auto"/>
          </w:tcPr>
          <w:p w:rsidR="00DC1CC2" w:rsidRPr="004275E6" w:rsidRDefault="00DC1CC2" w:rsidP="00DC1CC2">
            <w:pPr>
              <w:jc w:val="center"/>
              <w:rPr>
                <w:ins w:id="1483" w:author="abc" w:date="2018-07-02T09:58:00Z"/>
                <w:rFonts w:eastAsia="Calibri"/>
                <w:szCs w:val="26"/>
              </w:rPr>
            </w:pPr>
            <w:ins w:id="1484" w:author="abc" w:date="2018-07-02T09:58:00Z">
              <w:r w:rsidRPr="004275E6">
                <w:rPr>
                  <w:rFonts w:eastAsia="Calibri"/>
                  <w:szCs w:val="26"/>
                </w:rPr>
                <w:t>Nhấn nút “</w:t>
              </w:r>
              <w:r>
                <w:rPr>
                  <w:rFonts w:eastAsia="Calibri"/>
                  <w:szCs w:val="26"/>
                </w:rPr>
                <w:t>Điểm</w:t>
              </w:r>
              <w:r w:rsidRPr="004275E6">
                <w:rPr>
                  <w:rFonts w:eastAsia="Calibri"/>
                  <w:szCs w:val="26"/>
                </w:rPr>
                <w:t>”</w:t>
              </w:r>
            </w:ins>
          </w:p>
        </w:tc>
        <w:tc>
          <w:tcPr>
            <w:tcW w:w="3544" w:type="dxa"/>
            <w:shd w:val="clear" w:color="auto" w:fill="auto"/>
          </w:tcPr>
          <w:p w:rsidR="00DC1CC2" w:rsidRPr="004275E6" w:rsidRDefault="00DC1CC2" w:rsidP="00DC1CC2">
            <w:pPr>
              <w:jc w:val="center"/>
              <w:rPr>
                <w:ins w:id="1485" w:author="abc" w:date="2018-07-02T09:58:00Z"/>
                <w:rFonts w:eastAsia="Calibri"/>
                <w:szCs w:val="26"/>
              </w:rPr>
            </w:pPr>
            <w:ins w:id="1486" w:author="abc" w:date="2018-07-02T09:58:00Z">
              <w:r w:rsidRPr="004275E6">
                <w:rPr>
                  <w:rFonts w:eastAsia="Calibri"/>
                  <w:szCs w:val="26"/>
                </w:rPr>
                <w:t xml:space="preserve">Hiện thị các thao tác </w:t>
              </w:r>
              <w:r>
                <w:rPr>
                  <w:rFonts w:eastAsia="Calibri"/>
                  <w:szCs w:val="26"/>
                </w:rPr>
                <w:t>Quản lý danh sách loại điểm</w:t>
              </w:r>
            </w:ins>
          </w:p>
        </w:tc>
        <w:tc>
          <w:tcPr>
            <w:tcW w:w="1660" w:type="dxa"/>
            <w:shd w:val="clear" w:color="auto" w:fill="auto"/>
          </w:tcPr>
          <w:p w:rsidR="00DC1CC2" w:rsidRPr="004275E6" w:rsidRDefault="00DC1CC2" w:rsidP="00DC1CC2">
            <w:pPr>
              <w:jc w:val="center"/>
              <w:rPr>
                <w:ins w:id="1487" w:author="abc" w:date="2018-07-02T09:58:00Z"/>
                <w:rFonts w:eastAsia="Calibri"/>
                <w:szCs w:val="26"/>
              </w:rPr>
            </w:pPr>
          </w:p>
        </w:tc>
      </w:tr>
      <w:tr w:rsidR="00DC1CC2" w:rsidRPr="004275E6" w:rsidTr="00DC1CC2">
        <w:trPr>
          <w:ins w:id="1488" w:author="abc" w:date="2018-07-02T09:58:00Z"/>
        </w:trPr>
        <w:tc>
          <w:tcPr>
            <w:tcW w:w="817" w:type="dxa"/>
            <w:shd w:val="clear" w:color="auto" w:fill="auto"/>
          </w:tcPr>
          <w:p w:rsidR="00DC1CC2" w:rsidRPr="004275E6" w:rsidRDefault="00DC1CC2" w:rsidP="00DC1CC2">
            <w:pPr>
              <w:jc w:val="center"/>
              <w:rPr>
                <w:ins w:id="1489" w:author="abc" w:date="2018-07-02T09:58:00Z"/>
                <w:rFonts w:eastAsia="Calibri"/>
                <w:szCs w:val="26"/>
              </w:rPr>
            </w:pPr>
            <w:ins w:id="1490" w:author="abc" w:date="2018-07-02T09:58:00Z">
              <w:r>
                <w:rPr>
                  <w:rFonts w:eastAsia="Calibri"/>
                  <w:szCs w:val="26"/>
                </w:rPr>
                <w:t>13</w:t>
              </w:r>
            </w:ins>
          </w:p>
          <w:p w:rsidR="00DC1CC2" w:rsidRPr="004275E6" w:rsidRDefault="00DC1CC2" w:rsidP="00DC1CC2">
            <w:pPr>
              <w:jc w:val="center"/>
              <w:rPr>
                <w:ins w:id="1491" w:author="abc" w:date="2018-07-02T09:58:00Z"/>
                <w:rFonts w:eastAsia="Calibri"/>
                <w:szCs w:val="26"/>
              </w:rPr>
            </w:pPr>
          </w:p>
        </w:tc>
        <w:tc>
          <w:tcPr>
            <w:tcW w:w="2835" w:type="dxa"/>
            <w:shd w:val="clear" w:color="auto" w:fill="auto"/>
          </w:tcPr>
          <w:p w:rsidR="00DC1CC2" w:rsidRPr="004275E6" w:rsidRDefault="00DC1CC2" w:rsidP="00DC1CC2">
            <w:pPr>
              <w:jc w:val="center"/>
              <w:rPr>
                <w:ins w:id="1492" w:author="abc" w:date="2018-07-02T09:58:00Z"/>
                <w:rFonts w:eastAsia="Calibri"/>
                <w:szCs w:val="26"/>
              </w:rPr>
            </w:pPr>
            <w:ins w:id="1493" w:author="abc" w:date="2018-07-02T09:58:00Z">
              <w:r w:rsidRPr="004275E6">
                <w:rPr>
                  <w:rFonts w:eastAsia="Calibri"/>
                  <w:szCs w:val="26"/>
                </w:rPr>
                <w:t>Nhấn nút “Báo cáo”</w:t>
              </w:r>
            </w:ins>
          </w:p>
        </w:tc>
        <w:tc>
          <w:tcPr>
            <w:tcW w:w="3544" w:type="dxa"/>
            <w:shd w:val="clear" w:color="auto" w:fill="auto"/>
          </w:tcPr>
          <w:p w:rsidR="00DC1CC2" w:rsidRPr="004275E6" w:rsidRDefault="00DC1CC2" w:rsidP="00DC1CC2">
            <w:pPr>
              <w:jc w:val="center"/>
              <w:rPr>
                <w:ins w:id="1494" w:author="abc" w:date="2018-07-02T09:58:00Z"/>
                <w:rFonts w:eastAsia="Calibri"/>
                <w:szCs w:val="26"/>
              </w:rPr>
            </w:pPr>
            <w:ins w:id="1495" w:author="abc" w:date="2018-07-02T09:58:00Z">
              <w:r w:rsidRPr="004275E6">
                <w:rPr>
                  <w:rFonts w:eastAsia="Calibri"/>
                  <w:szCs w:val="26"/>
                </w:rPr>
                <w:t>Hiển thị các thao tác về báo cáo</w:t>
              </w:r>
            </w:ins>
          </w:p>
        </w:tc>
        <w:tc>
          <w:tcPr>
            <w:tcW w:w="1660" w:type="dxa"/>
            <w:shd w:val="clear" w:color="auto" w:fill="auto"/>
          </w:tcPr>
          <w:p w:rsidR="00DC1CC2" w:rsidRPr="004275E6" w:rsidRDefault="00DC1CC2" w:rsidP="00DC1CC2">
            <w:pPr>
              <w:jc w:val="center"/>
              <w:rPr>
                <w:ins w:id="1496" w:author="abc" w:date="2018-07-02T09:58:00Z"/>
                <w:rFonts w:eastAsia="Calibri"/>
                <w:szCs w:val="26"/>
              </w:rPr>
            </w:pPr>
          </w:p>
        </w:tc>
      </w:tr>
      <w:tr w:rsidR="00DC1CC2" w:rsidRPr="004275E6" w:rsidTr="00DC1CC2">
        <w:trPr>
          <w:ins w:id="1497" w:author="abc" w:date="2018-07-02T09:58:00Z"/>
        </w:trPr>
        <w:tc>
          <w:tcPr>
            <w:tcW w:w="817" w:type="dxa"/>
            <w:shd w:val="clear" w:color="auto" w:fill="auto"/>
          </w:tcPr>
          <w:p w:rsidR="00DC1CC2" w:rsidRPr="004275E6" w:rsidRDefault="00DC1CC2" w:rsidP="00DC1CC2">
            <w:pPr>
              <w:jc w:val="center"/>
              <w:rPr>
                <w:ins w:id="1498" w:author="abc" w:date="2018-07-02T09:58:00Z"/>
                <w:rFonts w:eastAsia="Calibri"/>
                <w:szCs w:val="26"/>
              </w:rPr>
            </w:pPr>
            <w:ins w:id="1499" w:author="abc" w:date="2018-07-02T09:58:00Z">
              <w:r>
                <w:rPr>
                  <w:rFonts w:eastAsia="Calibri"/>
                  <w:szCs w:val="26"/>
                </w:rPr>
                <w:t>14</w:t>
              </w:r>
            </w:ins>
          </w:p>
        </w:tc>
        <w:tc>
          <w:tcPr>
            <w:tcW w:w="2835" w:type="dxa"/>
            <w:shd w:val="clear" w:color="auto" w:fill="auto"/>
          </w:tcPr>
          <w:p w:rsidR="00DC1CC2" w:rsidRPr="004275E6" w:rsidRDefault="00DC1CC2" w:rsidP="00DC1CC2">
            <w:pPr>
              <w:jc w:val="center"/>
              <w:rPr>
                <w:ins w:id="1500" w:author="abc" w:date="2018-07-02T09:58:00Z"/>
                <w:rFonts w:eastAsia="Calibri"/>
                <w:szCs w:val="26"/>
              </w:rPr>
            </w:pPr>
            <w:ins w:id="1501" w:author="abc" w:date="2018-07-02T09:58:00Z">
              <w:r w:rsidRPr="004275E6">
                <w:rPr>
                  <w:rFonts w:eastAsia="Calibri"/>
                  <w:szCs w:val="26"/>
                </w:rPr>
                <w:t>Nhấn nút “Tìm kiếm”</w:t>
              </w:r>
            </w:ins>
          </w:p>
        </w:tc>
        <w:tc>
          <w:tcPr>
            <w:tcW w:w="3544" w:type="dxa"/>
            <w:shd w:val="clear" w:color="auto" w:fill="auto"/>
          </w:tcPr>
          <w:p w:rsidR="00DC1CC2" w:rsidRPr="004275E6" w:rsidRDefault="00DC1CC2" w:rsidP="00DC1CC2">
            <w:pPr>
              <w:jc w:val="center"/>
              <w:rPr>
                <w:ins w:id="1502" w:author="abc" w:date="2018-07-02T09:58:00Z"/>
                <w:rFonts w:eastAsia="Calibri"/>
                <w:szCs w:val="26"/>
              </w:rPr>
            </w:pPr>
            <w:ins w:id="1503" w:author="abc" w:date="2018-07-02T09:58:00Z">
              <w:r w:rsidRPr="004275E6">
                <w:rPr>
                  <w:rFonts w:eastAsia="Calibri"/>
                  <w:szCs w:val="26"/>
                </w:rPr>
                <w:t>Hiển thị các thao tác về tìm kiếm thông tin</w:t>
              </w:r>
            </w:ins>
          </w:p>
        </w:tc>
        <w:tc>
          <w:tcPr>
            <w:tcW w:w="1660" w:type="dxa"/>
            <w:shd w:val="clear" w:color="auto" w:fill="auto"/>
          </w:tcPr>
          <w:p w:rsidR="00DC1CC2" w:rsidRPr="004275E6" w:rsidRDefault="00DC1CC2" w:rsidP="00DC1CC2">
            <w:pPr>
              <w:jc w:val="center"/>
              <w:rPr>
                <w:ins w:id="1504" w:author="abc" w:date="2018-07-02T09:58:00Z"/>
                <w:rFonts w:eastAsia="Calibri"/>
                <w:szCs w:val="26"/>
              </w:rPr>
            </w:pPr>
          </w:p>
        </w:tc>
      </w:tr>
      <w:tr w:rsidR="00DC1CC2" w:rsidRPr="004275E6" w:rsidTr="00DC1CC2">
        <w:trPr>
          <w:ins w:id="1505" w:author="abc" w:date="2018-07-02T09:58:00Z"/>
        </w:trPr>
        <w:tc>
          <w:tcPr>
            <w:tcW w:w="817" w:type="dxa"/>
            <w:shd w:val="clear" w:color="auto" w:fill="auto"/>
          </w:tcPr>
          <w:p w:rsidR="00DC1CC2" w:rsidRPr="004275E6" w:rsidRDefault="00DC1CC2" w:rsidP="00DC1CC2">
            <w:pPr>
              <w:jc w:val="center"/>
              <w:rPr>
                <w:ins w:id="1506" w:author="abc" w:date="2018-07-02T09:58:00Z"/>
                <w:rFonts w:eastAsia="Calibri"/>
                <w:szCs w:val="26"/>
              </w:rPr>
            </w:pPr>
            <w:ins w:id="1507" w:author="abc" w:date="2018-07-02T10:14:00Z">
              <w:r>
                <w:rPr>
                  <w:rFonts w:eastAsia="Calibri"/>
                  <w:szCs w:val="26"/>
                </w:rPr>
                <w:lastRenderedPageBreak/>
                <w:t>1</w:t>
              </w:r>
            </w:ins>
            <w:ins w:id="1508" w:author="abc" w:date="2018-07-02T09:58:00Z">
              <w:r w:rsidRPr="004275E6">
                <w:rPr>
                  <w:rFonts w:eastAsia="Calibri"/>
                  <w:szCs w:val="26"/>
                </w:rPr>
                <w:t>5</w:t>
              </w:r>
            </w:ins>
          </w:p>
          <w:p w:rsidR="00DC1CC2" w:rsidRPr="004275E6" w:rsidRDefault="00DC1CC2" w:rsidP="00DC1CC2">
            <w:pPr>
              <w:jc w:val="center"/>
              <w:rPr>
                <w:ins w:id="1509" w:author="abc" w:date="2018-07-02T09:58:00Z"/>
                <w:rFonts w:eastAsia="Calibri"/>
                <w:szCs w:val="26"/>
              </w:rPr>
            </w:pPr>
          </w:p>
        </w:tc>
        <w:tc>
          <w:tcPr>
            <w:tcW w:w="2835" w:type="dxa"/>
            <w:shd w:val="clear" w:color="auto" w:fill="auto"/>
          </w:tcPr>
          <w:p w:rsidR="00DC1CC2" w:rsidRPr="004275E6" w:rsidRDefault="00DC1CC2" w:rsidP="00DC1CC2">
            <w:pPr>
              <w:jc w:val="center"/>
              <w:rPr>
                <w:ins w:id="1510" w:author="abc" w:date="2018-07-02T09:58:00Z"/>
                <w:rFonts w:eastAsia="Calibri"/>
                <w:szCs w:val="26"/>
              </w:rPr>
            </w:pPr>
            <w:ins w:id="1511" w:author="abc" w:date="2018-07-02T09:58:00Z">
              <w:r w:rsidRPr="004275E6">
                <w:rPr>
                  <w:rFonts w:eastAsia="Calibri"/>
                  <w:szCs w:val="26"/>
                </w:rPr>
                <w:t>Nhấn nút “Quy định”</w:t>
              </w:r>
            </w:ins>
          </w:p>
        </w:tc>
        <w:tc>
          <w:tcPr>
            <w:tcW w:w="3544" w:type="dxa"/>
            <w:shd w:val="clear" w:color="auto" w:fill="auto"/>
          </w:tcPr>
          <w:p w:rsidR="00DC1CC2" w:rsidRPr="004275E6" w:rsidRDefault="00DC1CC2" w:rsidP="00DC1CC2">
            <w:pPr>
              <w:jc w:val="center"/>
              <w:rPr>
                <w:ins w:id="1512" w:author="abc" w:date="2018-07-02T09:58:00Z"/>
                <w:rFonts w:eastAsia="Calibri"/>
                <w:szCs w:val="26"/>
              </w:rPr>
            </w:pPr>
            <w:ins w:id="1513" w:author="abc" w:date="2018-07-02T09:58:00Z">
              <w:r w:rsidRPr="004275E6">
                <w:rPr>
                  <w:rFonts w:eastAsia="Calibri"/>
                  <w:szCs w:val="26"/>
                </w:rPr>
                <w:t xml:space="preserve">Hiển thị các thao tác thay đổi quy định </w:t>
              </w:r>
            </w:ins>
          </w:p>
        </w:tc>
        <w:tc>
          <w:tcPr>
            <w:tcW w:w="1660" w:type="dxa"/>
            <w:shd w:val="clear" w:color="auto" w:fill="auto"/>
          </w:tcPr>
          <w:p w:rsidR="00DC1CC2" w:rsidRPr="004275E6" w:rsidRDefault="00DC1CC2" w:rsidP="00DC1CC2">
            <w:pPr>
              <w:jc w:val="center"/>
              <w:rPr>
                <w:ins w:id="1514" w:author="abc" w:date="2018-07-02T09:58:00Z"/>
                <w:rFonts w:eastAsia="Calibri"/>
                <w:szCs w:val="26"/>
              </w:rPr>
            </w:pPr>
          </w:p>
        </w:tc>
      </w:tr>
      <w:tr w:rsidR="00DC1CC2" w:rsidRPr="004275E6" w:rsidTr="00DC1CC2">
        <w:trPr>
          <w:ins w:id="1515" w:author="abc" w:date="2018-07-02T09:58:00Z"/>
        </w:trPr>
        <w:tc>
          <w:tcPr>
            <w:tcW w:w="817" w:type="dxa"/>
            <w:shd w:val="clear" w:color="auto" w:fill="auto"/>
          </w:tcPr>
          <w:p w:rsidR="00DC1CC2" w:rsidRPr="004275E6" w:rsidRDefault="00DC1CC2" w:rsidP="00DC1CC2">
            <w:pPr>
              <w:jc w:val="center"/>
              <w:rPr>
                <w:ins w:id="1516" w:author="abc" w:date="2018-07-02T09:58:00Z"/>
                <w:rFonts w:eastAsia="Calibri"/>
                <w:szCs w:val="26"/>
              </w:rPr>
            </w:pPr>
            <w:ins w:id="1517" w:author="abc" w:date="2018-07-02T10:14:00Z">
              <w:r>
                <w:rPr>
                  <w:rFonts w:eastAsia="Calibri"/>
                  <w:szCs w:val="26"/>
                </w:rPr>
                <w:t>1</w:t>
              </w:r>
            </w:ins>
            <w:ins w:id="1518" w:author="abc" w:date="2018-07-02T09:58:00Z">
              <w:r w:rsidRPr="004275E6">
                <w:rPr>
                  <w:rFonts w:eastAsia="Calibri"/>
                  <w:szCs w:val="26"/>
                </w:rPr>
                <w:t>6</w:t>
              </w:r>
            </w:ins>
          </w:p>
          <w:p w:rsidR="00DC1CC2" w:rsidRPr="004275E6" w:rsidRDefault="00DC1CC2" w:rsidP="00DC1CC2">
            <w:pPr>
              <w:jc w:val="center"/>
              <w:rPr>
                <w:ins w:id="1519" w:author="abc" w:date="2018-07-02T09:58:00Z"/>
                <w:rFonts w:eastAsia="Calibri"/>
                <w:szCs w:val="26"/>
              </w:rPr>
            </w:pPr>
          </w:p>
        </w:tc>
        <w:tc>
          <w:tcPr>
            <w:tcW w:w="2835" w:type="dxa"/>
            <w:shd w:val="clear" w:color="auto" w:fill="auto"/>
          </w:tcPr>
          <w:p w:rsidR="00DC1CC2" w:rsidRPr="004275E6" w:rsidRDefault="00DC1CC2" w:rsidP="00DC1CC2">
            <w:pPr>
              <w:jc w:val="center"/>
              <w:rPr>
                <w:ins w:id="1520" w:author="abc" w:date="2018-07-02T09:58:00Z"/>
                <w:rFonts w:eastAsia="Calibri"/>
                <w:szCs w:val="26"/>
              </w:rPr>
            </w:pPr>
            <w:ins w:id="1521" w:author="abc" w:date="2018-07-02T09:58:00Z">
              <w:r w:rsidRPr="004275E6">
                <w:rPr>
                  <w:rFonts w:eastAsia="Calibri"/>
                  <w:szCs w:val="26"/>
                </w:rPr>
                <w:t>Nhấn nút “Đăng xuất”</w:t>
              </w:r>
            </w:ins>
          </w:p>
        </w:tc>
        <w:tc>
          <w:tcPr>
            <w:tcW w:w="3544" w:type="dxa"/>
            <w:shd w:val="clear" w:color="auto" w:fill="auto"/>
          </w:tcPr>
          <w:p w:rsidR="00DC1CC2" w:rsidRPr="004275E6" w:rsidRDefault="00DC1CC2" w:rsidP="00DC1CC2">
            <w:pPr>
              <w:jc w:val="center"/>
              <w:rPr>
                <w:ins w:id="1522" w:author="abc" w:date="2018-07-02T09:58:00Z"/>
                <w:rFonts w:eastAsia="Calibri"/>
                <w:szCs w:val="26"/>
              </w:rPr>
            </w:pPr>
            <w:ins w:id="1523" w:author="abc" w:date="2018-07-02T09:58:00Z">
              <w:r w:rsidRPr="004275E6">
                <w:rPr>
                  <w:rFonts w:eastAsia="Calibri"/>
                  <w:szCs w:val="26"/>
                </w:rPr>
                <w:t>Đăng xuất tài khoản</w:t>
              </w:r>
            </w:ins>
          </w:p>
        </w:tc>
        <w:tc>
          <w:tcPr>
            <w:tcW w:w="1660" w:type="dxa"/>
            <w:shd w:val="clear" w:color="auto" w:fill="auto"/>
          </w:tcPr>
          <w:p w:rsidR="00DC1CC2" w:rsidRPr="004275E6" w:rsidRDefault="00DC1CC2" w:rsidP="00DC1CC2">
            <w:pPr>
              <w:jc w:val="center"/>
              <w:rPr>
                <w:ins w:id="1524" w:author="abc" w:date="2018-07-02T09:58:00Z"/>
                <w:rFonts w:eastAsia="Calibri"/>
                <w:szCs w:val="26"/>
              </w:rPr>
            </w:pPr>
          </w:p>
        </w:tc>
      </w:tr>
      <w:tr w:rsidR="00DC1CC2" w:rsidRPr="004275E6" w:rsidTr="00DC1CC2">
        <w:trPr>
          <w:ins w:id="1525" w:author="abc" w:date="2018-07-02T09:58:00Z"/>
        </w:trPr>
        <w:tc>
          <w:tcPr>
            <w:tcW w:w="817" w:type="dxa"/>
            <w:shd w:val="clear" w:color="auto" w:fill="auto"/>
          </w:tcPr>
          <w:p w:rsidR="00DC1CC2" w:rsidRPr="004275E6" w:rsidRDefault="00DC1CC2" w:rsidP="00DC1CC2">
            <w:pPr>
              <w:jc w:val="center"/>
              <w:rPr>
                <w:ins w:id="1526" w:author="abc" w:date="2018-07-02T09:58:00Z"/>
                <w:rFonts w:eastAsia="Calibri"/>
                <w:szCs w:val="26"/>
              </w:rPr>
            </w:pPr>
            <w:ins w:id="1527" w:author="abc" w:date="2018-07-02T10:14:00Z">
              <w:r>
                <w:rPr>
                  <w:rFonts w:eastAsia="Calibri"/>
                  <w:szCs w:val="26"/>
                </w:rPr>
                <w:t>1</w:t>
              </w:r>
            </w:ins>
            <w:ins w:id="1528" w:author="abc" w:date="2018-07-02T09:58:00Z">
              <w:r w:rsidRPr="004275E6">
                <w:rPr>
                  <w:rFonts w:eastAsia="Calibri"/>
                  <w:szCs w:val="26"/>
                </w:rPr>
                <w:t>7</w:t>
              </w:r>
            </w:ins>
          </w:p>
          <w:p w:rsidR="00DC1CC2" w:rsidRPr="004275E6" w:rsidRDefault="00DC1CC2" w:rsidP="00DC1CC2">
            <w:pPr>
              <w:jc w:val="center"/>
              <w:rPr>
                <w:ins w:id="1529" w:author="abc" w:date="2018-07-02T09:58:00Z"/>
                <w:rFonts w:eastAsia="Calibri"/>
                <w:szCs w:val="26"/>
              </w:rPr>
            </w:pPr>
          </w:p>
        </w:tc>
        <w:tc>
          <w:tcPr>
            <w:tcW w:w="2835" w:type="dxa"/>
            <w:shd w:val="clear" w:color="auto" w:fill="auto"/>
          </w:tcPr>
          <w:p w:rsidR="00DC1CC2" w:rsidRPr="004275E6" w:rsidRDefault="00DC1CC2" w:rsidP="00DC1CC2">
            <w:pPr>
              <w:jc w:val="center"/>
              <w:rPr>
                <w:ins w:id="1530" w:author="abc" w:date="2018-07-02T09:58:00Z"/>
                <w:rFonts w:eastAsia="Calibri"/>
                <w:szCs w:val="26"/>
              </w:rPr>
            </w:pPr>
            <w:ins w:id="1531" w:author="abc" w:date="2018-07-02T09:58:00Z">
              <w:r w:rsidRPr="004275E6">
                <w:rPr>
                  <w:rFonts w:eastAsia="Calibri"/>
                  <w:szCs w:val="26"/>
                </w:rPr>
                <w:t>Nhấn nút “Thoát”</w:t>
              </w:r>
            </w:ins>
          </w:p>
        </w:tc>
        <w:tc>
          <w:tcPr>
            <w:tcW w:w="3544" w:type="dxa"/>
            <w:shd w:val="clear" w:color="auto" w:fill="auto"/>
          </w:tcPr>
          <w:p w:rsidR="00DC1CC2" w:rsidRPr="004275E6" w:rsidRDefault="00DC1CC2" w:rsidP="00DC1CC2">
            <w:pPr>
              <w:jc w:val="center"/>
              <w:rPr>
                <w:ins w:id="1532" w:author="abc" w:date="2018-07-02T09:58:00Z"/>
                <w:rFonts w:eastAsia="Calibri"/>
                <w:szCs w:val="26"/>
              </w:rPr>
            </w:pPr>
            <w:ins w:id="1533" w:author="abc" w:date="2018-07-02T09:58:00Z">
              <w:r w:rsidRPr="004275E6">
                <w:rPr>
                  <w:rFonts w:eastAsia="Calibri"/>
                  <w:szCs w:val="26"/>
                </w:rPr>
                <w:t>Thoát chương trình</w:t>
              </w:r>
            </w:ins>
          </w:p>
        </w:tc>
        <w:tc>
          <w:tcPr>
            <w:tcW w:w="1660" w:type="dxa"/>
            <w:shd w:val="clear" w:color="auto" w:fill="auto"/>
          </w:tcPr>
          <w:p w:rsidR="00DC1CC2" w:rsidRPr="004275E6" w:rsidRDefault="00DC1CC2" w:rsidP="00DC1CC2">
            <w:pPr>
              <w:jc w:val="center"/>
              <w:rPr>
                <w:ins w:id="1534" w:author="abc" w:date="2018-07-02T09:58:00Z"/>
                <w:rFonts w:eastAsia="Calibri"/>
                <w:szCs w:val="26"/>
              </w:rPr>
            </w:pPr>
          </w:p>
        </w:tc>
      </w:tr>
    </w:tbl>
    <w:p w:rsidR="008D0AA5" w:rsidRDefault="008D0AA5">
      <w:pPr>
        <w:pStyle w:val="ListParagraph"/>
        <w:ind w:left="180"/>
        <w:rPr>
          <w:ins w:id="1535" w:author="abc" w:date="2018-07-02T09:57:00Z"/>
        </w:rPr>
        <w:pPrChange w:id="1536" w:author="abc" w:date="2018-07-02T09:57:00Z">
          <w:pPr>
            <w:pStyle w:val="ListParagraph"/>
            <w:numPr>
              <w:ilvl w:val="1"/>
              <w:numId w:val="4"/>
            </w:numPr>
            <w:ind w:left="1080" w:hanging="360"/>
          </w:pPr>
        </w:pPrChange>
      </w:pPr>
      <w:ins w:id="1537" w:author="abc" w:date="2018-07-02T09:58:00Z">
        <w:r>
          <w:tab/>
        </w:r>
      </w:ins>
    </w:p>
    <w:p w:rsidR="008D0AA5" w:rsidRDefault="00DC1CC2">
      <w:pPr>
        <w:pStyle w:val="ListParagraph"/>
        <w:ind w:left="180"/>
        <w:rPr>
          <w:ins w:id="1538" w:author="abc" w:date="2018-07-02T09:55:00Z"/>
        </w:rPr>
        <w:pPrChange w:id="1539" w:author="abc" w:date="2018-07-02T09:57:00Z">
          <w:pPr>
            <w:pStyle w:val="ListParagraph"/>
            <w:numPr>
              <w:ilvl w:val="1"/>
              <w:numId w:val="4"/>
            </w:numPr>
            <w:ind w:left="1080" w:hanging="360"/>
          </w:pPr>
        </w:pPrChange>
      </w:pPr>
      <w:ins w:id="1540" w:author="abc" w:date="2018-07-02T10:16:00Z">
        <w:r>
          <w:tab/>
        </w:r>
        <w:r>
          <w:tab/>
        </w:r>
      </w:ins>
    </w:p>
    <w:p w:rsidR="008D0AA5" w:rsidRDefault="008D0AA5">
      <w:pPr>
        <w:pStyle w:val="ListParagraph"/>
        <w:numPr>
          <w:ilvl w:val="2"/>
          <w:numId w:val="4"/>
        </w:numPr>
        <w:rPr>
          <w:ins w:id="1541" w:author="abc" w:date="2018-07-02T14:44:00Z"/>
        </w:rPr>
        <w:pPrChange w:id="1542" w:author="abc" w:date="2018-07-02T10:16:00Z">
          <w:pPr>
            <w:pStyle w:val="ListParagraph"/>
            <w:numPr>
              <w:ilvl w:val="1"/>
              <w:numId w:val="4"/>
            </w:numPr>
            <w:ind w:left="1080" w:hanging="360"/>
          </w:pPr>
        </w:pPrChange>
      </w:pPr>
      <w:ins w:id="1543" w:author="abc" w:date="2018-07-02T09:55:00Z">
        <w:r>
          <w:t>Màn hình Quản lý học sinh</w:t>
        </w:r>
      </w:ins>
    </w:p>
    <w:p w:rsidR="00FA37BA" w:rsidRDefault="00FA37BA" w:rsidP="00FA37BA">
      <w:pPr>
        <w:pStyle w:val="ListParagraph"/>
        <w:ind w:left="-540"/>
        <w:rPr>
          <w:ins w:id="1544" w:author="abc" w:date="2018-07-02T14:45:00Z"/>
        </w:rPr>
        <w:pPrChange w:id="1545" w:author="abc" w:date="2018-07-02T14:44:00Z">
          <w:pPr>
            <w:pStyle w:val="ListParagraph"/>
            <w:numPr>
              <w:ilvl w:val="1"/>
              <w:numId w:val="4"/>
            </w:numPr>
            <w:ind w:left="1080" w:hanging="360"/>
          </w:pPr>
        </w:pPrChange>
      </w:pPr>
      <w:ins w:id="1546" w:author="abc" w:date="2018-07-02T14:44:00Z">
        <w:r>
          <w:rPr>
            <w:noProof/>
          </w:rPr>
          <w:drawing>
            <wp:inline distT="0" distB="0" distL="0" distR="0" wp14:anchorId="2983053F" wp14:editId="783AA3F7">
              <wp:extent cx="6735609" cy="3629025"/>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744142" cy="3633623"/>
                      </a:xfrm>
                      <a:prstGeom prst="rect">
                        <a:avLst/>
                      </a:prstGeom>
                    </pic:spPr>
                  </pic:pic>
                </a:graphicData>
              </a:graphic>
            </wp:inline>
          </w:drawing>
        </w:r>
      </w:ins>
    </w:p>
    <w:p w:rsidR="00FA37BA" w:rsidRDefault="00FA37BA" w:rsidP="00FA37BA">
      <w:pPr>
        <w:pStyle w:val="ListParagraph"/>
        <w:ind w:left="0"/>
        <w:rPr>
          <w:ins w:id="1547" w:author="abc" w:date="2018-07-02T14:45:00Z"/>
          <w:noProof/>
          <w:szCs w:val="26"/>
        </w:rPr>
      </w:pPr>
      <w:ins w:id="1548" w:author="abc" w:date="2018-07-02T14:45:00Z">
        <w:r>
          <w:rPr>
            <w:noProof/>
            <w:szCs w:val="26"/>
          </w:rPr>
          <w:t>Mô tả các đối tượng trên màn hình</w:t>
        </w:r>
      </w:ins>
    </w:p>
    <w:p w:rsidR="00FA37BA" w:rsidRPr="00B55708" w:rsidRDefault="00FA37BA" w:rsidP="00FA37BA">
      <w:pPr>
        <w:pStyle w:val="ListParagraph"/>
        <w:ind w:left="1800"/>
        <w:rPr>
          <w:ins w:id="1549" w:author="abc" w:date="2018-07-02T14:45: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277"/>
        <w:gridCol w:w="1843"/>
        <w:gridCol w:w="2552"/>
        <w:gridCol w:w="1518"/>
      </w:tblGrid>
      <w:tr w:rsidR="00FA37BA" w:rsidRPr="004275E6" w:rsidTr="00CB0440">
        <w:trPr>
          <w:ins w:id="1550" w:author="abc" w:date="2018-07-02T14:45:00Z"/>
        </w:trPr>
        <w:tc>
          <w:tcPr>
            <w:tcW w:w="817" w:type="dxa"/>
            <w:shd w:val="clear" w:color="auto" w:fill="auto"/>
          </w:tcPr>
          <w:p w:rsidR="00FA37BA" w:rsidRPr="004275E6" w:rsidRDefault="00FA37BA" w:rsidP="00CB0440">
            <w:pPr>
              <w:jc w:val="center"/>
              <w:rPr>
                <w:ins w:id="1551" w:author="abc" w:date="2018-07-02T14:45:00Z"/>
                <w:rFonts w:eastAsia="Calibri"/>
                <w:noProof/>
                <w:szCs w:val="26"/>
              </w:rPr>
            </w:pPr>
            <w:ins w:id="1552" w:author="abc" w:date="2018-07-02T14:45:00Z">
              <w:r w:rsidRPr="004275E6">
                <w:rPr>
                  <w:rFonts w:eastAsia="Calibri"/>
                  <w:noProof/>
                  <w:szCs w:val="26"/>
                </w:rPr>
                <w:t>STT</w:t>
              </w:r>
            </w:ins>
          </w:p>
        </w:tc>
        <w:tc>
          <w:tcPr>
            <w:tcW w:w="2277" w:type="dxa"/>
            <w:shd w:val="clear" w:color="auto" w:fill="auto"/>
          </w:tcPr>
          <w:p w:rsidR="00FA37BA" w:rsidRPr="004275E6" w:rsidRDefault="00FA37BA" w:rsidP="00CB0440">
            <w:pPr>
              <w:jc w:val="center"/>
              <w:rPr>
                <w:ins w:id="1553" w:author="abc" w:date="2018-07-02T14:45:00Z"/>
                <w:rFonts w:eastAsia="Calibri"/>
                <w:noProof/>
                <w:szCs w:val="26"/>
              </w:rPr>
            </w:pPr>
            <w:ins w:id="1554" w:author="abc" w:date="2018-07-02T14:45:00Z">
              <w:r w:rsidRPr="004275E6">
                <w:rPr>
                  <w:rFonts w:eastAsia="Calibri"/>
                  <w:noProof/>
                  <w:szCs w:val="26"/>
                </w:rPr>
                <w:t xml:space="preserve">Tên </w:t>
              </w:r>
            </w:ins>
          </w:p>
        </w:tc>
        <w:tc>
          <w:tcPr>
            <w:tcW w:w="1843" w:type="dxa"/>
            <w:shd w:val="clear" w:color="auto" w:fill="auto"/>
          </w:tcPr>
          <w:p w:rsidR="00FA37BA" w:rsidRPr="004275E6" w:rsidRDefault="00FA37BA" w:rsidP="00CB0440">
            <w:pPr>
              <w:jc w:val="center"/>
              <w:rPr>
                <w:ins w:id="1555" w:author="abc" w:date="2018-07-02T14:45:00Z"/>
                <w:rFonts w:eastAsia="Calibri"/>
                <w:noProof/>
                <w:szCs w:val="26"/>
              </w:rPr>
            </w:pPr>
            <w:ins w:id="1556" w:author="abc" w:date="2018-07-02T14:45:00Z">
              <w:r w:rsidRPr="004275E6">
                <w:rPr>
                  <w:rFonts w:eastAsia="Calibri"/>
                  <w:noProof/>
                  <w:szCs w:val="26"/>
                </w:rPr>
                <w:t xml:space="preserve">Kiểu </w:t>
              </w:r>
            </w:ins>
          </w:p>
        </w:tc>
        <w:tc>
          <w:tcPr>
            <w:tcW w:w="2552" w:type="dxa"/>
            <w:shd w:val="clear" w:color="auto" w:fill="auto"/>
          </w:tcPr>
          <w:p w:rsidR="00FA37BA" w:rsidRPr="004275E6" w:rsidRDefault="00FA37BA" w:rsidP="00CB0440">
            <w:pPr>
              <w:jc w:val="center"/>
              <w:rPr>
                <w:ins w:id="1557" w:author="abc" w:date="2018-07-02T14:45:00Z"/>
                <w:rFonts w:eastAsia="Calibri"/>
                <w:noProof/>
                <w:szCs w:val="26"/>
              </w:rPr>
            </w:pPr>
            <w:ins w:id="1558" w:author="abc" w:date="2018-07-02T14:45:00Z">
              <w:r w:rsidRPr="004275E6">
                <w:rPr>
                  <w:rFonts w:eastAsia="Calibri"/>
                  <w:noProof/>
                  <w:szCs w:val="26"/>
                </w:rPr>
                <w:t>Ý nghĩa</w:t>
              </w:r>
            </w:ins>
          </w:p>
        </w:tc>
        <w:tc>
          <w:tcPr>
            <w:tcW w:w="1518" w:type="dxa"/>
            <w:shd w:val="clear" w:color="auto" w:fill="auto"/>
          </w:tcPr>
          <w:p w:rsidR="00FA37BA" w:rsidRPr="004275E6" w:rsidRDefault="00FA37BA" w:rsidP="00CB0440">
            <w:pPr>
              <w:jc w:val="center"/>
              <w:rPr>
                <w:ins w:id="1559" w:author="abc" w:date="2018-07-02T14:45:00Z"/>
                <w:rFonts w:eastAsia="Calibri"/>
                <w:noProof/>
                <w:szCs w:val="26"/>
              </w:rPr>
            </w:pPr>
            <w:ins w:id="1560" w:author="abc" w:date="2018-07-02T14:45:00Z">
              <w:r w:rsidRPr="004275E6">
                <w:rPr>
                  <w:rFonts w:eastAsia="Calibri"/>
                  <w:noProof/>
                  <w:szCs w:val="26"/>
                </w:rPr>
                <w:t>Ghi chú</w:t>
              </w:r>
            </w:ins>
          </w:p>
        </w:tc>
      </w:tr>
      <w:tr w:rsidR="00FA37BA" w:rsidRPr="004275E6" w:rsidTr="00CB0440">
        <w:trPr>
          <w:ins w:id="1561" w:author="abc" w:date="2018-07-02T14:45:00Z"/>
        </w:trPr>
        <w:tc>
          <w:tcPr>
            <w:tcW w:w="817" w:type="dxa"/>
            <w:shd w:val="clear" w:color="auto" w:fill="auto"/>
          </w:tcPr>
          <w:p w:rsidR="00FA37BA" w:rsidRPr="004275E6" w:rsidRDefault="00FA37BA" w:rsidP="00CB0440">
            <w:pPr>
              <w:jc w:val="center"/>
              <w:rPr>
                <w:ins w:id="1562" w:author="abc" w:date="2018-07-02T14:45:00Z"/>
                <w:rFonts w:eastAsia="Calibri"/>
                <w:noProof/>
                <w:szCs w:val="26"/>
              </w:rPr>
            </w:pPr>
            <w:ins w:id="1563" w:author="abc" w:date="2018-07-02T14:45:00Z">
              <w:r w:rsidRPr="004275E6">
                <w:rPr>
                  <w:rFonts w:eastAsia="Calibri"/>
                  <w:noProof/>
                  <w:szCs w:val="26"/>
                </w:rPr>
                <w:t>1</w:t>
              </w:r>
            </w:ins>
          </w:p>
        </w:tc>
        <w:tc>
          <w:tcPr>
            <w:tcW w:w="2277" w:type="dxa"/>
            <w:shd w:val="clear" w:color="auto" w:fill="auto"/>
          </w:tcPr>
          <w:p w:rsidR="00FA37BA" w:rsidRPr="004275E6" w:rsidRDefault="00FA37BA" w:rsidP="00CB0440">
            <w:pPr>
              <w:jc w:val="center"/>
              <w:rPr>
                <w:ins w:id="1564" w:author="abc" w:date="2018-07-02T14:45:00Z"/>
                <w:rFonts w:eastAsia="Calibri"/>
                <w:noProof/>
                <w:szCs w:val="26"/>
              </w:rPr>
            </w:pPr>
            <w:ins w:id="1565" w:author="abc" w:date="2018-07-02T14:45:00Z">
              <w:r w:rsidRPr="00454C58">
                <w:rPr>
                  <w:rFonts w:eastAsia="Calibri"/>
                  <w:noProof/>
                  <w:szCs w:val="26"/>
                </w:rPr>
                <w:t>txtMa</w:t>
              </w:r>
              <w:r>
                <w:rPr>
                  <w:rFonts w:eastAsia="Calibri"/>
                  <w:noProof/>
                  <w:szCs w:val="26"/>
                </w:rPr>
                <w:t>HS</w:t>
              </w:r>
            </w:ins>
          </w:p>
        </w:tc>
        <w:tc>
          <w:tcPr>
            <w:tcW w:w="1843" w:type="dxa"/>
            <w:shd w:val="clear" w:color="auto" w:fill="auto"/>
          </w:tcPr>
          <w:p w:rsidR="00FA37BA" w:rsidRPr="004275E6" w:rsidRDefault="00FA37BA" w:rsidP="00CB0440">
            <w:pPr>
              <w:jc w:val="center"/>
              <w:rPr>
                <w:ins w:id="1566" w:author="abc" w:date="2018-07-02T14:45:00Z"/>
                <w:rFonts w:eastAsia="Calibri"/>
                <w:noProof/>
                <w:szCs w:val="26"/>
              </w:rPr>
            </w:pPr>
            <w:ins w:id="1567" w:author="abc" w:date="2018-07-02T14:45:00Z">
              <w:r>
                <w:rPr>
                  <w:rFonts w:eastAsia="Calibri"/>
                  <w:noProof/>
                  <w:szCs w:val="26"/>
                </w:rPr>
                <w:t>Textbox</w:t>
              </w:r>
            </w:ins>
          </w:p>
        </w:tc>
        <w:tc>
          <w:tcPr>
            <w:tcW w:w="2552" w:type="dxa"/>
            <w:shd w:val="clear" w:color="auto" w:fill="auto"/>
          </w:tcPr>
          <w:p w:rsidR="00FA37BA" w:rsidRPr="004275E6" w:rsidRDefault="00FA37BA" w:rsidP="00CB0440">
            <w:pPr>
              <w:jc w:val="center"/>
              <w:rPr>
                <w:ins w:id="1568" w:author="abc" w:date="2018-07-02T14:45:00Z"/>
                <w:rFonts w:eastAsia="Calibri"/>
                <w:noProof/>
                <w:szCs w:val="26"/>
              </w:rPr>
            </w:pPr>
            <w:ins w:id="1569" w:author="abc" w:date="2018-07-02T14:45:00Z">
              <w:r>
                <w:rPr>
                  <w:rFonts w:eastAsia="Calibri"/>
                  <w:noProof/>
                  <w:szCs w:val="26"/>
                </w:rPr>
                <w:t xml:space="preserve">Nhập mã </w:t>
              </w:r>
            </w:ins>
            <w:ins w:id="1570" w:author="abc" w:date="2018-07-02T14:46:00Z">
              <w:r>
                <w:rPr>
                  <w:rFonts w:eastAsia="Calibri"/>
                  <w:noProof/>
                  <w:szCs w:val="26"/>
                </w:rPr>
                <w:t>Học Sinh</w:t>
              </w:r>
            </w:ins>
            <w:ins w:id="1571" w:author="abc" w:date="2018-07-02T14:45:00Z">
              <w:r>
                <w:rPr>
                  <w:rFonts w:eastAsia="Calibri"/>
                  <w:noProof/>
                  <w:szCs w:val="26"/>
                </w:rPr>
                <w:t xml:space="preserve"> mới cần thêm</w:t>
              </w:r>
            </w:ins>
          </w:p>
        </w:tc>
        <w:tc>
          <w:tcPr>
            <w:tcW w:w="1518" w:type="dxa"/>
            <w:shd w:val="clear" w:color="auto" w:fill="auto"/>
          </w:tcPr>
          <w:p w:rsidR="00FA37BA" w:rsidRPr="004275E6" w:rsidRDefault="00FA37BA" w:rsidP="00CB0440">
            <w:pPr>
              <w:jc w:val="center"/>
              <w:rPr>
                <w:ins w:id="1572" w:author="abc" w:date="2018-07-02T14:45:00Z"/>
                <w:rFonts w:eastAsia="Calibri"/>
                <w:noProof/>
                <w:szCs w:val="26"/>
              </w:rPr>
            </w:pPr>
          </w:p>
        </w:tc>
      </w:tr>
      <w:tr w:rsidR="00FA37BA" w:rsidRPr="004275E6" w:rsidTr="00CB0440">
        <w:trPr>
          <w:ins w:id="1573" w:author="abc" w:date="2018-07-02T14:45:00Z"/>
        </w:trPr>
        <w:tc>
          <w:tcPr>
            <w:tcW w:w="817" w:type="dxa"/>
            <w:shd w:val="clear" w:color="auto" w:fill="auto"/>
          </w:tcPr>
          <w:p w:rsidR="00FA37BA" w:rsidRPr="004275E6" w:rsidRDefault="00FA37BA" w:rsidP="00CB0440">
            <w:pPr>
              <w:jc w:val="center"/>
              <w:rPr>
                <w:ins w:id="1574" w:author="abc" w:date="2018-07-02T14:45:00Z"/>
                <w:rFonts w:eastAsia="Calibri"/>
                <w:noProof/>
                <w:szCs w:val="26"/>
              </w:rPr>
            </w:pPr>
            <w:ins w:id="1575" w:author="abc" w:date="2018-07-02T14:45:00Z">
              <w:r w:rsidRPr="004275E6">
                <w:rPr>
                  <w:rFonts w:eastAsia="Calibri"/>
                  <w:noProof/>
                  <w:szCs w:val="26"/>
                </w:rPr>
                <w:t>2</w:t>
              </w:r>
            </w:ins>
          </w:p>
        </w:tc>
        <w:tc>
          <w:tcPr>
            <w:tcW w:w="2277" w:type="dxa"/>
            <w:shd w:val="clear" w:color="auto" w:fill="auto"/>
          </w:tcPr>
          <w:p w:rsidR="00FA37BA" w:rsidRPr="004275E6" w:rsidRDefault="00FA37BA" w:rsidP="00CB0440">
            <w:pPr>
              <w:jc w:val="center"/>
              <w:rPr>
                <w:ins w:id="1576" w:author="abc" w:date="2018-07-02T14:45:00Z"/>
                <w:rFonts w:eastAsia="Calibri"/>
                <w:noProof/>
                <w:szCs w:val="26"/>
              </w:rPr>
            </w:pPr>
            <w:ins w:id="1577" w:author="abc" w:date="2018-07-02T14:45:00Z">
              <w:r>
                <w:rPr>
                  <w:rFonts w:eastAsia="Calibri"/>
                  <w:noProof/>
                  <w:szCs w:val="26"/>
                </w:rPr>
                <w:t>txtTenHS</w:t>
              </w:r>
            </w:ins>
          </w:p>
        </w:tc>
        <w:tc>
          <w:tcPr>
            <w:tcW w:w="1843" w:type="dxa"/>
            <w:shd w:val="clear" w:color="auto" w:fill="auto"/>
          </w:tcPr>
          <w:p w:rsidR="00FA37BA" w:rsidRPr="004275E6" w:rsidRDefault="00FA37BA" w:rsidP="00CB0440">
            <w:pPr>
              <w:jc w:val="center"/>
              <w:rPr>
                <w:ins w:id="1578" w:author="abc" w:date="2018-07-02T14:45:00Z"/>
                <w:rFonts w:eastAsia="Calibri"/>
                <w:noProof/>
                <w:szCs w:val="26"/>
              </w:rPr>
            </w:pPr>
            <w:ins w:id="1579" w:author="abc" w:date="2018-07-02T14:45:00Z">
              <w:r>
                <w:rPr>
                  <w:rFonts w:eastAsia="Calibri"/>
                  <w:noProof/>
                  <w:szCs w:val="26"/>
                </w:rPr>
                <w:t>Textbox</w:t>
              </w:r>
            </w:ins>
          </w:p>
        </w:tc>
        <w:tc>
          <w:tcPr>
            <w:tcW w:w="2552" w:type="dxa"/>
            <w:shd w:val="clear" w:color="auto" w:fill="auto"/>
          </w:tcPr>
          <w:p w:rsidR="00FA37BA" w:rsidRPr="004275E6" w:rsidRDefault="00FA37BA" w:rsidP="00CB0440">
            <w:pPr>
              <w:jc w:val="center"/>
              <w:rPr>
                <w:ins w:id="1580" w:author="abc" w:date="2018-07-02T14:45:00Z"/>
                <w:rFonts w:eastAsia="Calibri"/>
                <w:noProof/>
                <w:szCs w:val="26"/>
              </w:rPr>
            </w:pPr>
            <w:ins w:id="1581" w:author="abc" w:date="2018-07-02T14:45:00Z">
              <w:r>
                <w:rPr>
                  <w:rFonts w:eastAsia="Calibri"/>
                  <w:noProof/>
                  <w:szCs w:val="26"/>
                </w:rPr>
                <w:t xml:space="preserve">Nhập tên </w:t>
              </w:r>
            </w:ins>
            <w:ins w:id="1582" w:author="abc" w:date="2018-07-02T14:46:00Z">
              <w:r>
                <w:rPr>
                  <w:rFonts w:eastAsia="Calibri"/>
                  <w:noProof/>
                  <w:szCs w:val="26"/>
                </w:rPr>
                <w:t>Học sinh</w:t>
              </w:r>
            </w:ins>
            <w:ins w:id="1583" w:author="abc" w:date="2018-07-02T14:45:00Z">
              <w:r>
                <w:rPr>
                  <w:rFonts w:eastAsia="Calibri"/>
                  <w:noProof/>
                  <w:szCs w:val="26"/>
                </w:rPr>
                <w:t xml:space="preserve"> cần thêm mới</w:t>
              </w:r>
            </w:ins>
          </w:p>
        </w:tc>
        <w:tc>
          <w:tcPr>
            <w:tcW w:w="1518" w:type="dxa"/>
            <w:shd w:val="clear" w:color="auto" w:fill="auto"/>
          </w:tcPr>
          <w:p w:rsidR="00FA37BA" w:rsidRPr="004275E6" w:rsidRDefault="00FA37BA" w:rsidP="00CB0440">
            <w:pPr>
              <w:jc w:val="center"/>
              <w:rPr>
                <w:ins w:id="1584" w:author="abc" w:date="2018-07-02T14:45:00Z"/>
                <w:rFonts w:eastAsia="Calibri"/>
                <w:noProof/>
                <w:szCs w:val="26"/>
              </w:rPr>
            </w:pPr>
          </w:p>
        </w:tc>
      </w:tr>
      <w:tr w:rsidR="00FA37BA" w:rsidRPr="004275E6" w:rsidTr="00CB0440">
        <w:trPr>
          <w:ins w:id="1585" w:author="abc" w:date="2018-07-02T14:46:00Z"/>
        </w:trPr>
        <w:tc>
          <w:tcPr>
            <w:tcW w:w="817" w:type="dxa"/>
            <w:shd w:val="clear" w:color="auto" w:fill="auto"/>
          </w:tcPr>
          <w:p w:rsidR="00FA37BA" w:rsidRPr="004275E6" w:rsidRDefault="00FA37BA" w:rsidP="00FA37BA">
            <w:pPr>
              <w:jc w:val="center"/>
              <w:rPr>
                <w:ins w:id="1586" w:author="abc" w:date="2018-07-02T14:46:00Z"/>
                <w:rFonts w:eastAsia="Calibri"/>
                <w:noProof/>
                <w:szCs w:val="26"/>
              </w:rPr>
            </w:pPr>
            <w:ins w:id="1587" w:author="abc" w:date="2018-07-02T14:46:00Z">
              <w:r>
                <w:rPr>
                  <w:rFonts w:eastAsia="Calibri"/>
                  <w:noProof/>
                  <w:szCs w:val="26"/>
                </w:rPr>
                <w:t>3</w:t>
              </w:r>
            </w:ins>
          </w:p>
        </w:tc>
        <w:tc>
          <w:tcPr>
            <w:tcW w:w="2277" w:type="dxa"/>
            <w:shd w:val="clear" w:color="auto" w:fill="auto"/>
          </w:tcPr>
          <w:p w:rsidR="00FA37BA" w:rsidRDefault="00FA37BA" w:rsidP="00FA37BA">
            <w:pPr>
              <w:jc w:val="center"/>
              <w:rPr>
                <w:ins w:id="1588" w:author="abc" w:date="2018-07-02T14:46:00Z"/>
                <w:rFonts w:eastAsia="Calibri"/>
                <w:noProof/>
                <w:szCs w:val="26"/>
              </w:rPr>
            </w:pPr>
            <w:ins w:id="1589" w:author="abc" w:date="2018-07-02T14:46:00Z">
              <w:r>
                <w:rPr>
                  <w:rFonts w:eastAsia="Calibri"/>
                  <w:noProof/>
                  <w:szCs w:val="26"/>
                </w:rPr>
                <w:t>txtSoDT</w:t>
              </w:r>
            </w:ins>
          </w:p>
        </w:tc>
        <w:tc>
          <w:tcPr>
            <w:tcW w:w="1843" w:type="dxa"/>
            <w:shd w:val="clear" w:color="auto" w:fill="auto"/>
          </w:tcPr>
          <w:p w:rsidR="00FA37BA" w:rsidRDefault="00FA37BA" w:rsidP="00FA37BA">
            <w:pPr>
              <w:jc w:val="center"/>
              <w:rPr>
                <w:ins w:id="1590" w:author="abc" w:date="2018-07-02T14:46:00Z"/>
                <w:rFonts w:eastAsia="Calibri"/>
                <w:noProof/>
                <w:szCs w:val="26"/>
              </w:rPr>
            </w:pPr>
            <w:ins w:id="1591" w:author="abc" w:date="2018-07-02T14:46:00Z">
              <w:r>
                <w:rPr>
                  <w:rFonts w:eastAsia="Calibri"/>
                  <w:noProof/>
                  <w:szCs w:val="26"/>
                </w:rPr>
                <w:t>Textbox</w:t>
              </w:r>
            </w:ins>
          </w:p>
        </w:tc>
        <w:tc>
          <w:tcPr>
            <w:tcW w:w="2552" w:type="dxa"/>
            <w:shd w:val="clear" w:color="auto" w:fill="auto"/>
          </w:tcPr>
          <w:p w:rsidR="00FA37BA" w:rsidRDefault="00FA37BA" w:rsidP="00FA37BA">
            <w:pPr>
              <w:jc w:val="center"/>
              <w:rPr>
                <w:ins w:id="1592" w:author="abc" w:date="2018-07-02T14:46:00Z"/>
                <w:rFonts w:eastAsia="Calibri"/>
                <w:noProof/>
                <w:szCs w:val="26"/>
              </w:rPr>
            </w:pPr>
            <w:ins w:id="1593" w:author="abc" w:date="2018-07-02T14:46:00Z">
              <w:r>
                <w:rPr>
                  <w:rFonts w:eastAsia="Calibri"/>
                  <w:noProof/>
                  <w:szCs w:val="26"/>
                </w:rPr>
                <w:t>Nhập Số điện thoại học sinh</w:t>
              </w:r>
            </w:ins>
          </w:p>
        </w:tc>
        <w:tc>
          <w:tcPr>
            <w:tcW w:w="1518" w:type="dxa"/>
            <w:shd w:val="clear" w:color="auto" w:fill="auto"/>
          </w:tcPr>
          <w:p w:rsidR="00FA37BA" w:rsidRPr="004275E6" w:rsidRDefault="00FA37BA" w:rsidP="00FA37BA">
            <w:pPr>
              <w:jc w:val="center"/>
              <w:rPr>
                <w:ins w:id="1594" w:author="abc" w:date="2018-07-02T14:46:00Z"/>
                <w:rFonts w:eastAsia="Calibri"/>
                <w:noProof/>
                <w:szCs w:val="26"/>
              </w:rPr>
            </w:pPr>
          </w:p>
        </w:tc>
      </w:tr>
      <w:tr w:rsidR="00FA37BA" w:rsidRPr="004275E6" w:rsidTr="00CB0440">
        <w:trPr>
          <w:ins w:id="1595" w:author="abc" w:date="2018-07-02T14:46:00Z"/>
        </w:trPr>
        <w:tc>
          <w:tcPr>
            <w:tcW w:w="817" w:type="dxa"/>
            <w:shd w:val="clear" w:color="auto" w:fill="auto"/>
          </w:tcPr>
          <w:p w:rsidR="00FA37BA" w:rsidRDefault="00CB0440" w:rsidP="00FA37BA">
            <w:pPr>
              <w:jc w:val="center"/>
              <w:rPr>
                <w:ins w:id="1596" w:author="abc" w:date="2018-07-02T14:46:00Z"/>
                <w:rFonts w:eastAsia="Calibri"/>
                <w:noProof/>
                <w:szCs w:val="26"/>
              </w:rPr>
            </w:pPr>
            <w:ins w:id="1597" w:author="abc" w:date="2018-07-02T14:46:00Z">
              <w:r>
                <w:rPr>
                  <w:rFonts w:eastAsia="Calibri"/>
                  <w:noProof/>
                  <w:szCs w:val="26"/>
                </w:rPr>
                <w:lastRenderedPageBreak/>
                <w:t>4</w:t>
              </w:r>
            </w:ins>
          </w:p>
        </w:tc>
        <w:tc>
          <w:tcPr>
            <w:tcW w:w="2277" w:type="dxa"/>
            <w:shd w:val="clear" w:color="auto" w:fill="auto"/>
          </w:tcPr>
          <w:p w:rsidR="00FA37BA" w:rsidRDefault="00FA37BA" w:rsidP="00FA37BA">
            <w:pPr>
              <w:jc w:val="center"/>
              <w:rPr>
                <w:ins w:id="1598" w:author="abc" w:date="2018-07-02T14:46:00Z"/>
                <w:rFonts w:eastAsia="Calibri"/>
                <w:noProof/>
                <w:szCs w:val="26"/>
              </w:rPr>
            </w:pPr>
            <w:ins w:id="1599" w:author="abc" w:date="2018-07-02T14:46:00Z">
              <w:r>
                <w:rPr>
                  <w:rFonts w:eastAsia="Calibri"/>
                  <w:noProof/>
                  <w:szCs w:val="26"/>
                </w:rPr>
                <w:t>txtEmail</w:t>
              </w:r>
            </w:ins>
          </w:p>
        </w:tc>
        <w:tc>
          <w:tcPr>
            <w:tcW w:w="1843" w:type="dxa"/>
            <w:shd w:val="clear" w:color="auto" w:fill="auto"/>
          </w:tcPr>
          <w:p w:rsidR="00FA37BA" w:rsidRDefault="00FA37BA" w:rsidP="00FA37BA">
            <w:pPr>
              <w:jc w:val="center"/>
              <w:rPr>
                <w:ins w:id="1600" w:author="abc" w:date="2018-07-02T14:46:00Z"/>
                <w:rFonts w:eastAsia="Calibri"/>
                <w:noProof/>
                <w:szCs w:val="26"/>
              </w:rPr>
            </w:pPr>
            <w:ins w:id="1601" w:author="abc" w:date="2018-07-02T14:46:00Z">
              <w:r>
                <w:rPr>
                  <w:rFonts w:eastAsia="Calibri"/>
                  <w:noProof/>
                  <w:szCs w:val="26"/>
                </w:rPr>
                <w:t>Textbox</w:t>
              </w:r>
            </w:ins>
          </w:p>
        </w:tc>
        <w:tc>
          <w:tcPr>
            <w:tcW w:w="2552" w:type="dxa"/>
            <w:shd w:val="clear" w:color="auto" w:fill="auto"/>
          </w:tcPr>
          <w:p w:rsidR="00FA37BA" w:rsidRDefault="00FA37BA" w:rsidP="00FA37BA">
            <w:pPr>
              <w:jc w:val="center"/>
              <w:rPr>
                <w:ins w:id="1602" w:author="abc" w:date="2018-07-02T14:46:00Z"/>
                <w:rFonts w:eastAsia="Calibri"/>
                <w:noProof/>
                <w:szCs w:val="26"/>
              </w:rPr>
            </w:pPr>
            <w:ins w:id="1603" w:author="abc" w:date="2018-07-02T14:46:00Z">
              <w:r>
                <w:rPr>
                  <w:rFonts w:eastAsia="Calibri"/>
                  <w:noProof/>
                  <w:szCs w:val="26"/>
                </w:rPr>
                <w:t xml:space="preserve">Nhập </w:t>
              </w:r>
            </w:ins>
            <w:ins w:id="1604" w:author="abc" w:date="2018-07-02T14:47:00Z">
              <w:r>
                <w:rPr>
                  <w:rFonts w:eastAsia="Calibri"/>
                  <w:noProof/>
                  <w:szCs w:val="26"/>
                </w:rPr>
                <w:t>Email</w:t>
              </w:r>
            </w:ins>
            <w:ins w:id="1605" w:author="abc" w:date="2018-07-02T14:46:00Z">
              <w:r>
                <w:rPr>
                  <w:rFonts w:eastAsia="Calibri"/>
                  <w:noProof/>
                  <w:szCs w:val="26"/>
                </w:rPr>
                <w:t xml:space="preserve"> Học sinh cần thêm mới</w:t>
              </w:r>
            </w:ins>
          </w:p>
        </w:tc>
        <w:tc>
          <w:tcPr>
            <w:tcW w:w="1518" w:type="dxa"/>
            <w:shd w:val="clear" w:color="auto" w:fill="auto"/>
          </w:tcPr>
          <w:p w:rsidR="00FA37BA" w:rsidRPr="004275E6" w:rsidRDefault="00FA37BA" w:rsidP="00FA37BA">
            <w:pPr>
              <w:jc w:val="center"/>
              <w:rPr>
                <w:ins w:id="1606" w:author="abc" w:date="2018-07-02T14:46:00Z"/>
                <w:rFonts w:eastAsia="Calibri"/>
                <w:noProof/>
                <w:szCs w:val="26"/>
              </w:rPr>
            </w:pPr>
          </w:p>
        </w:tc>
      </w:tr>
      <w:tr w:rsidR="00FA37BA" w:rsidRPr="004275E6" w:rsidTr="00CB0440">
        <w:trPr>
          <w:ins w:id="1607" w:author="abc" w:date="2018-07-02T14:45:00Z"/>
        </w:trPr>
        <w:tc>
          <w:tcPr>
            <w:tcW w:w="817" w:type="dxa"/>
            <w:shd w:val="clear" w:color="auto" w:fill="auto"/>
          </w:tcPr>
          <w:p w:rsidR="00FA37BA" w:rsidRPr="004275E6" w:rsidRDefault="00CB0440" w:rsidP="00FA37BA">
            <w:pPr>
              <w:jc w:val="center"/>
              <w:rPr>
                <w:ins w:id="1608" w:author="abc" w:date="2018-07-02T14:45:00Z"/>
                <w:rFonts w:eastAsia="Calibri"/>
                <w:noProof/>
                <w:szCs w:val="26"/>
              </w:rPr>
            </w:pPr>
            <w:ins w:id="1609" w:author="abc" w:date="2018-07-02T14:46:00Z">
              <w:r>
                <w:rPr>
                  <w:rFonts w:eastAsia="Calibri"/>
                  <w:noProof/>
                  <w:szCs w:val="26"/>
                </w:rPr>
                <w:t>5</w:t>
              </w:r>
            </w:ins>
          </w:p>
        </w:tc>
        <w:tc>
          <w:tcPr>
            <w:tcW w:w="2277" w:type="dxa"/>
            <w:shd w:val="clear" w:color="auto" w:fill="auto"/>
          </w:tcPr>
          <w:p w:rsidR="00FA37BA" w:rsidRPr="004275E6" w:rsidRDefault="00FA37BA" w:rsidP="00FA37BA">
            <w:pPr>
              <w:jc w:val="center"/>
              <w:rPr>
                <w:ins w:id="1610" w:author="abc" w:date="2018-07-02T14:45:00Z"/>
                <w:rFonts w:eastAsia="Calibri"/>
                <w:noProof/>
                <w:szCs w:val="26"/>
              </w:rPr>
            </w:pPr>
            <w:ins w:id="1611" w:author="abc" w:date="2018-07-02T14:46:00Z">
              <w:r>
                <w:rPr>
                  <w:rFonts w:eastAsia="Calibri"/>
                  <w:noProof/>
                  <w:szCs w:val="26"/>
                </w:rPr>
                <w:t>txt</w:t>
              </w:r>
            </w:ins>
            <w:ins w:id="1612" w:author="abc" w:date="2018-07-02T14:47:00Z">
              <w:r>
                <w:rPr>
                  <w:rFonts w:eastAsia="Calibri"/>
                  <w:noProof/>
                  <w:szCs w:val="26"/>
                </w:rPr>
                <w:t>DiaChi</w:t>
              </w:r>
            </w:ins>
          </w:p>
        </w:tc>
        <w:tc>
          <w:tcPr>
            <w:tcW w:w="1843" w:type="dxa"/>
            <w:shd w:val="clear" w:color="auto" w:fill="auto"/>
          </w:tcPr>
          <w:p w:rsidR="00FA37BA" w:rsidRPr="004275E6" w:rsidRDefault="00FA37BA" w:rsidP="00FA37BA">
            <w:pPr>
              <w:jc w:val="center"/>
              <w:rPr>
                <w:ins w:id="1613" w:author="abc" w:date="2018-07-02T14:45:00Z"/>
                <w:rFonts w:eastAsia="Calibri"/>
                <w:noProof/>
                <w:szCs w:val="26"/>
              </w:rPr>
            </w:pPr>
            <w:ins w:id="1614" w:author="abc" w:date="2018-07-02T14:46:00Z">
              <w:r>
                <w:rPr>
                  <w:rFonts w:eastAsia="Calibri"/>
                  <w:noProof/>
                  <w:szCs w:val="26"/>
                </w:rPr>
                <w:t>Textbox</w:t>
              </w:r>
            </w:ins>
          </w:p>
        </w:tc>
        <w:tc>
          <w:tcPr>
            <w:tcW w:w="2552" w:type="dxa"/>
            <w:shd w:val="clear" w:color="auto" w:fill="auto"/>
          </w:tcPr>
          <w:p w:rsidR="00FA37BA" w:rsidRPr="004275E6" w:rsidRDefault="00FA37BA" w:rsidP="00FA37BA">
            <w:pPr>
              <w:jc w:val="center"/>
              <w:rPr>
                <w:ins w:id="1615" w:author="abc" w:date="2018-07-02T14:45:00Z"/>
                <w:rFonts w:eastAsia="Calibri"/>
                <w:noProof/>
                <w:szCs w:val="26"/>
              </w:rPr>
            </w:pPr>
            <w:ins w:id="1616" w:author="abc" w:date="2018-07-02T14:46:00Z">
              <w:r>
                <w:rPr>
                  <w:rFonts w:eastAsia="Calibri"/>
                  <w:noProof/>
                  <w:szCs w:val="26"/>
                </w:rPr>
                <w:t xml:space="preserve">Nhập </w:t>
              </w:r>
            </w:ins>
            <w:ins w:id="1617" w:author="abc" w:date="2018-07-02T14:47:00Z">
              <w:r>
                <w:rPr>
                  <w:rFonts w:eastAsia="Calibri"/>
                  <w:noProof/>
                  <w:szCs w:val="26"/>
                </w:rPr>
                <w:t>địa chỉ</w:t>
              </w:r>
            </w:ins>
            <w:ins w:id="1618" w:author="abc" w:date="2018-07-02T14:46:00Z">
              <w:r>
                <w:rPr>
                  <w:rFonts w:eastAsia="Calibri"/>
                  <w:noProof/>
                  <w:szCs w:val="26"/>
                </w:rPr>
                <w:t xml:space="preserve"> học sinh</w:t>
              </w:r>
            </w:ins>
            <w:ins w:id="1619" w:author="abc" w:date="2018-07-02T14:47:00Z">
              <w:r>
                <w:rPr>
                  <w:rFonts w:eastAsia="Calibri"/>
                  <w:noProof/>
                  <w:szCs w:val="26"/>
                </w:rPr>
                <w:t xml:space="preserve"> mới cần thêm vào</w:t>
              </w:r>
            </w:ins>
          </w:p>
        </w:tc>
        <w:tc>
          <w:tcPr>
            <w:tcW w:w="1518" w:type="dxa"/>
            <w:shd w:val="clear" w:color="auto" w:fill="auto"/>
          </w:tcPr>
          <w:p w:rsidR="00FA37BA" w:rsidRPr="004275E6" w:rsidRDefault="00FA37BA" w:rsidP="00FA37BA">
            <w:pPr>
              <w:rPr>
                <w:ins w:id="1620" w:author="abc" w:date="2018-07-02T14:45:00Z"/>
                <w:rFonts w:eastAsia="Calibri"/>
                <w:noProof/>
                <w:szCs w:val="26"/>
              </w:rPr>
            </w:pPr>
          </w:p>
        </w:tc>
      </w:tr>
      <w:tr w:rsidR="00CB0440" w:rsidRPr="004275E6" w:rsidTr="00CB0440">
        <w:trPr>
          <w:ins w:id="1621" w:author="abc" w:date="2018-07-02T14:52:00Z"/>
        </w:trPr>
        <w:tc>
          <w:tcPr>
            <w:tcW w:w="817" w:type="dxa"/>
            <w:shd w:val="clear" w:color="auto" w:fill="auto"/>
          </w:tcPr>
          <w:p w:rsidR="00CB0440" w:rsidRDefault="00CB0440" w:rsidP="00CB0440">
            <w:pPr>
              <w:jc w:val="center"/>
              <w:rPr>
                <w:ins w:id="1622" w:author="abc" w:date="2018-07-02T14:52:00Z"/>
                <w:rFonts w:eastAsia="Calibri"/>
                <w:noProof/>
                <w:szCs w:val="26"/>
              </w:rPr>
              <w:pPrChange w:id="1623" w:author="abc" w:date="2018-07-02T14:57:00Z">
                <w:pPr>
                  <w:jc w:val="center"/>
                </w:pPr>
              </w:pPrChange>
            </w:pPr>
            <w:ins w:id="1624" w:author="abc" w:date="2018-07-02T14:57:00Z">
              <w:r>
                <w:rPr>
                  <w:rFonts w:eastAsia="Calibri"/>
                  <w:noProof/>
                  <w:szCs w:val="26"/>
                </w:rPr>
                <w:t>6</w:t>
              </w:r>
            </w:ins>
          </w:p>
        </w:tc>
        <w:tc>
          <w:tcPr>
            <w:tcW w:w="2277" w:type="dxa"/>
            <w:shd w:val="clear" w:color="auto" w:fill="auto"/>
          </w:tcPr>
          <w:p w:rsidR="00CB0440" w:rsidRDefault="00CB0440" w:rsidP="00FA37BA">
            <w:pPr>
              <w:jc w:val="center"/>
              <w:rPr>
                <w:ins w:id="1625" w:author="abc" w:date="2018-07-02T14:52:00Z"/>
                <w:rFonts w:eastAsia="Calibri"/>
                <w:noProof/>
                <w:szCs w:val="26"/>
              </w:rPr>
            </w:pPr>
            <w:ins w:id="1626" w:author="abc" w:date="2018-07-02T14:52:00Z">
              <w:r>
                <w:rPr>
                  <w:rFonts w:eastAsia="Calibri"/>
                  <w:noProof/>
                  <w:szCs w:val="26"/>
                </w:rPr>
                <w:t>radNam,radNu</w:t>
              </w:r>
            </w:ins>
          </w:p>
        </w:tc>
        <w:tc>
          <w:tcPr>
            <w:tcW w:w="1843" w:type="dxa"/>
            <w:shd w:val="clear" w:color="auto" w:fill="auto"/>
          </w:tcPr>
          <w:p w:rsidR="00CB0440" w:rsidRDefault="00CB0440" w:rsidP="00FA37BA">
            <w:pPr>
              <w:jc w:val="center"/>
              <w:rPr>
                <w:ins w:id="1627" w:author="abc" w:date="2018-07-02T14:52:00Z"/>
                <w:rFonts w:eastAsia="Calibri"/>
                <w:noProof/>
                <w:szCs w:val="26"/>
              </w:rPr>
            </w:pPr>
            <w:ins w:id="1628" w:author="abc" w:date="2018-07-02T14:52:00Z">
              <w:r>
                <w:rPr>
                  <w:rFonts w:eastAsia="Calibri"/>
                  <w:noProof/>
                  <w:szCs w:val="26"/>
                </w:rPr>
                <w:t>Radio Button</w:t>
              </w:r>
            </w:ins>
          </w:p>
        </w:tc>
        <w:tc>
          <w:tcPr>
            <w:tcW w:w="2552" w:type="dxa"/>
            <w:shd w:val="clear" w:color="auto" w:fill="auto"/>
          </w:tcPr>
          <w:p w:rsidR="00CB0440" w:rsidRDefault="00CB0440" w:rsidP="00FA37BA">
            <w:pPr>
              <w:jc w:val="center"/>
              <w:rPr>
                <w:ins w:id="1629" w:author="abc" w:date="2018-07-02T14:52:00Z"/>
                <w:rFonts w:eastAsia="Calibri"/>
                <w:noProof/>
                <w:szCs w:val="26"/>
              </w:rPr>
            </w:pPr>
            <w:ins w:id="1630" w:author="abc" w:date="2018-07-02T14:57:00Z">
              <w:r>
                <w:rPr>
                  <w:rFonts w:eastAsia="Calibri"/>
                  <w:noProof/>
                  <w:szCs w:val="26"/>
                </w:rPr>
                <w:t>Chọn giới tính</w:t>
              </w:r>
            </w:ins>
          </w:p>
        </w:tc>
        <w:tc>
          <w:tcPr>
            <w:tcW w:w="1518" w:type="dxa"/>
            <w:shd w:val="clear" w:color="auto" w:fill="auto"/>
          </w:tcPr>
          <w:p w:rsidR="00CB0440" w:rsidRPr="004275E6" w:rsidRDefault="00CB0440" w:rsidP="00FA37BA">
            <w:pPr>
              <w:rPr>
                <w:ins w:id="1631" w:author="abc" w:date="2018-07-02T14:52:00Z"/>
                <w:rFonts w:eastAsia="Calibri"/>
                <w:noProof/>
                <w:szCs w:val="26"/>
              </w:rPr>
            </w:pPr>
          </w:p>
        </w:tc>
      </w:tr>
      <w:tr w:rsidR="00FA37BA" w:rsidRPr="004275E6" w:rsidTr="00CB0440">
        <w:trPr>
          <w:ins w:id="1632" w:author="abc" w:date="2018-07-02T14:45:00Z"/>
        </w:trPr>
        <w:tc>
          <w:tcPr>
            <w:tcW w:w="817" w:type="dxa"/>
            <w:shd w:val="clear" w:color="auto" w:fill="auto"/>
          </w:tcPr>
          <w:p w:rsidR="00FA37BA" w:rsidRPr="004275E6" w:rsidRDefault="00CB0440" w:rsidP="00FA37BA">
            <w:pPr>
              <w:jc w:val="center"/>
              <w:rPr>
                <w:ins w:id="1633" w:author="abc" w:date="2018-07-02T14:45:00Z"/>
                <w:rFonts w:eastAsia="Calibri"/>
                <w:noProof/>
                <w:szCs w:val="26"/>
              </w:rPr>
            </w:pPr>
            <w:ins w:id="1634" w:author="abc" w:date="2018-07-02T14:45:00Z">
              <w:r>
                <w:rPr>
                  <w:rFonts w:eastAsia="Calibri"/>
                  <w:noProof/>
                  <w:szCs w:val="26"/>
                </w:rPr>
                <w:t>7</w:t>
              </w:r>
            </w:ins>
          </w:p>
        </w:tc>
        <w:tc>
          <w:tcPr>
            <w:tcW w:w="2277" w:type="dxa"/>
            <w:shd w:val="clear" w:color="auto" w:fill="auto"/>
          </w:tcPr>
          <w:p w:rsidR="00FA37BA" w:rsidRPr="004275E6" w:rsidRDefault="00CB0440" w:rsidP="00FA37BA">
            <w:pPr>
              <w:jc w:val="center"/>
              <w:rPr>
                <w:ins w:id="1635" w:author="abc" w:date="2018-07-02T14:45:00Z"/>
                <w:rFonts w:eastAsia="Calibri"/>
                <w:noProof/>
                <w:szCs w:val="26"/>
              </w:rPr>
            </w:pPr>
            <w:ins w:id="1636" w:author="abc" w:date="2018-07-02T14:57:00Z">
              <w:r>
                <w:rPr>
                  <w:rFonts w:eastAsia="Calibri"/>
                  <w:noProof/>
                  <w:szCs w:val="26"/>
                </w:rPr>
                <w:t>txtNoiSinh</w:t>
              </w:r>
            </w:ins>
          </w:p>
        </w:tc>
        <w:tc>
          <w:tcPr>
            <w:tcW w:w="1843" w:type="dxa"/>
            <w:shd w:val="clear" w:color="auto" w:fill="auto"/>
          </w:tcPr>
          <w:p w:rsidR="00FA37BA" w:rsidRPr="004275E6" w:rsidRDefault="00CB0440" w:rsidP="00FA37BA">
            <w:pPr>
              <w:jc w:val="center"/>
              <w:rPr>
                <w:ins w:id="1637" w:author="abc" w:date="2018-07-02T14:45:00Z"/>
                <w:rFonts w:eastAsia="Calibri"/>
                <w:noProof/>
                <w:szCs w:val="26"/>
              </w:rPr>
            </w:pPr>
            <w:ins w:id="1638" w:author="abc" w:date="2018-07-02T14:57:00Z">
              <w:r>
                <w:rPr>
                  <w:rFonts w:eastAsia="Calibri"/>
                  <w:noProof/>
                  <w:szCs w:val="26"/>
                </w:rPr>
                <w:t>TextBox</w:t>
              </w:r>
            </w:ins>
          </w:p>
        </w:tc>
        <w:tc>
          <w:tcPr>
            <w:tcW w:w="2552" w:type="dxa"/>
            <w:shd w:val="clear" w:color="auto" w:fill="auto"/>
          </w:tcPr>
          <w:p w:rsidR="00FA37BA" w:rsidRPr="004275E6" w:rsidRDefault="00CB0440" w:rsidP="00FA37BA">
            <w:pPr>
              <w:jc w:val="center"/>
              <w:rPr>
                <w:ins w:id="1639" w:author="abc" w:date="2018-07-02T14:45:00Z"/>
                <w:rFonts w:eastAsia="Calibri"/>
                <w:noProof/>
                <w:szCs w:val="26"/>
              </w:rPr>
            </w:pPr>
            <w:ins w:id="1640" w:author="abc" w:date="2018-07-02T14:58:00Z">
              <w:r>
                <w:rPr>
                  <w:rFonts w:eastAsia="Calibri"/>
                  <w:noProof/>
                  <w:szCs w:val="26"/>
                </w:rPr>
                <w:t>Nhập Nơi sinh</w:t>
              </w:r>
            </w:ins>
          </w:p>
        </w:tc>
        <w:tc>
          <w:tcPr>
            <w:tcW w:w="1518" w:type="dxa"/>
            <w:shd w:val="clear" w:color="auto" w:fill="auto"/>
          </w:tcPr>
          <w:p w:rsidR="00FA37BA" w:rsidRPr="004275E6" w:rsidRDefault="00FA37BA" w:rsidP="00FA37BA">
            <w:pPr>
              <w:rPr>
                <w:ins w:id="1641" w:author="abc" w:date="2018-07-02T14:45:00Z"/>
                <w:rFonts w:eastAsia="Calibri"/>
                <w:noProof/>
                <w:szCs w:val="26"/>
              </w:rPr>
            </w:pPr>
          </w:p>
        </w:tc>
      </w:tr>
      <w:tr w:rsidR="00FA37BA" w:rsidRPr="004275E6" w:rsidTr="00CB0440">
        <w:trPr>
          <w:ins w:id="1642" w:author="abc" w:date="2018-07-02T14:45:00Z"/>
        </w:trPr>
        <w:tc>
          <w:tcPr>
            <w:tcW w:w="817" w:type="dxa"/>
            <w:shd w:val="clear" w:color="auto" w:fill="auto"/>
          </w:tcPr>
          <w:p w:rsidR="00FA37BA" w:rsidRDefault="00CB0440" w:rsidP="00FA37BA">
            <w:pPr>
              <w:jc w:val="center"/>
              <w:rPr>
                <w:ins w:id="1643" w:author="abc" w:date="2018-07-02T14:45:00Z"/>
                <w:rFonts w:eastAsia="Calibri"/>
                <w:noProof/>
                <w:szCs w:val="26"/>
              </w:rPr>
            </w:pPr>
            <w:ins w:id="1644" w:author="abc" w:date="2018-07-02T14:45:00Z">
              <w:r>
                <w:rPr>
                  <w:rFonts w:eastAsia="Calibri"/>
                  <w:noProof/>
                  <w:szCs w:val="26"/>
                </w:rPr>
                <w:t>8</w:t>
              </w:r>
            </w:ins>
          </w:p>
        </w:tc>
        <w:tc>
          <w:tcPr>
            <w:tcW w:w="2277" w:type="dxa"/>
            <w:shd w:val="clear" w:color="auto" w:fill="auto"/>
          </w:tcPr>
          <w:p w:rsidR="00FA37BA" w:rsidRPr="00454C58" w:rsidRDefault="00CB0440" w:rsidP="00FA37BA">
            <w:pPr>
              <w:jc w:val="center"/>
              <w:rPr>
                <w:ins w:id="1645" w:author="abc" w:date="2018-07-02T14:45:00Z"/>
                <w:rFonts w:eastAsia="Calibri"/>
                <w:noProof/>
                <w:szCs w:val="26"/>
              </w:rPr>
            </w:pPr>
            <w:ins w:id="1646" w:author="abc" w:date="2018-07-02T14:58:00Z">
              <w:r w:rsidRPr="00CB0440">
                <w:rPr>
                  <w:rFonts w:eastAsia="Calibri"/>
                  <w:noProof/>
                  <w:szCs w:val="26"/>
                </w:rPr>
                <w:t>dtpNgaysinh</w:t>
              </w:r>
            </w:ins>
          </w:p>
        </w:tc>
        <w:tc>
          <w:tcPr>
            <w:tcW w:w="1843" w:type="dxa"/>
            <w:shd w:val="clear" w:color="auto" w:fill="auto"/>
          </w:tcPr>
          <w:p w:rsidR="00FA37BA" w:rsidRDefault="00CB0440" w:rsidP="00FA37BA">
            <w:pPr>
              <w:jc w:val="center"/>
              <w:rPr>
                <w:ins w:id="1647" w:author="abc" w:date="2018-07-02T14:45:00Z"/>
                <w:rFonts w:eastAsia="Calibri"/>
                <w:noProof/>
                <w:szCs w:val="26"/>
              </w:rPr>
            </w:pPr>
            <w:ins w:id="1648" w:author="abc" w:date="2018-07-02T14:58:00Z">
              <w:r>
                <w:rPr>
                  <w:rFonts w:eastAsia="Calibri"/>
                  <w:noProof/>
                  <w:szCs w:val="26"/>
                </w:rPr>
                <w:t>Daytimepicker</w:t>
              </w:r>
            </w:ins>
          </w:p>
        </w:tc>
        <w:tc>
          <w:tcPr>
            <w:tcW w:w="2552" w:type="dxa"/>
            <w:shd w:val="clear" w:color="auto" w:fill="auto"/>
          </w:tcPr>
          <w:p w:rsidR="00FA37BA" w:rsidRDefault="00CB0440" w:rsidP="00FA37BA">
            <w:pPr>
              <w:jc w:val="center"/>
              <w:rPr>
                <w:ins w:id="1649" w:author="abc" w:date="2018-07-02T14:45:00Z"/>
                <w:rFonts w:eastAsia="Calibri"/>
                <w:noProof/>
                <w:szCs w:val="26"/>
              </w:rPr>
            </w:pPr>
            <w:ins w:id="1650" w:author="abc" w:date="2018-07-02T15:00:00Z">
              <w:r>
                <w:rPr>
                  <w:rFonts w:eastAsia="Calibri"/>
                  <w:noProof/>
                  <w:szCs w:val="26"/>
                </w:rPr>
                <w:t>Chọn ngày sinh</w:t>
              </w:r>
            </w:ins>
          </w:p>
        </w:tc>
        <w:tc>
          <w:tcPr>
            <w:tcW w:w="1518" w:type="dxa"/>
            <w:shd w:val="clear" w:color="auto" w:fill="auto"/>
          </w:tcPr>
          <w:p w:rsidR="00FA37BA" w:rsidRPr="004275E6" w:rsidRDefault="00FA37BA" w:rsidP="00FA37BA">
            <w:pPr>
              <w:rPr>
                <w:ins w:id="1651" w:author="abc" w:date="2018-07-02T14:45:00Z"/>
                <w:rFonts w:eastAsia="Calibri"/>
                <w:noProof/>
                <w:szCs w:val="26"/>
              </w:rPr>
            </w:pPr>
          </w:p>
        </w:tc>
      </w:tr>
      <w:tr w:rsidR="00FA37BA" w:rsidRPr="004275E6" w:rsidTr="00CB0440">
        <w:trPr>
          <w:ins w:id="1652" w:author="abc" w:date="2018-07-02T14:45:00Z"/>
        </w:trPr>
        <w:tc>
          <w:tcPr>
            <w:tcW w:w="817" w:type="dxa"/>
            <w:shd w:val="clear" w:color="auto" w:fill="auto"/>
          </w:tcPr>
          <w:p w:rsidR="00FA37BA" w:rsidRDefault="00CB0440" w:rsidP="00FA37BA">
            <w:pPr>
              <w:jc w:val="center"/>
              <w:rPr>
                <w:ins w:id="1653" w:author="abc" w:date="2018-07-02T14:45:00Z"/>
                <w:rFonts w:eastAsia="Calibri"/>
                <w:noProof/>
                <w:szCs w:val="26"/>
              </w:rPr>
            </w:pPr>
            <w:ins w:id="1654" w:author="abc" w:date="2018-07-02T14:45:00Z">
              <w:r>
                <w:rPr>
                  <w:rFonts w:eastAsia="Calibri"/>
                  <w:noProof/>
                  <w:szCs w:val="26"/>
                </w:rPr>
                <w:t>9</w:t>
              </w:r>
            </w:ins>
          </w:p>
        </w:tc>
        <w:tc>
          <w:tcPr>
            <w:tcW w:w="2277" w:type="dxa"/>
            <w:shd w:val="clear" w:color="auto" w:fill="auto"/>
          </w:tcPr>
          <w:p w:rsidR="00FA37BA" w:rsidRPr="00454C58" w:rsidRDefault="00FA37BA" w:rsidP="00FA37BA">
            <w:pPr>
              <w:jc w:val="center"/>
              <w:rPr>
                <w:ins w:id="1655" w:author="abc" w:date="2018-07-02T14:45:00Z"/>
                <w:rFonts w:eastAsia="Calibri"/>
                <w:noProof/>
                <w:szCs w:val="26"/>
              </w:rPr>
            </w:pPr>
            <w:ins w:id="1656" w:author="abc" w:date="2018-07-02T14:45:00Z">
              <w:r>
                <w:rPr>
                  <w:rFonts w:eastAsia="Calibri"/>
                  <w:noProof/>
                  <w:szCs w:val="26"/>
                </w:rPr>
                <w:t>btnThem</w:t>
              </w:r>
            </w:ins>
          </w:p>
        </w:tc>
        <w:tc>
          <w:tcPr>
            <w:tcW w:w="1843" w:type="dxa"/>
            <w:shd w:val="clear" w:color="auto" w:fill="auto"/>
          </w:tcPr>
          <w:p w:rsidR="00FA37BA" w:rsidRDefault="00FA37BA" w:rsidP="00FA37BA">
            <w:pPr>
              <w:jc w:val="center"/>
              <w:rPr>
                <w:ins w:id="1657" w:author="abc" w:date="2018-07-02T14:45:00Z"/>
                <w:rFonts w:eastAsia="Calibri"/>
                <w:noProof/>
                <w:szCs w:val="26"/>
              </w:rPr>
            </w:pPr>
            <w:ins w:id="1658" w:author="abc" w:date="2018-07-02T14:45:00Z">
              <w:r>
                <w:rPr>
                  <w:rFonts w:eastAsia="Calibri"/>
                  <w:noProof/>
                  <w:szCs w:val="26"/>
                </w:rPr>
                <w:t>Button</w:t>
              </w:r>
            </w:ins>
          </w:p>
        </w:tc>
        <w:tc>
          <w:tcPr>
            <w:tcW w:w="2552" w:type="dxa"/>
            <w:shd w:val="clear" w:color="auto" w:fill="auto"/>
          </w:tcPr>
          <w:p w:rsidR="00FA37BA" w:rsidRDefault="00FA37BA" w:rsidP="00FA37BA">
            <w:pPr>
              <w:jc w:val="center"/>
              <w:rPr>
                <w:ins w:id="1659" w:author="abc" w:date="2018-07-02T14:45:00Z"/>
                <w:rFonts w:eastAsia="Calibri"/>
                <w:noProof/>
                <w:szCs w:val="26"/>
              </w:rPr>
            </w:pPr>
            <w:ins w:id="1660" w:author="abc" w:date="2018-07-02T14:45:00Z">
              <w:r>
                <w:rPr>
                  <w:rFonts w:eastAsia="Calibri"/>
                  <w:noProof/>
                  <w:szCs w:val="26"/>
                </w:rPr>
                <w:t xml:space="preserve">Thêm </w:t>
              </w:r>
            </w:ins>
            <w:ins w:id="1661" w:author="abc" w:date="2018-07-02T15:00:00Z">
              <w:r w:rsidR="00CB0440">
                <w:rPr>
                  <w:rFonts w:eastAsia="Calibri"/>
                  <w:noProof/>
                  <w:szCs w:val="26"/>
                </w:rPr>
                <w:t>Học sinh</w:t>
              </w:r>
            </w:ins>
            <w:ins w:id="1662" w:author="abc" w:date="2018-07-02T14:45:00Z">
              <w:r>
                <w:rPr>
                  <w:rFonts w:eastAsia="Calibri"/>
                  <w:noProof/>
                  <w:szCs w:val="26"/>
                </w:rPr>
                <w:t xml:space="preserve"> đã </w:t>
              </w:r>
            </w:ins>
            <w:ins w:id="1663" w:author="abc" w:date="2018-07-02T15:00:00Z">
              <w:r w:rsidR="00CB0440">
                <w:rPr>
                  <w:rFonts w:eastAsia="Calibri"/>
                  <w:noProof/>
                  <w:szCs w:val="26"/>
                </w:rPr>
                <w:t xml:space="preserve">nhập </w:t>
              </w:r>
            </w:ins>
            <w:ins w:id="1664" w:author="abc" w:date="2018-07-02T14:45:00Z">
              <w:r>
                <w:rPr>
                  <w:rFonts w:eastAsia="Calibri"/>
                  <w:noProof/>
                  <w:szCs w:val="26"/>
                </w:rPr>
                <w:t xml:space="preserve"> vào datagridview</w:t>
              </w:r>
            </w:ins>
          </w:p>
        </w:tc>
        <w:tc>
          <w:tcPr>
            <w:tcW w:w="1518" w:type="dxa"/>
            <w:shd w:val="clear" w:color="auto" w:fill="auto"/>
          </w:tcPr>
          <w:p w:rsidR="00FA37BA" w:rsidRPr="004275E6" w:rsidRDefault="00FA37BA" w:rsidP="00FA37BA">
            <w:pPr>
              <w:rPr>
                <w:ins w:id="1665" w:author="abc" w:date="2018-07-02T14:45:00Z"/>
                <w:rFonts w:eastAsia="Calibri"/>
                <w:noProof/>
                <w:szCs w:val="26"/>
              </w:rPr>
            </w:pPr>
          </w:p>
        </w:tc>
      </w:tr>
      <w:tr w:rsidR="00FA37BA" w:rsidRPr="004275E6" w:rsidTr="00CB0440">
        <w:trPr>
          <w:ins w:id="1666" w:author="abc" w:date="2018-07-02T14:45:00Z"/>
        </w:trPr>
        <w:tc>
          <w:tcPr>
            <w:tcW w:w="817" w:type="dxa"/>
            <w:shd w:val="clear" w:color="auto" w:fill="auto"/>
          </w:tcPr>
          <w:p w:rsidR="00FA37BA" w:rsidRDefault="00CB0440" w:rsidP="00FA37BA">
            <w:pPr>
              <w:jc w:val="center"/>
              <w:rPr>
                <w:ins w:id="1667" w:author="abc" w:date="2018-07-02T14:45:00Z"/>
                <w:rFonts w:eastAsia="Calibri"/>
                <w:noProof/>
                <w:szCs w:val="26"/>
              </w:rPr>
            </w:pPr>
            <w:ins w:id="1668" w:author="abc" w:date="2018-07-02T14:45:00Z">
              <w:r>
                <w:rPr>
                  <w:rFonts w:eastAsia="Calibri"/>
                  <w:noProof/>
                  <w:szCs w:val="26"/>
                </w:rPr>
                <w:t>10</w:t>
              </w:r>
            </w:ins>
          </w:p>
        </w:tc>
        <w:tc>
          <w:tcPr>
            <w:tcW w:w="2277" w:type="dxa"/>
            <w:shd w:val="clear" w:color="auto" w:fill="auto"/>
          </w:tcPr>
          <w:p w:rsidR="00FA37BA" w:rsidRDefault="00FA37BA" w:rsidP="00FA37BA">
            <w:pPr>
              <w:jc w:val="center"/>
              <w:rPr>
                <w:ins w:id="1669" w:author="abc" w:date="2018-07-02T14:45:00Z"/>
                <w:rFonts w:eastAsia="Calibri"/>
                <w:noProof/>
                <w:szCs w:val="26"/>
              </w:rPr>
            </w:pPr>
            <w:ins w:id="1670" w:author="abc" w:date="2018-07-02T14:45:00Z">
              <w:r>
                <w:rPr>
                  <w:rFonts w:eastAsia="Calibri"/>
                  <w:noProof/>
                  <w:szCs w:val="26"/>
                </w:rPr>
                <w:t>dGV</w:t>
              </w:r>
              <w:r w:rsidR="00CB0440">
                <w:rPr>
                  <w:rFonts w:eastAsia="Calibri"/>
                  <w:noProof/>
                  <w:szCs w:val="26"/>
                </w:rPr>
                <w:t>HS</w:t>
              </w:r>
            </w:ins>
          </w:p>
        </w:tc>
        <w:tc>
          <w:tcPr>
            <w:tcW w:w="1843" w:type="dxa"/>
            <w:shd w:val="clear" w:color="auto" w:fill="auto"/>
          </w:tcPr>
          <w:p w:rsidR="00FA37BA" w:rsidRDefault="00FA37BA" w:rsidP="00FA37BA">
            <w:pPr>
              <w:jc w:val="center"/>
              <w:rPr>
                <w:ins w:id="1671" w:author="abc" w:date="2018-07-02T14:45:00Z"/>
                <w:rFonts w:eastAsia="Calibri"/>
                <w:noProof/>
                <w:szCs w:val="26"/>
              </w:rPr>
            </w:pPr>
            <w:ins w:id="1672" w:author="abc" w:date="2018-07-02T14:45:00Z">
              <w:r>
                <w:rPr>
                  <w:rFonts w:eastAsia="Calibri"/>
                  <w:noProof/>
                  <w:szCs w:val="26"/>
                </w:rPr>
                <w:t>DataGridview</w:t>
              </w:r>
            </w:ins>
          </w:p>
        </w:tc>
        <w:tc>
          <w:tcPr>
            <w:tcW w:w="2552" w:type="dxa"/>
            <w:shd w:val="clear" w:color="auto" w:fill="auto"/>
          </w:tcPr>
          <w:p w:rsidR="00FA37BA" w:rsidRDefault="00FA37BA" w:rsidP="00FA37BA">
            <w:pPr>
              <w:rPr>
                <w:ins w:id="1673" w:author="abc" w:date="2018-07-02T14:45:00Z"/>
                <w:rFonts w:eastAsia="Calibri"/>
                <w:noProof/>
                <w:szCs w:val="26"/>
              </w:rPr>
            </w:pPr>
            <w:ins w:id="1674" w:author="abc" w:date="2018-07-02T14:45:00Z">
              <w:r>
                <w:rPr>
                  <w:rFonts w:eastAsia="Calibri"/>
                  <w:noProof/>
                  <w:szCs w:val="26"/>
                </w:rPr>
                <w:t xml:space="preserve">Hiển thị danh sách </w:t>
              </w:r>
            </w:ins>
            <w:ins w:id="1675" w:author="abc" w:date="2018-07-02T15:01:00Z">
              <w:r w:rsidR="00CB0440">
                <w:rPr>
                  <w:rFonts w:eastAsia="Calibri"/>
                  <w:noProof/>
                  <w:szCs w:val="26"/>
                </w:rPr>
                <w:t>Học sinh</w:t>
              </w:r>
            </w:ins>
            <w:ins w:id="1676" w:author="abc" w:date="2018-07-02T14:45:00Z">
              <w:r>
                <w:rPr>
                  <w:rFonts w:eastAsia="Calibri"/>
                  <w:noProof/>
                  <w:szCs w:val="26"/>
                </w:rPr>
                <w:t xml:space="preserve"> đã có và </w:t>
              </w:r>
            </w:ins>
            <w:ins w:id="1677" w:author="abc" w:date="2018-07-02T15:01:00Z">
              <w:r w:rsidR="00CB0440">
                <w:rPr>
                  <w:rFonts w:eastAsia="Calibri"/>
                  <w:noProof/>
                  <w:szCs w:val="26"/>
                </w:rPr>
                <w:t>Học sinh</w:t>
              </w:r>
            </w:ins>
            <w:ins w:id="1678" w:author="abc" w:date="2018-07-02T14:45:00Z">
              <w:r>
                <w:rPr>
                  <w:rFonts w:eastAsia="Calibri"/>
                  <w:noProof/>
                  <w:szCs w:val="26"/>
                </w:rPr>
                <w:t xml:space="preserve"> mới thêm vào</w:t>
              </w:r>
            </w:ins>
          </w:p>
        </w:tc>
        <w:tc>
          <w:tcPr>
            <w:tcW w:w="1518" w:type="dxa"/>
            <w:shd w:val="clear" w:color="auto" w:fill="auto"/>
          </w:tcPr>
          <w:p w:rsidR="00FA37BA" w:rsidRPr="004275E6" w:rsidRDefault="00FA37BA" w:rsidP="00FA37BA">
            <w:pPr>
              <w:rPr>
                <w:ins w:id="1679" w:author="abc" w:date="2018-07-02T14:45:00Z"/>
                <w:rFonts w:eastAsia="Calibri"/>
                <w:noProof/>
                <w:szCs w:val="26"/>
              </w:rPr>
            </w:pPr>
          </w:p>
        </w:tc>
      </w:tr>
      <w:tr w:rsidR="00FA37BA" w:rsidRPr="004275E6" w:rsidTr="00CB0440">
        <w:trPr>
          <w:ins w:id="1680" w:author="abc" w:date="2018-07-02T14:45:00Z"/>
        </w:trPr>
        <w:tc>
          <w:tcPr>
            <w:tcW w:w="817" w:type="dxa"/>
            <w:shd w:val="clear" w:color="auto" w:fill="auto"/>
          </w:tcPr>
          <w:p w:rsidR="00FA37BA" w:rsidRDefault="00CB0440" w:rsidP="00FA37BA">
            <w:pPr>
              <w:jc w:val="center"/>
              <w:rPr>
                <w:ins w:id="1681" w:author="abc" w:date="2018-07-02T14:45:00Z"/>
                <w:rFonts w:eastAsia="Calibri"/>
                <w:noProof/>
                <w:szCs w:val="26"/>
              </w:rPr>
            </w:pPr>
            <w:ins w:id="1682" w:author="abc" w:date="2018-07-02T14:45:00Z">
              <w:r>
                <w:rPr>
                  <w:rFonts w:eastAsia="Calibri"/>
                  <w:noProof/>
                  <w:szCs w:val="26"/>
                </w:rPr>
                <w:t>11</w:t>
              </w:r>
            </w:ins>
          </w:p>
        </w:tc>
        <w:tc>
          <w:tcPr>
            <w:tcW w:w="2277" w:type="dxa"/>
            <w:shd w:val="clear" w:color="auto" w:fill="auto"/>
          </w:tcPr>
          <w:p w:rsidR="00FA37BA" w:rsidRPr="008D4317" w:rsidRDefault="00FA37BA" w:rsidP="00FA37BA">
            <w:pPr>
              <w:jc w:val="center"/>
              <w:rPr>
                <w:ins w:id="1683" w:author="abc" w:date="2018-07-02T14:45:00Z"/>
                <w:rFonts w:eastAsia="Calibri"/>
                <w:noProof/>
                <w:szCs w:val="26"/>
              </w:rPr>
            </w:pPr>
            <w:ins w:id="1684" w:author="abc" w:date="2018-07-02T14:45:00Z">
              <w:r w:rsidRPr="008D4317">
                <w:rPr>
                  <w:rFonts w:eastAsia="Calibri"/>
                  <w:noProof/>
                  <w:szCs w:val="26"/>
                </w:rPr>
                <w:t>btnDelete</w:t>
              </w:r>
            </w:ins>
          </w:p>
        </w:tc>
        <w:tc>
          <w:tcPr>
            <w:tcW w:w="1843" w:type="dxa"/>
            <w:shd w:val="clear" w:color="auto" w:fill="auto"/>
          </w:tcPr>
          <w:p w:rsidR="00FA37BA" w:rsidRDefault="00FA37BA" w:rsidP="00FA37BA">
            <w:pPr>
              <w:jc w:val="center"/>
              <w:rPr>
                <w:ins w:id="1685" w:author="abc" w:date="2018-07-02T14:45:00Z"/>
                <w:rFonts w:eastAsia="Calibri"/>
                <w:noProof/>
                <w:szCs w:val="26"/>
              </w:rPr>
            </w:pPr>
            <w:ins w:id="1686" w:author="abc" w:date="2018-07-02T14:45:00Z">
              <w:r>
                <w:rPr>
                  <w:rFonts w:eastAsia="Calibri"/>
                  <w:noProof/>
                  <w:szCs w:val="26"/>
                </w:rPr>
                <w:t>Button</w:t>
              </w:r>
            </w:ins>
          </w:p>
        </w:tc>
        <w:tc>
          <w:tcPr>
            <w:tcW w:w="2552" w:type="dxa"/>
            <w:shd w:val="clear" w:color="auto" w:fill="auto"/>
          </w:tcPr>
          <w:p w:rsidR="00FA37BA" w:rsidRDefault="00FA37BA" w:rsidP="00FA37BA">
            <w:pPr>
              <w:rPr>
                <w:ins w:id="1687" w:author="abc" w:date="2018-07-02T14:45:00Z"/>
                <w:rFonts w:eastAsia="Calibri"/>
                <w:noProof/>
                <w:szCs w:val="26"/>
              </w:rPr>
            </w:pPr>
            <w:ins w:id="1688" w:author="abc" w:date="2018-07-02T14:45:00Z">
              <w:r>
                <w:rPr>
                  <w:rFonts w:eastAsia="Calibri"/>
                  <w:noProof/>
                  <w:szCs w:val="26"/>
                </w:rPr>
                <w:t xml:space="preserve">Xóa </w:t>
              </w:r>
            </w:ins>
            <w:ins w:id="1689" w:author="abc" w:date="2018-07-02T15:01:00Z">
              <w:r w:rsidR="00CB0440">
                <w:rPr>
                  <w:rFonts w:eastAsia="Calibri"/>
                  <w:noProof/>
                  <w:szCs w:val="26"/>
                </w:rPr>
                <w:t>học sinh</w:t>
              </w:r>
            </w:ins>
            <w:ins w:id="1690" w:author="abc" w:date="2018-07-02T14:45:00Z">
              <w:r>
                <w:rPr>
                  <w:rFonts w:eastAsia="Calibri"/>
                  <w:noProof/>
                  <w:szCs w:val="26"/>
                </w:rPr>
                <w:t xml:space="preserve"> đang chọn</w:t>
              </w:r>
            </w:ins>
          </w:p>
        </w:tc>
        <w:tc>
          <w:tcPr>
            <w:tcW w:w="1518" w:type="dxa"/>
            <w:shd w:val="clear" w:color="auto" w:fill="auto"/>
          </w:tcPr>
          <w:p w:rsidR="00FA37BA" w:rsidRPr="004275E6" w:rsidRDefault="00FA37BA" w:rsidP="00FA37BA">
            <w:pPr>
              <w:rPr>
                <w:ins w:id="1691" w:author="abc" w:date="2018-07-02T14:45:00Z"/>
                <w:rFonts w:eastAsia="Calibri"/>
                <w:noProof/>
                <w:szCs w:val="26"/>
              </w:rPr>
            </w:pPr>
          </w:p>
        </w:tc>
      </w:tr>
      <w:tr w:rsidR="00FA37BA" w:rsidRPr="004275E6" w:rsidTr="00CB0440">
        <w:trPr>
          <w:ins w:id="1692" w:author="abc" w:date="2018-07-02T14:45:00Z"/>
        </w:trPr>
        <w:tc>
          <w:tcPr>
            <w:tcW w:w="817" w:type="dxa"/>
            <w:shd w:val="clear" w:color="auto" w:fill="auto"/>
          </w:tcPr>
          <w:p w:rsidR="00FA37BA" w:rsidRDefault="00CB0440" w:rsidP="00FA37BA">
            <w:pPr>
              <w:jc w:val="center"/>
              <w:rPr>
                <w:ins w:id="1693" w:author="abc" w:date="2018-07-02T14:45:00Z"/>
                <w:rFonts w:eastAsia="Calibri"/>
                <w:noProof/>
                <w:szCs w:val="26"/>
              </w:rPr>
            </w:pPr>
            <w:ins w:id="1694" w:author="abc" w:date="2018-07-02T14:45:00Z">
              <w:r>
                <w:rPr>
                  <w:rFonts w:eastAsia="Calibri"/>
                  <w:noProof/>
                  <w:szCs w:val="26"/>
                </w:rPr>
                <w:t>12</w:t>
              </w:r>
            </w:ins>
          </w:p>
        </w:tc>
        <w:tc>
          <w:tcPr>
            <w:tcW w:w="2277" w:type="dxa"/>
            <w:shd w:val="clear" w:color="auto" w:fill="auto"/>
          </w:tcPr>
          <w:p w:rsidR="00FA37BA" w:rsidRPr="008D4317" w:rsidRDefault="00FA37BA" w:rsidP="00FA37BA">
            <w:pPr>
              <w:jc w:val="center"/>
              <w:rPr>
                <w:ins w:id="1695" w:author="abc" w:date="2018-07-02T14:45:00Z"/>
                <w:rFonts w:eastAsia="Calibri"/>
                <w:noProof/>
                <w:szCs w:val="26"/>
              </w:rPr>
            </w:pPr>
            <w:ins w:id="1696" w:author="abc" w:date="2018-07-02T14:45:00Z">
              <w:r w:rsidRPr="008D4317">
                <w:rPr>
                  <w:rFonts w:eastAsia="Calibri"/>
                  <w:noProof/>
                  <w:szCs w:val="26"/>
                </w:rPr>
                <w:t>btnSave</w:t>
              </w:r>
            </w:ins>
          </w:p>
        </w:tc>
        <w:tc>
          <w:tcPr>
            <w:tcW w:w="1843" w:type="dxa"/>
            <w:shd w:val="clear" w:color="auto" w:fill="auto"/>
          </w:tcPr>
          <w:p w:rsidR="00FA37BA" w:rsidRDefault="00FA37BA" w:rsidP="00FA37BA">
            <w:pPr>
              <w:jc w:val="center"/>
              <w:rPr>
                <w:ins w:id="1697" w:author="abc" w:date="2018-07-02T14:45:00Z"/>
                <w:rFonts w:eastAsia="Calibri"/>
                <w:noProof/>
                <w:szCs w:val="26"/>
              </w:rPr>
            </w:pPr>
            <w:ins w:id="1698" w:author="abc" w:date="2018-07-02T14:45:00Z">
              <w:r>
                <w:rPr>
                  <w:rFonts w:eastAsia="Calibri"/>
                  <w:noProof/>
                  <w:szCs w:val="26"/>
                </w:rPr>
                <w:t>Button</w:t>
              </w:r>
            </w:ins>
          </w:p>
        </w:tc>
        <w:tc>
          <w:tcPr>
            <w:tcW w:w="2552" w:type="dxa"/>
            <w:shd w:val="clear" w:color="auto" w:fill="auto"/>
          </w:tcPr>
          <w:p w:rsidR="00FA37BA" w:rsidRDefault="00FA37BA" w:rsidP="00FA37BA">
            <w:pPr>
              <w:rPr>
                <w:ins w:id="1699" w:author="abc" w:date="2018-07-02T14:45:00Z"/>
                <w:rFonts w:eastAsia="Calibri"/>
                <w:noProof/>
                <w:szCs w:val="26"/>
              </w:rPr>
            </w:pPr>
            <w:ins w:id="1700" w:author="abc" w:date="2018-07-02T14:45:00Z">
              <w:r>
                <w:rPr>
                  <w:rFonts w:eastAsia="Calibri"/>
                  <w:noProof/>
                  <w:szCs w:val="26"/>
                </w:rPr>
                <w:t>Lưu lại</w:t>
              </w:r>
            </w:ins>
          </w:p>
        </w:tc>
        <w:tc>
          <w:tcPr>
            <w:tcW w:w="1518" w:type="dxa"/>
            <w:shd w:val="clear" w:color="auto" w:fill="auto"/>
          </w:tcPr>
          <w:p w:rsidR="00FA37BA" w:rsidRPr="004275E6" w:rsidRDefault="00FA37BA" w:rsidP="00FA37BA">
            <w:pPr>
              <w:rPr>
                <w:ins w:id="1701" w:author="abc" w:date="2018-07-02T14:45:00Z"/>
                <w:rFonts w:eastAsia="Calibri"/>
                <w:noProof/>
                <w:szCs w:val="26"/>
              </w:rPr>
            </w:pPr>
          </w:p>
        </w:tc>
      </w:tr>
      <w:tr w:rsidR="00FA37BA" w:rsidRPr="004275E6" w:rsidTr="00CB0440">
        <w:trPr>
          <w:ins w:id="1702" w:author="abc" w:date="2018-07-02T14:45:00Z"/>
        </w:trPr>
        <w:tc>
          <w:tcPr>
            <w:tcW w:w="817" w:type="dxa"/>
            <w:shd w:val="clear" w:color="auto" w:fill="auto"/>
          </w:tcPr>
          <w:p w:rsidR="00FA37BA" w:rsidRDefault="00CB0440" w:rsidP="00FA37BA">
            <w:pPr>
              <w:jc w:val="center"/>
              <w:rPr>
                <w:ins w:id="1703" w:author="abc" w:date="2018-07-02T14:45:00Z"/>
                <w:rFonts w:eastAsia="Calibri"/>
                <w:noProof/>
                <w:szCs w:val="26"/>
              </w:rPr>
            </w:pPr>
            <w:ins w:id="1704" w:author="abc" w:date="2018-07-02T14:45:00Z">
              <w:r>
                <w:rPr>
                  <w:rFonts w:eastAsia="Calibri"/>
                  <w:noProof/>
                  <w:szCs w:val="26"/>
                </w:rPr>
                <w:t>13</w:t>
              </w:r>
            </w:ins>
          </w:p>
        </w:tc>
        <w:tc>
          <w:tcPr>
            <w:tcW w:w="2277" w:type="dxa"/>
            <w:shd w:val="clear" w:color="auto" w:fill="auto"/>
          </w:tcPr>
          <w:p w:rsidR="00FA37BA" w:rsidRPr="008D4317" w:rsidRDefault="00FA37BA" w:rsidP="00FA37BA">
            <w:pPr>
              <w:jc w:val="center"/>
              <w:rPr>
                <w:ins w:id="1705" w:author="abc" w:date="2018-07-02T14:45:00Z"/>
                <w:rFonts w:eastAsia="Calibri"/>
                <w:noProof/>
                <w:szCs w:val="26"/>
              </w:rPr>
            </w:pPr>
            <w:ins w:id="1706" w:author="abc" w:date="2018-07-02T14:45:00Z">
              <w:r w:rsidRPr="008D4317">
                <w:rPr>
                  <w:rFonts w:eastAsia="Calibri"/>
                  <w:noProof/>
                  <w:szCs w:val="26"/>
                </w:rPr>
                <w:t>btnExit</w:t>
              </w:r>
            </w:ins>
          </w:p>
        </w:tc>
        <w:tc>
          <w:tcPr>
            <w:tcW w:w="1843" w:type="dxa"/>
            <w:shd w:val="clear" w:color="auto" w:fill="auto"/>
          </w:tcPr>
          <w:p w:rsidR="00FA37BA" w:rsidRDefault="00FA37BA" w:rsidP="00FA37BA">
            <w:pPr>
              <w:jc w:val="center"/>
              <w:rPr>
                <w:ins w:id="1707" w:author="abc" w:date="2018-07-02T14:45:00Z"/>
                <w:rFonts w:eastAsia="Calibri"/>
                <w:noProof/>
                <w:szCs w:val="26"/>
              </w:rPr>
            </w:pPr>
            <w:ins w:id="1708" w:author="abc" w:date="2018-07-02T14:45:00Z">
              <w:r>
                <w:rPr>
                  <w:rFonts w:eastAsia="Calibri"/>
                  <w:noProof/>
                  <w:szCs w:val="26"/>
                </w:rPr>
                <w:t>Button</w:t>
              </w:r>
            </w:ins>
          </w:p>
        </w:tc>
        <w:tc>
          <w:tcPr>
            <w:tcW w:w="2552" w:type="dxa"/>
            <w:shd w:val="clear" w:color="auto" w:fill="auto"/>
          </w:tcPr>
          <w:p w:rsidR="00FA37BA" w:rsidRDefault="00FA37BA" w:rsidP="00FA37BA">
            <w:pPr>
              <w:rPr>
                <w:ins w:id="1709" w:author="abc" w:date="2018-07-02T14:45:00Z"/>
                <w:rFonts w:eastAsia="Calibri"/>
                <w:noProof/>
                <w:szCs w:val="26"/>
              </w:rPr>
            </w:pPr>
            <w:ins w:id="1710" w:author="abc" w:date="2018-07-02T14:45:00Z">
              <w:r>
                <w:rPr>
                  <w:rFonts w:eastAsia="Calibri"/>
                  <w:noProof/>
                  <w:szCs w:val="26"/>
                </w:rPr>
                <w:t>Thoát</w:t>
              </w:r>
            </w:ins>
          </w:p>
        </w:tc>
        <w:tc>
          <w:tcPr>
            <w:tcW w:w="1518" w:type="dxa"/>
            <w:shd w:val="clear" w:color="auto" w:fill="auto"/>
          </w:tcPr>
          <w:p w:rsidR="00FA37BA" w:rsidRPr="004275E6" w:rsidRDefault="00FA37BA" w:rsidP="00FA37BA">
            <w:pPr>
              <w:rPr>
                <w:ins w:id="1711" w:author="abc" w:date="2018-07-02T14:45:00Z"/>
                <w:rFonts w:eastAsia="Calibri"/>
                <w:noProof/>
                <w:szCs w:val="26"/>
              </w:rPr>
            </w:pPr>
          </w:p>
        </w:tc>
      </w:tr>
    </w:tbl>
    <w:p w:rsidR="00FA37BA" w:rsidRDefault="00FA37BA" w:rsidP="00FA37BA">
      <w:pPr>
        <w:pStyle w:val="ListParagraph"/>
        <w:ind w:left="1800"/>
        <w:rPr>
          <w:ins w:id="1712" w:author="abc" w:date="2018-07-02T14:45:00Z"/>
          <w:noProof/>
          <w:szCs w:val="26"/>
        </w:rPr>
      </w:pPr>
      <w:ins w:id="1713" w:author="abc" w:date="2018-07-02T14:45:00Z">
        <w:r w:rsidRPr="00B55708">
          <w:rPr>
            <w:noProof/>
            <w:szCs w:val="26"/>
          </w:rPr>
          <w:t>Danh sách biến cố và xử lý tương ứng trên màn hình</w:t>
        </w:r>
      </w:ins>
    </w:p>
    <w:p w:rsidR="00FA37BA" w:rsidRPr="00B55708" w:rsidRDefault="00FA37BA" w:rsidP="00FA37BA">
      <w:pPr>
        <w:pStyle w:val="ListParagraph"/>
        <w:ind w:left="1800"/>
        <w:rPr>
          <w:ins w:id="1714" w:author="abc" w:date="2018-07-02T14:45: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FA37BA" w:rsidRPr="004275E6" w:rsidTr="00CB0440">
        <w:trPr>
          <w:ins w:id="1715" w:author="abc" w:date="2018-07-02T14:45:00Z"/>
        </w:trPr>
        <w:tc>
          <w:tcPr>
            <w:tcW w:w="817" w:type="dxa"/>
            <w:shd w:val="clear" w:color="auto" w:fill="auto"/>
          </w:tcPr>
          <w:p w:rsidR="00FA37BA" w:rsidRPr="004275E6" w:rsidRDefault="00FA37BA" w:rsidP="00CB0440">
            <w:pPr>
              <w:jc w:val="center"/>
              <w:rPr>
                <w:ins w:id="1716" w:author="abc" w:date="2018-07-02T14:45:00Z"/>
                <w:rFonts w:eastAsia="Calibri"/>
                <w:szCs w:val="26"/>
              </w:rPr>
            </w:pPr>
            <w:ins w:id="1717" w:author="abc" w:date="2018-07-02T14:45:00Z">
              <w:r w:rsidRPr="004275E6">
                <w:rPr>
                  <w:rFonts w:eastAsia="Calibri"/>
                  <w:szCs w:val="26"/>
                </w:rPr>
                <w:t>STT</w:t>
              </w:r>
            </w:ins>
          </w:p>
        </w:tc>
        <w:tc>
          <w:tcPr>
            <w:tcW w:w="2835" w:type="dxa"/>
            <w:shd w:val="clear" w:color="auto" w:fill="auto"/>
          </w:tcPr>
          <w:p w:rsidR="00FA37BA" w:rsidRPr="004275E6" w:rsidRDefault="00FA37BA" w:rsidP="00CB0440">
            <w:pPr>
              <w:jc w:val="center"/>
              <w:rPr>
                <w:ins w:id="1718" w:author="abc" w:date="2018-07-02T14:45:00Z"/>
                <w:rFonts w:eastAsia="Calibri"/>
                <w:szCs w:val="26"/>
              </w:rPr>
            </w:pPr>
            <w:ins w:id="1719" w:author="abc" w:date="2018-07-02T14:45:00Z">
              <w:r w:rsidRPr="004275E6">
                <w:rPr>
                  <w:rFonts w:eastAsia="Calibri"/>
                  <w:szCs w:val="26"/>
                </w:rPr>
                <w:t>Điều kiện kích hoạt</w:t>
              </w:r>
            </w:ins>
          </w:p>
        </w:tc>
        <w:tc>
          <w:tcPr>
            <w:tcW w:w="3544" w:type="dxa"/>
            <w:shd w:val="clear" w:color="auto" w:fill="auto"/>
          </w:tcPr>
          <w:p w:rsidR="00FA37BA" w:rsidRPr="004275E6" w:rsidRDefault="00FA37BA" w:rsidP="00CB0440">
            <w:pPr>
              <w:jc w:val="center"/>
              <w:rPr>
                <w:ins w:id="1720" w:author="abc" w:date="2018-07-02T14:45:00Z"/>
                <w:rFonts w:eastAsia="Calibri"/>
                <w:szCs w:val="26"/>
              </w:rPr>
            </w:pPr>
            <w:ins w:id="1721" w:author="abc" w:date="2018-07-02T14:45:00Z">
              <w:r w:rsidRPr="004275E6">
                <w:rPr>
                  <w:rFonts w:eastAsia="Calibri"/>
                  <w:szCs w:val="26"/>
                </w:rPr>
                <w:t>Xử lý</w:t>
              </w:r>
            </w:ins>
          </w:p>
        </w:tc>
        <w:tc>
          <w:tcPr>
            <w:tcW w:w="1660" w:type="dxa"/>
            <w:shd w:val="clear" w:color="auto" w:fill="auto"/>
          </w:tcPr>
          <w:p w:rsidR="00FA37BA" w:rsidRPr="004275E6" w:rsidRDefault="00FA37BA" w:rsidP="00CB0440">
            <w:pPr>
              <w:jc w:val="center"/>
              <w:rPr>
                <w:ins w:id="1722" w:author="abc" w:date="2018-07-02T14:45:00Z"/>
                <w:rFonts w:eastAsia="Calibri"/>
                <w:szCs w:val="26"/>
              </w:rPr>
            </w:pPr>
            <w:ins w:id="1723" w:author="abc" w:date="2018-07-02T14:45:00Z">
              <w:r w:rsidRPr="004275E6">
                <w:rPr>
                  <w:rFonts w:eastAsia="Calibri"/>
                  <w:szCs w:val="26"/>
                </w:rPr>
                <w:t>Ghi chú</w:t>
              </w:r>
            </w:ins>
          </w:p>
        </w:tc>
      </w:tr>
      <w:tr w:rsidR="00FA37BA" w:rsidRPr="004275E6" w:rsidTr="00CB0440">
        <w:trPr>
          <w:ins w:id="1724" w:author="abc" w:date="2018-07-02T14:45:00Z"/>
        </w:trPr>
        <w:tc>
          <w:tcPr>
            <w:tcW w:w="817" w:type="dxa"/>
            <w:shd w:val="clear" w:color="auto" w:fill="auto"/>
          </w:tcPr>
          <w:p w:rsidR="00FA37BA" w:rsidRPr="004275E6" w:rsidRDefault="00FA37BA" w:rsidP="00CB0440">
            <w:pPr>
              <w:jc w:val="center"/>
              <w:rPr>
                <w:ins w:id="1725" w:author="abc" w:date="2018-07-02T14:45:00Z"/>
                <w:rFonts w:eastAsia="Calibri"/>
                <w:szCs w:val="26"/>
              </w:rPr>
            </w:pPr>
            <w:ins w:id="1726" w:author="abc" w:date="2018-07-02T14:45:00Z">
              <w:r>
                <w:rPr>
                  <w:rFonts w:eastAsia="Calibri"/>
                  <w:szCs w:val="26"/>
                </w:rPr>
                <w:t>1</w:t>
              </w:r>
            </w:ins>
          </w:p>
        </w:tc>
        <w:tc>
          <w:tcPr>
            <w:tcW w:w="2835" w:type="dxa"/>
            <w:shd w:val="clear" w:color="auto" w:fill="auto"/>
          </w:tcPr>
          <w:p w:rsidR="00FA37BA" w:rsidRPr="004275E6" w:rsidRDefault="00FA37BA" w:rsidP="00CB0440">
            <w:pPr>
              <w:jc w:val="center"/>
              <w:rPr>
                <w:ins w:id="1727" w:author="abc" w:date="2018-07-02T14:45:00Z"/>
                <w:rFonts w:eastAsia="Calibri"/>
                <w:szCs w:val="26"/>
              </w:rPr>
            </w:pPr>
            <w:ins w:id="1728" w:author="abc" w:date="2018-07-02T14:45:00Z">
              <w:r>
                <w:rPr>
                  <w:rFonts w:eastAsia="Calibri"/>
                  <w:szCs w:val="26"/>
                </w:rPr>
                <w:t>Ấn Button Thêm</w:t>
              </w:r>
            </w:ins>
          </w:p>
        </w:tc>
        <w:tc>
          <w:tcPr>
            <w:tcW w:w="3544" w:type="dxa"/>
            <w:shd w:val="clear" w:color="auto" w:fill="auto"/>
          </w:tcPr>
          <w:p w:rsidR="00FA37BA" w:rsidRPr="004275E6" w:rsidRDefault="00FA37BA" w:rsidP="00CB0440">
            <w:pPr>
              <w:jc w:val="center"/>
              <w:rPr>
                <w:ins w:id="1729" w:author="abc" w:date="2018-07-02T14:45:00Z"/>
                <w:rFonts w:eastAsia="Calibri"/>
                <w:szCs w:val="26"/>
              </w:rPr>
            </w:pPr>
            <w:ins w:id="1730" w:author="abc" w:date="2018-07-02T14:45:00Z">
              <w:r>
                <w:rPr>
                  <w:rFonts w:eastAsia="Calibri"/>
                  <w:noProof/>
                  <w:szCs w:val="26"/>
                </w:rPr>
                <w:t xml:space="preserve">Thêm </w:t>
              </w:r>
            </w:ins>
            <w:ins w:id="1731" w:author="abc" w:date="2018-07-02T15:01:00Z">
              <w:r w:rsidR="00CB0440">
                <w:rPr>
                  <w:rFonts w:eastAsia="Calibri"/>
                  <w:noProof/>
                  <w:szCs w:val="26"/>
                </w:rPr>
                <w:t>học sinh</w:t>
              </w:r>
            </w:ins>
            <w:ins w:id="1732" w:author="abc" w:date="2018-07-02T14:45:00Z">
              <w:r>
                <w:rPr>
                  <w:rFonts w:eastAsia="Calibri"/>
                  <w:noProof/>
                  <w:szCs w:val="26"/>
                </w:rPr>
                <w:t xml:space="preserve"> học vừa nhập vào danh sách trong Datagridview</w:t>
              </w:r>
            </w:ins>
          </w:p>
        </w:tc>
        <w:tc>
          <w:tcPr>
            <w:tcW w:w="1660" w:type="dxa"/>
            <w:shd w:val="clear" w:color="auto" w:fill="auto"/>
          </w:tcPr>
          <w:p w:rsidR="00FA37BA" w:rsidRPr="004275E6" w:rsidRDefault="00FA37BA" w:rsidP="00CB0440">
            <w:pPr>
              <w:rPr>
                <w:ins w:id="1733" w:author="abc" w:date="2018-07-02T14:45:00Z"/>
                <w:rFonts w:eastAsia="Calibri"/>
                <w:szCs w:val="26"/>
              </w:rPr>
            </w:pPr>
          </w:p>
        </w:tc>
      </w:tr>
      <w:tr w:rsidR="00FA37BA" w:rsidRPr="004275E6" w:rsidTr="00CB0440">
        <w:trPr>
          <w:ins w:id="1734" w:author="abc" w:date="2018-07-02T14:45:00Z"/>
        </w:trPr>
        <w:tc>
          <w:tcPr>
            <w:tcW w:w="817" w:type="dxa"/>
            <w:shd w:val="clear" w:color="auto" w:fill="auto"/>
          </w:tcPr>
          <w:p w:rsidR="00FA37BA" w:rsidRDefault="00FA37BA" w:rsidP="00CB0440">
            <w:pPr>
              <w:jc w:val="center"/>
              <w:rPr>
                <w:ins w:id="1735" w:author="abc" w:date="2018-07-02T14:45:00Z"/>
                <w:rFonts w:eastAsia="Calibri"/>
                <w:szCs w:val="26"/>
              </w:rPr>
            </w:pPr>
            <w:ins w:id="1736" w:author="abc" w:date="2018-07-02T14:45:00Z">
              <w:r>
                <w:rPr>
                  <w:rFonts w:eastAsia="Calibri"/>
                  <w:szCs w:val="26"/>
                </w:rPr>
                <w:t>2</w:t>
              </w:r>
            </w:ins>
          </w:p>
        </w:tc>
        <w:tc>
          <w:tcPr>
            <w:tcW w:w="2835" w:type="dxa"/>
            <w:shd w:val="clear" w:color="auto" w:fill="auto"/>
          </w:tcPr>
          <w:p w:rsidR="00FA37BA" w:rsidRDefault="00FA37BA" w:rsidP="00CB0440">
            <w:pPr>
              <w:jc w:val="center"/>
              <w:rPr>
                <w:ins w:id="1737" w:author="abc" w:date="2018-07-02T14:45:00Z"/>
                <w:rFonts w:eastAsia="Calibri"/>
                <w:szCs w:val="26"/>
              </w:rPr>
            </w:pPr>
            <w:ins w:id="1738" w:author="abc" w:date="2018-07-02T14:45:00Z">
              <w:r>
                <w:rPr>
                  <w:rFonts w:eastAsia="Calibri"/>
                  <w:szCs w:val="26"/>
                </w:rPr>
                <w:t>Ấn Button Delete</w:t>
              </w:r>
            </w:ins>
          </w:p>
        </w:tc>
        <w:tc>
          <w:tcPr>
            <w:tcW w:w="3544" w:type="dxa"/>
            <w:shd w:val="clear" w:color="auto" w:fill="auto"/>
          </w:tcPr>
          <w:p w:rsidR="00FA37BA" w:rsidRDefault="00FA37BA" w:rsidP="00CB0440">
            <w:pPr>
              <w:jc w:val="center"/>
              <w:rPr>
                <w:ins w:id="1739" w:author="abc" w:date="2018-07-02T14:45:00Z"/>
                <w:rFonts w:eastAsia="Calibri"/>
                <w:szCs w:val="26"/>
              </w:rPr>
            </w:pPr>
            <w:ins w:id="1740" w:author="abc" w:date="2018-07-02T14:45:00Z">
              <w:r>
                <w:rPr>
                  <w:rFonts w:eastAsia="Calibri"/>
                  <w:szCs w:val="26"/>
                </w:rPr>
                <w:t xml:space="preserve">Xóa </w:t>
              </w:r>
            </w:ins>
            <w:ins w:id="1741" w:author="abc" w:date="2018-07-02T15:01:00Z">
              <w:r w:rsidR="00CB0440">
                <w:rPr>
                  <w:rFonts w:eastAsia="Calibri"/>
                  <w:szCs w:val="26"/>
                </w:rPr>
                <w:t>học sinh</w:t>
              </w:r>
            </w:ins>
            <w:ins w:id="1742" w:author="abc" w:date="2018-07-02T14:45:00Z">
              <w:r>
                <w:rPr>
                  <w:rFonts w:eastAsia="Calibri"/>
                  <w:szCs w:val="26"/>
                </w:rPr>
                <w:t xml:space="preserve"> đang chọn</w:t>
              </w:r>
            </w:ins>
          </w:p>
        </w:tc>
        <w:tc>
          <w:tcPr>
            <w:tcW w:w="1660" w:type="dxa"/>
            <w:shd w:val="clear" w:color="auto" w:fill="auto"/>
          </w:tcPr>
          <w:p w:rsidR="00FA37BA" w:rsidRPr="004275E6" w:rsidRDefault="00FA37BA" w:rsidP="00CB0440">
            <w:pPr>
              <w:rPr>
                <w:ins w:id="1743" w:author="abc" w:date="2018-07-02T14:45:00Z"/>
                <w:rFonts w:eastAsia="Calibri"/>
                <w:szCs w:val="26"/>
              </w:rPr>
            </w:pPr>
          </w:p>
        </w:tc>
      </w:tr>
      <w:tr w:rsidR="00FA37BA" w:rsidRPr="004275E6" w:rsidTr="00CB0440">
        <w:trPr>
          <w:ins w:id="1744" w:author="abc" w:date="2018-07-02T14:45:00Z"/>
        </w:trPr>
        <w:tc>
          <w:tcPr>
            <w:tcW w:w="817" w:type="dxa"/>
            <w:shd w:val="clear" w:color="auto" w:fill="auto"/>
          </w:tcPr>
          <w:p w:rsidR="00FA37BA" w:rsidRDefault="00FA37BA" w:rsidP="00CB0440">
            <w:pPr>
              <w:jc w:val="center"/>
              <w:rPr>
                <w:ins w:id="1745" w:author="abc" w:date="2018-07-02T14:45:00Z"/>
                <w:rFonts w:eastAsia="Calibri"/>
                <w:szCs w:val="26"/>
              </w:rPr>
            </w:pPr>
            <w:ins w:id="1746" w:author="abc" w:date="2018-07-02T14:45:00Z">
              <w:r>
                <w:rPr>
                  <w:rFonts w:eastAsia="Calibri"/>
                  <w:szCs w:val="26"/>
                </w:rPr>
                <w:t>3</w:t>
              </w:r>
            </w:ins>
          </w:p>
        </w:tc>
        <w:tc>
          <w:tcPr>
            <w:tcW w:w="2835" w:type="dxa"/>
            <w:shd w:val="clear" w:color="auto" w:fill="auto"/>
          </w:tcPr>
          <w:p w:rsidR="00FA37BA" w:rsidRDefault="00FA37BA" w:rsidP="00CB0440">
            <w:pPr>
              <w:jc w:val="center"/>
              <w:rPr>
                <w:ins w:id="1747" w:author="abc" w:date="2018-07-02T14:45:00Z"/>
                <w:rFonts w:eastAsia="Calibri"/>
                <w:szCs w:val="26"/>
              </w:rPr>
            </w:pPr>
            <w:ins w:id="1748" w:author="abc" w:date="2018-07-02T14:45:00Z">
              <w:r>
                <w:rPr>
                  <w:rFonts w:eastAsia="Calibri"/>
                  <w:szCs w:val="26"/>
                </w:rPr>
                <w:t>Ấn Button Save</w:t>
              </w:r>
            </w:ins>
          </w:p>
        </w:tc>
        <w:tc>
          <w:tcPr>
            <w:tcW w:w="3544" w:type="dxa"/>
            <w:shd w:val="clear" w:color="auto" w:fill="auto"/>
          </w:tcPr>
          <w:p w:rsidR="00FA37BA" w:rsidRDefault="00FA37BA" w:rsidP="00CB0440">
            <w:pPr>
              <w:jc w:val="center"/>
              <w:rPr>
                <w:ins w:id="1749" w:author="abc" w:date="2018-07-02T14:45:00Z"/>
                <w:rFonts w:eastAsia="Calibri"/>
                <w:szCs w:val="26"/>
              </w:rPr>
            </w:pPr>
            <w:ins w:id="1750" w:author="abc" w:date="2018-07-02T14:45:00Z">
              <w:r>
                <w:rPr>
                  <w:rFonts w:eastAsia="Calibri"/>
                  <w:szCs w:val="26"/>
                </w:rPr>
                <w:t>Lưu tất cả</w:t>
              </w:r>
            </w:ins>
          </w:p>
        </w:tc>
        <w:tc>
          <w:tcPr>
            <w:tcW w:w="1660" w:type="dxa"/>
            <w:shd w:val="clear" w:color="auto" w:fill="auto"/>
          </w:tcPr>
          <w:p w:rsidR="00FA37BA" w:rsidRPr="004275E6" w:rsidRDefault="00FA37BA" w:rsidP="00CB0440">
            <w:pPr>
              <w:rPr>
                <w:ins w:id="1751" w:author="abc" w:date="2018-07-02T14:45:00Z"/>
                <w:rFonts w:eastAsia="Calibri"/>
                <w:szCs w:val="26"/>
              </w:rPr>
            </w:pPr>
          </w:p>
        </w:tc>
      </w:tr>
      <w:tr w:rsidR="00FA37BA" w:rsidRPr="004275E6" w:rsidTr="00CB0440">
        <w:trPr>
          <w:ins w:id="1752" w:author="abc" w:date="2018-07-02T14:45:00Z"/>
        </w:trPr>
        <w:tc>
          <w:tcPr>
            <w:tcW w:w="817" w:type="dxa"/>
            <w:shd w:val="clear" w:color="auto" w:fill="auto"/>
          </w:tcPr>
          <w:p w:rsidR="00FA37BA" w:rsidRDefault="00FA37BA" w:rsidP="00CB0440">
            <w:pPr>
              <w:jc w:val="center"/>
              <w:rPr>
                <w:ins w:id="1753" w:author="abc" w:date="2018-07-02T14:45:00Z"/>
                <w:rFonts w:eastAsia="Calibri"/>
                <w:szCs w:val="26"/>
              </w:rPr>
            </w:pPr>
            <w:ins w:id="1754" w:author="abc" w:date="2018-07-02T14:45:00Z">
              <w:r>
                <w:rPr>
                  <w:rFonts w:eastAsia="Calibri"/>
                  <w:szCs w:val="26"/>
                </w:rPr>
                <w:t>4</w:t>
              </w:r>
            </w:ins>
          </w:p>
        </w:tc>
        <w:tc>
          <w:tcPr>
            <w:tcW w:w="2835" w:type="dxa"/>
            <w:shd w:val="clear" w:color="auto" w:fill="auto"/>
          </w:tcPr>
          <w:p w:rsidR="00FA37BA" w:rsidRDefault="00FA37BA" w:rsidP="00CB0440">
            <w:pPr>
              <w:jc w:val="center"/>
              <w:rPr>
                <w:ins w:id="1755" w:author="abc" w:date="2018-07-02T14:45:00Z"/>
                <w:rFonts w:eastAsia="Calibri"/>
                <w:szCs w:val="26"/>
              </w:rPr>
            </w:pPr>
            <w:ins w:id="1756" w:author="abc" w:date="2018-07-02T14:45:00Z">
              <w:r>
                <w:rPr>
                  <w:rFonts w:eastAsia="Calibri"/>
                  <w:szCs w:val="26"/>
                </w:rPr>
                <w:t>Ấn button Exit</w:t>
              </w:r>
            </w:ins>
          </w:p>
        </w:tc>
        <w:tc>
          <w:tcPr>
            <w:tcW w:w="3544" w:type="dxa"/>
            <w:shd w:val="clear" w:color="auto" w:fill="auto"/>
          </w:tcPr>
          <w:p w:rsidR="00FA37BA" w:rsidRDefault="00FA37BA" w:rsidP="00CB0440">
            <w:pPr>
              <w:jc w:val="center"/>
              <w:rPr>
                <w:ins w:id="1757" w:author="abc" w:date="2018-07-02T14:45:00Z"/>
                <w:rFonts w:eastAsia="Calibri"/>
                <w:szCs w:val="26"/>
              </w:rPr>
            </w:pPr>
            <w:ins w:id="1758" w:author="abc" w:date="2018-07-02T14:45:00Z">
              <w:r>
                <w:rPr>
                  <w:rFonts w:eastAsia="Calibri"/>
                  <w:szCs w:val="26"/>
                </w:rPr>
                <w:t xml:space="preserve">Thoát Cửa sổ nhập </w:t>
              </w:r>
            </w:ins>
            <w:ins w:id="1759" w:author="abc" w:date="2018-07-02T15:01:00Z">
              <w:r w:rsidR="00CB0440">
                <w:rPr>
                  <w:rFonts w:eastAsia="Calibri"/>
                  <w:szCs w:val="26"/>
                </w:rPr>
                <w:t>học sinh</w:t>
              </w:r>
            </w:ins>
          </w:p>
        </w:tc>
        <w:tc>
          <w:tcPr>
            <w:tcW w:w="1660" w:type="dxa"/>
            <w:shd w:val="clear" w:color="auto" w:fill="auto"/>
          </w:tcPr>
          <w:p w:rsidR="00FA37BA" w:rsidRPr="004275E6" w:rsidRDefault="00FA37BA" w:rsidP="00CB0440">
            <w:pPr>
              <w:rPr>
                <w:ins w:id="1760" w:author="abc" w:date="2018-07-02T14:45:00Z"/>
                <w:rFonts w:eastAsia="Calibri"/>
                <w:szCs w:val="26"/>
              </w:rPr>
            </w:pPr>
          </w:p>
        </w:tc>
      </w:tr>
    </w:tbl>
    <w:p w:rsidR="00FA37BA" w:rsidRDefault="00FA37BA" w:rsidP="00FA37BA">
      <w:pPr>
        <w:pStyle w:val="ListParagraph"/>
        <w:ind w:left="-540"/>
        <w:rPr>
          <w:ins w:id="1761" w:author="abc" w:date="2018-07-02T14:44:00Z"/>
        </w:rPr>
        <w:pPrChange w:id="1762" w:author="abc" w:date="2018-07-02T14:44:00Z">
          <w:pPr>
            <w:pStyle w:val="ListParagraph"/>
            <w:numPr>
              <w:ilvl w:val="1"/>
              <w:numId w:val="4"/>
            </w:numPr>
            <w:ind w:left="1080" w:hanging="360"/>
          </w:pPr>
        </w:pPrChange>
      </w:pPr>
    </w:p>
    <w:p w:rsidR="00FA37BA" w:rsidRDefault="00FA37BA" w:rsidP="00FA37BA">
      <w:pPr>
        <w:pStyle w:val="ListParagraph"/>
        <w:ind w:left="-540"/>
        <w:rPr>
          <w:ins w:id="1763" w:author="abc" w:date="2018-07-02T10:16:00Z"/>
        </w:rPr>
        <w:pPrChange w:id="1764" w:author="abc" w:date="2018-07-02T14:44:00Z">
          <w:pPr>
            <w:pStyle w:val="ListParagraph"/>
            <w:numPr>
              <w:ilvl w:val="1"/>
              <w:numId w:val="4"/>
            </w:numPr>
            <w:ind w:left="1080" w:hanging="360"/>
          </w:pPr>
        </w:pPrChange>
      </w:pPr>
    </w:p>
    <w:p w:rsidR="00DC1CC2" w:rsidRDefault="00DC1CC2">
      <w:pPr>
        <w:pStyle w:val="ListParagraph"/>
        <w:numPr>
          <w:ilvl w:val="2"/>
          <w:numId w:val="4"/>
        </w:numPr>
        <w:rPr>
          <w:ins w:id="1765" w:author="abc" w:date="2018-07-02T10:17:00Z"/>
        </w:rPr>
        <w:pPrChange w:id="1766" w:author="abc" w:date="2018-07-02T10:16:00Z">
          <w:pPr>
            <w:pStyle w:val="ListParagraph"/>
            <w:numPr>
              <w:ilvl w:val="1"/>
              <w:numId w:val="4"/>
            </w:numPr>
            <w:ind w:left="1080" w:hanging="360"/>
          </w:pPr>
        </w:pPrChange>
      </w:pPr>
      <w:ins w:id="1767" w:author="abc" w:date="2018-07-02T10:17:00Z">
        <w:r>
          <w:t>Màn Hình kết nối CSDL</w:t>
        </w:r>
      </w:ins>
    </w:p>
    <w:p w:rsidR="00DC1CC2" w:rsidRDefault="00DC1CC2">
      <w:pPr>
        <w:pStyle w:val="ListParagraph"/>
        <w:ind w:left="1080"/>
        <w:rPr>
          <w:ins w:id="1768" w:author="abc" w:date="2018-07-02T10:17:00Z"/>
        </w:rPr>
        <w:pPrChange w:id="1769" w:author="abc" w:date="2018-07-02T10:17:00Z">
          <w:pPr>
            <w:pStyle w:val="ListParagraph"/>
            <w:numPr>
              <w:ilvl w:val="1"/>
              <w:numId w:val="4"/>
            </w:numPr>
            <w:ind w:left="1080" w:hanging="360"/>
          </w:pPr>
        </w:pPrChange>
      </w:pPr>
      <w:ins w:id="1770" w:author="abc" w:date="2018-07-02T10:17:00Z">
        <w:r>
          <w:rPr>
            <w:noProof/>
          </w:rPr>
          <w:lastRenderedPageBreak/>
          <w:drawing>
            <wp:inline distT="0" distB="0" distL="0" distR="0" wp14:anchorId="0D79F2B3" wp14:editId="1A608509">
              <wp:extent cx="4657725" cy="3095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3095625"/>
                      </a:xfrm>
                      <a:prstGeom prst="rect">
                        <a:avLst/>
                      </a:prstGeom>
                    </pic:spPr>
                  </pic:pic>
                </a:graphicData>
              </a:graphic>
            </wp:inline>
          </w:drawing>
        </w:r>
      </w:ins>
    </w:p>
    <w:p w:rsidR="00DC1CC2" w:rsidRDefault="00DC1CC2" w:rsidP="00DC1CC2">
      <w:pPr>
        <w:pStyle w:val="ListParagraph"/>
        <w:ind w:left="0"/>
        <w:rPr>
          <w:ins w:id="1771" w:author="abc" w:date="2018-07-02T10:17:00Z"/>
          <w:noProof/>
          <w:szCs w:val="26"/>
        </w:rPr>
      </w:pPr>
      <w:ins w:id="1772" w:author="abc" w:date="2018-07-02T10:17:00Z">
        <w:r>
          <w:rPr>
            <w:noProof/>
            <w:szCs w:val="26"/>
          </w:rPr>
          <w:t>Mô tả các đối tượng trên màn hình</w:t>
        </w:r>
      </w:ins>
    </w:p>
    <w:p w:rsidR="00DC1CC2" w:rsidRPr="00B55708" w:rsidRDefault="00DC1CC2" w:rsidP="00DC1CC2">
      <w:pPr>
        <w:pStyle w:val="ListParagraph"/>
        <w:ind w:left="1800"/>
        <w:rPr>
          <w:ins w:id="1773" w:author="abc" w:date="2018-07-02T10:1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DC1CC2" w:rsidRPr="004275E6" w:rsidTr="00DC1CC2">
        <w:trPr>
          <w:ins w:id="1774" w:author="abc" w:date="2018-07-02T10:17:00Z"/>
        </w:trPr>
        <w:tc>
          <w:tcPr>
            <w:tcW w:w="817" w:type="dxa"/>
            <w:shd w:val="clear" w:color="auto" w:fill="auto"/>
          </w:tcPr>
          <w:p w:rsidR="00DC1CC2" w:rsidRPr="004275E6" w:rsidRDefault="00DC1CC2" w:rsidP="00DC1CC2">
            <w:pPr>
              <w:jc w:val="center"/>
              <w:rPr>
                <w:ins w:id="1775" w:author="abc" w:date="2018-07-02T10:17:00Z"/>
                <w:rFonts w:eastAsia="Calibri"/>
                <w:noProof/>
                <w:szCs w:val="26"/>
              </w:rPr>
            </w:pPr>
            <w:ins w:id="1776" w:author="abc" w:date="2018-07-02T10:17:00Z">
              <w:r w:rsidRPr="004275E6">
                <w:rPr>
                  <w:rFonts w:eastAsia="Calibri"/>
                  <w:noProof/>
                  <w:szCs w:val="26"/>
                </w:rPr>
                <w:t>STT</w:t>
              </w:r>
            </w:ins>
          </w:p>
        </w:tc>
        <w:tc>
          <w:tcPr>
            <w:tcW w:w="2126" w:type="dxa"/>
            <w:shd w:val="clear" w:color="auto" w:fill="auto"/>
          </w:tcPr>
          <w:p w:rsidR="00DC1CC2" w:rsidRPr="004275E6" w:rsidRDefault="00DC1CC2" w:rsidP="00DC1CC2">
            <w:pPr>
              <w:jc w:val="center"/>
              <w:rPr>
                <w:ins w:id="1777" w:author="abc" w:date="2018-07-02T10:17:00Z"/>
                <w:rFonts w:eastAsia="Calibri"/>
                <w:noProof/>
                <w:szCs w:val="26"/>
              </w:rPr>
            </w:pPr>
            <w:ins w:id="1778" w:author="abc" w:date="2018-07-02T10:17:00Z">
              <w:r w:rsidRPr="004275E6">
                <w:rPr>
                  <w:rFonts w:eastAsia="Calibri"/>
                  <w:noProof/>
                  <w:szCs w:val="26"/>
                </w:rPr>
                <w:t xml:space="preserve">Tên </w:t>
              </w:r>
            </w:ins>
          </w:p>
        </w:tc>
        <w:tc>
          <w:tcPr>
            <w:tcW w:w="1843" w:type="dxa"/>
            <w:shd w:val="clear" w:color="auto" w:fill="auto"/>
          </w:tcPr>
          <w:p w:rsidR="00DC1CC2" w:rsidRPr="004275E6" w:rsidRDefault="00DC1CC2" w:rsidP="00DC1CC2">
            <w:pPr>
              <w:jc w:val="center"/>
              <w:rPr>
                <w:ins w:id="1779" w:author="abc" w:date="2018-07-02T10:17:00Z"/>
                <w:rFonts w:eastAsia="Calibri"/>
                <w:noProof/>
                <w:szCs w:val="26"/>
              </w:rPr>
            </w:pPr>
            <w:ins w:id="1780" w:author="abc" w:date="2018-07-02T10:17:00Z">
              <w:r w:rsidRPr="004275E6">
                <w:rPr>
                  <w:rFonts w:eastAsia="Calibri"/>
                  <w:noProof/>
                  <w:szCs w:val="26"/>
                </w:rPr>
                <w:t xml:space="preserve">Kiểu </w:t>
              </w:r>
            </w:ins>
          </w:p>
        </w:tc>
        <w:tc>
          <w:tcPr>
            <w:tcW w:w="2552" w:type="dxa"/>
            <w:shd w:val="clear" w:color="auto" w:fill="auto"/>
          </w:tcPr>
          <w:p w:rsidR="00DC1CC2" w:rsidRPr="004275E6" w:rsidRDefault="00DC1CC2" w:rsidP="00DC1CC2">
            <w:pPr>
              <w:jc w:val="center"/>
              <w:rPr>
                <w:ins w:id="1781" w:author="abc" w:date="2018-07-02T10:17:00Z"/>
                <w:rFonts w:eastAsia="Calibri"/>
                <w:noProof/>
                <w:szCs w:val="26"/>
              </w:rPr>
            </w:pPr>
            <w:ins w:id="1782" w:author="abc" w:date="2018-07-02T10:17:00Z">
              <w:r w:rsidRPr="004275E6">
                <w:rPr>
                  <w:rFonts w:eastAsia="Calibri"/>
                  <w:noProof/>
                  <w:szCs w:val="26"/>
                </w:rPr>
                <w:t>Ý nghĩa</w:t>
              </w:r>
            </w:ins>
          </w:p>
        </w:tc>
        <w:tc>
          <w:tcPr>
            <w:tcW w:w="1518" w:type="dxa"/>
            <w:shd w:val="clear" w:color="auto" w:fill="auto"/>
          </w:tcPr>
          <w:p w:rsidR="00DC1CC2" w:rsidRPr="004275E6" w:rsidRDefault="00DC1CC2" w:rsidP="00DC1CC2">
            <w:pPr>
              <w:jc w:val="center"/>
              <w:rPr>
                <w:ins w:id="1783" w:author="abc" w:date="2018-07-02T10:17:00Z"/>
                <w:rFonts w:eastAsia="Calibri"/>
                <w:noProof/>
                <w:szCs w:val="26"/>
              </w:rPr>
            </w:pPr>
            <w:ins w:id="1784" w:author="abc" w:date="2018-07-02T10:17:00Z">
              <w:r w:rsidRPr="004275E6">
                <w:rPr>
                  <w:rFonts w:eastAsia="Calibri"/>
                  <w:noProof/>
                  <w:szCs w:val="26"/>
                </w:rPr>
                <w:t>Ghi chú</w:t>
              </w:r>
            </w:ins>
          </w:p>
        </w:tc>
      </w:tr>
      <w:tr w:rsidR="00DC1CC2" w:rsidRPr="004275E6" w:rsidTr="00DC1CC2">
        <w:trPr>
          <w:ins w:id="1785" w:author="abc" w:date="2018-07-02T10:17:00Z"/>
        </w:trPr>
        <w:tc>
          <w:tcPr>
            <w:tcW w:w="817" w:type="dxa"/>
            <w:shd w:val="clear" w:color="auto" w:fill="auto"/>
          </w:tcPr>
          <w:p w:rsidR="00DC1CC2" w:rsidRPr="004275E6" w:rsidRDefault="00DC1CC2" w:rsidP="00DC1CC2">
            <w:pPr>
              <w:jc w:val="center"/>
              <w:rPr>
                <w:ins w:id="1786" w:author="abc" w:date="2018-07-02T10:17:00Z"/>
                <w:rFonts w:eastAsia="Calibri"/>
                <w:noProof/>
                <w:szCs w:val="26"/>
              </w:rPr>
            </w:pPr>
            <w:ins w:id="1787" w:author="abc" w:date="2018-07-02T10:17:00Z">
              <w:r w:rsidRPr="004275E6">
                <w:rPr>
                  <w:rFonts w:eastAsia="Calibri"/>
                  <w:noProof/>
                  <w:szCs w:val="26"/>
                </w:rPr>
                <w:t>1</w:t>
              </w:r>
            </w:ins>
          </w:p>
        </w:tc>
        <w:tc>
          <w:tcPr>
            <w:tcW w:w="2126" w:type="dxa"/>
            <w:shd w:val="clear" w:color="auto" w:fill="auto"/>
          </w:tcPr>
          <w:p w:rsidR="00DC1CC2" w:rsidRPr="004275E6" w:rsidRDefault="00DC1CC2" w:rsidP="00DC1CC2">
            <w:pPr>
              <w:jc w:val="center"/>
              <w:rPr>
                <w:ins w:id="1788" w:author="abc" w:date="2018-07-02T10:17:00Z"/>
                <w:rFonts w:eastAsia="Calibri"/>
                <w:noProof/>
                <w:szCs w:val="26"/>
              </w:rPr>
            </w:pPr>
            <w:ins w:id="1789" w:author="abc" w:date="2018-07-02T10:17:00Z">
              <w:r>
                <w:rPr>
                  <w:rFonts w:eastAsia="Calibri"/>
                  <w:noProof/>
                  <w:szCs w:val="26"/>
                </w:rPr>
                <w:t>cmbServerName</w:t>
              </w:r>
            </w:ins>
          </w:p>
        </w:tc>
        <w:tc>
          <w:tcPr>
            <w:tcW w:w="1843" w:type="dxa"/>
            <w:shd w:val="clear" w:color="auto" w:fill="auto"/>
          </w:tcPr>
          <w:p w:rsidR="00DC1CC2" w:rsidRPr="004275E6" w:rsidRDefault="00DC1CC2" w:rsidP="00DC1CC2">
            <w:pPr>
              <w:jc w:val="center"/>
              <w:rPr>
                <w:ins w:id="1790" w:author="abc" w:date="2018-07-02T10:17:00Z"/>
                <w:rFonts w:eastAsia="Calibri"/>
                <w:noProof/>
                <w:szCs w:val="26"/>
              </w:rPr>
            </w:pPr>
            <w:ins w:id="1791" w:author="abc" w:date="2018-07-02T10:18:00Z">
              <w:r>
                <w:rPr>
                  <w:rFonts w:eastAsia="Calibri"/>
                  <w:noProof/>
                  <w:szCs w:val="26"/>
                </w:rPr>
                <w:t>Combobox</w:t>
              </w:r>
            </w:ins>
          </w:p>
        </w:tc>
        <w:tc>
          <w:tcPr>
            <w:tcW w:w="2552" w:type="dxa"/>
            <w:shd w:val="clear" w:color="auto" w:fill="auto"/>
          </w:tcPr>
          <w:p w:rsidR="00DC1CC2" w:rsidRPr="004275E6" w:rsidRDefault="00DC1CC2" w:rsidP="00DC1CC2">
            <w:pPr>
              <w:jc w:val="center"/>
              <w:rPr>
                <w:ins w:id="1792" w:author="abc" w:date="2018-07-02T10:17:00Z"/>
                <w:rFonts w:eastAsia="Calibri"/>
                <w:noProof/>
                <w:szCs w:val="26"/>
              </w:rPr>
            </w:pPr>
            <w:ins w:id="1793" w:author="abc" w:date="2018-07-02T10:18:00Z">
              <w:r>
                <w:rPr>
                  <w:rFonts w:eastAsia="Calibri"/>
                  <w:noProof/>
                  <w:szCs w:val="26"/>
                </w:rPr>
                <w:t>ServerName\Instance</w:t>
              </w:r>
            </w:ins>
          </w:p>
        </w:tc>
        <w:tc>
          <w:tcPr>
            <w:tcW w:w="1518" w:type="dxa"/>
            <w:shd w:val="clear" w:color="auto" w:fill="auto"/>
          </w:tcPr>
          <w:p w:rsidR="00DC1CC2" w:rsidRPr="004275E6" w:rsidRDefault="00DC1CC2" w:rsidP="00DC1CC2">
            <w:pPr>
              <w:jc w:val="center"/>
              <w:rPr>
                <w:ins w:id="1794" w:author="abc" w:date="2018-07-02T10:17:00Z"/>
                <w:rFonts w:eastAsia="Calibri"/>
                <w:noProof/>
                <w:szCs w:val="26"/>
              </w:rPr>
            </w:pPr>
          </w:p>
        </w:tc>
      </w:tr>
      <w:tr w:rsidR="00DC1CC2" w:rsidRPr="004275E6" w:rsidTr="00DC1CC2">
        <w:trPr>
          <w:ins w:id="1795" w:author="abc" w:date="2018-07-02T10:17:00Z"/>
        </w:trPr>
        <w:tc>
          <w:tcPr>
            <w:tcW w:w="817" w:type="dxa"/>
            <w:shd w:val="clear" w:color="auto" w:fill="auto"/>
          </w:tcPr>
          <w:p w:rsidR="00DC1CC2" w:rsidRPr="004275E6" w:rsidRDefault="00DC1CC2" w:rsidP="00DC1CC2">
            <w:pPr>
              <w:jc w:val="center"/>
              <w:rPr>
                <w:ins w:id="1796" w:author="abc" w:date="2018-07-02T10:17:00Z"/>
                <w:rFonts w:eastAsia="Calibri"/>
                <w:noProof/>
                <w:szCs w:val="26"/>
              </w:rPr>
            </w:pPr>
            <w:ins w:id="1797" w:author="abc" w:date="2018-07-02T10:17:00Z">
              <w:r w:rsidRPr="004275E6">
                <w:rPr>
                  <w:rFonts w:eastAsia="Calibri"/>
                  <w:noProof/>
                  <w:szCs w:val="26"/>
                </w:rPr>
                <w:t>2</w:t>
              </w:r>
            </w:ins>
          </w:p>
        </w:tc>
        <w:tc>
          <w:tcPr>
            <w:tcW w:w="2126" w:type="dxa"/>
            <w:shd w:val="clear" w:color="auto" w:fill="auto"/>
          </w:tcPr>
          <w:p w:rsidR="00DC1CC2" w:rsidRPr="004275E6" w:rsidRDefault="00DC1CC2" w:rsidP="00DC1CC2">
            <w:pPr>
              <w:jc w:val="center"/>
              <w:rPr>
                <w:ins w:id="1798" w:author="abc" w:date="2018-07-02T10:17:00Z"/>
                <w:rFonts w:eastAsia="Calibri"/>
                <w:noProof/>
                <w:szCs w:val="26"/>
              </w:rPr>
            </w:pPr>
            <w:ins w:id="1799" w:author="abc" w:date="2018-07-02T10:19:00Z">
              <w:r>
                <w:rPr>
                  <w:rFonts w:eastAsia="Calibri"/>
                  <w:noProof/>
                  <w:szCs w:val="26"/>
                </w:rPr>
                <w:t>cmbAuth</w:t>
              </w:r>
            </w:ins>
          </w:p>
        </w:tc>
        <w:tc>
          <w:tcPr>
            <w:tcW w:w="1843" w:type="dxa"/>
            <w:shd w:val="clear" w:color="auto" w:fill="auto"/>
          </w:tcPr>
          <w:p w:rsidR="00DC1CC2" w:rsidRPr="004275E6" w:rsidRDefault="00DC1CC2" w:rsidP="00DC1CC2">
            <w:pPr>
              <w:jc w:val="center"/>
              <w:rPr>
                <w:ins w:id="1800" w:author="abc" w:date="2018-07-02T10:17:00Z"/>
                <w:rFonts w:eastAsia="Calibri"/>
                <w:noProof/>
                <w:szCs w:val="26"/>
              </w:rPr>
            </w:pPr>
            <w:ins w:id="1801" w:author="abc" w:date="2018-07-02T10:19:00Z">
              <w:r>
                <w:rPr>
                  <w:rFonts w:eastAsia="Calibri"/>
                  <w:noProof/>
                  <w:szCs w:val="26"/>
                </w:rPr>
                <w:t>Combobox</w:t>
              </w:r>
            </w:ins>
          </w:p>
        </w:tc>
        <w:tc>
          <w:tcPr>
            <w:tcW w:w="2552" w:type="dxa"/>
            <w:shd w:val="clear" w:color="auto" w:fill="auto"/>
          </w:tcPr>
          <w:p w:rsidR="00DC1CC2" w:rsidRPr="004275E6" w:rsidRDefault="00DC1CC2" w:rsidP="00DC1CC2">
            <w:pPr>
              <w:jc w:val="center"/>
              <w:rPr>
                <w:ins w:id="1802" w:author="abc" w:date="2018-07-02T10:17:00Z"/>
                <w:rFonts w:eastAsia="Calibri"/>
                <w:noProof/>
                <w:szCs w:val="26"/>
              </w:rPr>
            </w:pPr>
            <w:ins w:id="1803" w:author="abc" w:date="2018-07-02T10:19:00Z">
              <w:r>
                <w:rPr>
                  <w:rFonts w:eastAsia="Calibri"/>
                  <w:noProof/>
                  <w:szCs w:val="26"/>
                </w:rPr>
                <w:t>Loại đăng nhập</w:t>
              </w:r>
            </w:ins>
          </w:p>
        </w:tc>
        <w:tc>
          <w:tcPr>
            <w:tcW w:w="1518" w:type="dxa"/>
            <w:shd w:val="clear" w:color="auto" w:fill="auto"/>
          </w:tcPr>
          <w:p w:rsidR="00DC1CC2" w:rsidRPr="004275E6" w:rsidRDefault="00DC1CC2" w:rsidP="00DC1CC2">
            <w:pPr>
              <w:jc w:val="center"/>
              <w:rPr>
                <w:ins w:id="1804" w:author="abc" w:date="2018-07-02T10:17:00Z"/>
                <w:rFonts w:eastAsia="Calibri"/>
                <w:noProof/>
                <w:szCs w:val="26"/>
              </w:rPr>
            </w:pPr>
          </w:p>
        </w:tc>
      </w:tr>
      <w:tr w:rsidR="00DC1CC2" w:rsidRPr="004275E6" w:rsidTr="00DC1CC2">
        <w:trPr>
          <w:ins w:id="1805" w:author="abc" w:date="2018-07-02T10:17:00Z"/>
        </w:trPr>
        <w:tc>
          <w:tcPr>
            <w:tcW w:w="817" w:type="dxa"/>
            <w:shd w:val="clear" w:color="auto" w:fill="auto"/>
          </w:tcPr>
          <w:p w:rsidR="00DC1CC2" w:rsidRPr="004275E6" w:rsidRDefault="00DC1CC2" w:rsidP="00DC1CC2">
            <w:pPr>
              <w:jc w:val="center"/>
              <w:rPr>
                <w:ins w:id="1806" w:author="abc" w:date="2018-07-02T10:17:00Z"/>
                <w:rFonts w:eastAsia="Calibri"/>
                <w:noProof/>
                <w:szCs w:val="26"/>
              </w:rPr>
            </w:pPr>
            <w:ins w:id="1807" w:author="abc" w:date="2018-07-02T10:17:00Z">
              <w:r w:rsidRPr="004275E6">
                <w:rPr>
                  <w:rFonts w:eastAsia="Calibri"/>
                  <w:noProof/>
                  <w:szCs w:val="26"/>
                </w:rPr>
                <w:t>3</w:t>
              </w:r>
            </w:ins>
          </w:p>
        </w:tc>
        <w:tc>
          <w:tcPr>
            <w:tcW w:w="2126" w:type="dxa"/>
            <w:shd w:val="clear" w:color="auto" w:fill="auto"/>
          </w:tcPr>
          <w:p w:rsidR="00DC1CC2" w:rsidRPr="004275E6" w:rsidRDefault="00DC1CC2" w:rsidP="00DC1CC2">
            <w:pPr>
              <w:jc w:val="center"/>
              <w:rPr>
                <w:ins w:id="1808" w:author="abc" w:date="2018-07-02T10:17:00Z"/>
                <w:rFonts w:eastAsia="Calibri"/>
                <w:noProof/>
                <w:szCs w:val="26"/>
              </w:rPr>
            </w:pPr>
            <w:ins w:id="1809" w:author="abc" w:date="2018-07-02T10:20:00Z">
              <w:r w:rsidRPr="00DC1CC2">
                <w:rPr>
                  <w:rFonts w:eastAsia="Calibri"/>
                  <w:noProof/>
                  <w:szCs w:val="26"/>
                </w:rPr>
                <w:t>txtUsername</w:t>
              </w:r>
            </w:ins>
          </w:p>
        </w:tc>
        <w:tc>
          <w:tcPr>
            <w:tcW w:w="1843" w:type="dxa"/>
            <w:shd w:val="clear" w:color="auto" w:fill="auto"/>
          </w:tcPr>
          <w:p w:rsidR="00DC1CC2" w:rsidRPr="004275E6" w:rsidRDefault="00DC1CC2" w:rsidP="00DC1CC2">
            <w:pPr>
              <w:jc w:val="center"/>
              <w:rPr>
                <w:ins w:id="1810" w:author="abc" w:date="2018-07-02T10:17:00Z"/>
                <w:rFonts w:eastAsia="Calibri"/>
                <w:noProof/>
                <w:szCs w:val="26"/>
              </w:rPr>
            </w:pPr>
            <w:ins w:id="1811" w:author="abc" w:date="2018-07-02T10:20:00Z">
              <w:r>
                <w:rPr>
                  <w:rFonts w:eastAsia="Calibri"/>
                  <w:noProof/>
                  <w:szCs w:val="26"/>
                </w:rPr>
                <w:t>Textbox</w:t>
              </w:r>
            </w:ins>
          </w:p>
        </w:tc>
        <w:tc>
          <w:tcPr>
            <w:tcW w:w="2552" w:type="dxa"/>
            <w:shd w:val="clear" w:color="auto" w:fill="auto"/>
          </w:tcPr>
          <w:p w:rsidR="00DC1CC2" w:rsidRPr="004275E6" w:rsidRDefault="00DC1CC2" w:rsidP="00DC1CC2">
            <w:pPr>
              <w:jc w:val="center"/>
              <w:rPr>
                <w:ins w:id="1812" w:author="abc" w:date="2018-07-02T10:17:00Z"/>
                <w:rFonts w:eastAsia="Calibri"/>
                <w:noProof/>
                <w:szCs w:val="26"/>
              </w:rPr>
            </w:pPr>
            <w:ins w:id="1813" w:author="abc" w:date="2018-07-02T10:20:00Z">
              <w:r>
                <w:rPr>
                  <w:rFonts w:eastAsia="Calibri"/>
                  <w:noProof/>
                  <w:szCs w:val="26"/>
                </w:rPr>
                <w:t>UserName</w:t>
              </w:r>
            </w:ins>
          </w:p>
        </w:tc>
        <w:tc>
          <w:tcPr>
            <w:tcW w:w="1518" w:type="dxa"/>
            <w:shd w:val="clear" w:color="auto" w:fill="auto"/>
          </w:tcPr>
          <w:p w:rsidR="00DC1CC2" w:rsidRPr="004275E6" w:rsidRDefault="00DC1CC2" w:rsidP="00DC1CC2">
            <w:pPr>
              <w:rPr>
                <w:ins w:id="1814" w:author="abc" w:date="2018-07-02T10:17:00Z"/>
                <w:rFonts w:eastAsia="Calibri"/>
                <w:noProof/>
                <w:szCs w:val="26"/>
              </w:rPr>
            </w:pPr>
            <w:ins w:id="1815" w:author="abc" w:date="2018-07-02T10:20:00Z">
              <w:r>
                <w:rPr>
                  <w:rFonts w:eastAsia="Calibri"/>
                  <w:noProof/>
                  <w:szCs w:val="26"/>
                </w:rPr>
                <w:t>Disable</w:t>
              </w:r>
            </w:ins>
          </w:p>
        </w:tc>
      </w:tr>
      <w:tr w:rsidR="00DC1CC2" w:rsidRPr="004275E6" w:rsidTr="00DC1CC2">
        <w:trPr>
          <w:ins w:id="1816" w:author="abc" w:date="2018-07-02T10:17:00Z"/>
        </w:trPr>
        <w:tc>
          <w:tcPr>
            <w:tcW w:w="817" w:type="dxa"/>
            <w:shd w:val="clear" w:color="auto" w:fill="auto"/>
          </w:tcPr>
          <w:p w:rsidR="00DC1CC2" w:rsidRPr="004275E6" w:rsidRDefault="00DC1CC2" w:rsidP="00DC1CC2">
            <w:pPr>
              <w:jc w:val="center"/>
              <w:rPr>
                <w:ins w:id="1817" w:author="abc" w:date="2018-07-02T10:17:00Z"/>
                <w:rFonts w:eastAsia="Calibri"/>
                <w:noProof/>
                <w:szCs w:val="26"/>
              </w:rPr>
            </w:pPr>
            <w:ins w:id="1818" w:author="abc" w:date="2018-07-02T10:17:00Z">
              <w:r>
                <w:rPr>
                  <w:rFonts w:eastAsia="Calibri"/>
                  <w:noProof/>
                  <w:szCs w:val="26"/>
                </w:rPr>
                <w:t>4</w:t>
              </w:r>
            </w:ins>
          </w:p>
        </w:tc>
        <w:tc>
          <w:tcPr>
            <w:tcW w:w="2126" w:type="dxa"/>
            <w:shd w:val="clear" w:color="auto" w:fill="auto"/>
          </w:tcPr>
          <w:p w:rsidR="00DC1CC2" w:rsidRPr="004275E6" w:rsidRDefault="00DC1CC2" w:rsidP="00DC1CC2">
            <w:pPr>
              <w:jc w:val="center"/>
              <w:rPr>
                <w:ins w:id="1819" w:author="abc" w:date="2018-07-02T10:17:00Z"/>
                <w:rFonts w:eastAsia="Calibri"/>
                <w:noProof/>
                <w:szCs w:val="26"/>
              </w:rPr>
            </w:pPr>
            <w:ins w:id="1820" w:author="abc" w:date="2018-07-02T10:21:00Z">
              <w:r w:rsidRPr="00DC1CC2">
                <w:rPr>
                  <w:rFonts w:eastAsia="Calibri"/>
                  <w:noProof/>
                  <w:szCs w:val="26"/>
                </w:rPr>
                <w:t>txtPassword</w:t>
              </w:r>
            </w:ins>
          </w:p>
        </w:tc>
        <w:tc>
          <w:tcPr>
            <w:tcW w:w="1843" w:type="dxa"/>
            <w:shd w:val="clear" w:color="auto" w:fill="auto"/>
          </w:tcPr>
          <w:p w:rsidR="00DC1CC2" w:rsidRPr="00DC1CC2" w:rsidRDefault="00DC1CC2" w:rsidP="00DC1CC2">
            <w:pPr>
              <w:jc w:val="center"/>
              <w:rPr>
                <w:ins w:id="1821" w:author="abc" w:date="2018-07-02T10:17:00Z"/>
                <w:rFonts w:eastAsia="Calibri"/>
                <w:noProof/>
                <w:szCs w:val="26"/>
              </w:rPr>
            </w:pPr>
            <w:ins w:id="1822" w:author="abc" w:date="2018-07-02T10:21:00Z">
              <w:r>
                <w:rPr>
                  <w:rFonts w:eastAsia="Calibri"/>
                  <w:noProof/>
                  <w:szCs w:val="26"/>
                </w:rPr>
                <w:t>Textbox</w:t>
              </w:r>
            </w:ins>
          </w:p>
        </w:tc>
        <w:tc>
          <w:tcPr>
            <w:tcW w:w="2552" w:type="dxa"/>
            <w:shd w:val="clear" w:color="auto" w:fill="auto"/>
          </w:tcPr>
          <w:p w:rsidR="00DC1CC2" w:rsidRPr="004275E6" w:rsidRDefault="00DC1CC2" w:rsidP="00DC1CC2">
            <w:pPr>
              <w:jc w:val="center"/>
              <w:rPr>
                <w:ins w:id="1823" w:author="abc" w:date="2018-07-02T10:17:00Z"/>
                <w:rFonts w:eastAsia="Calibri"/>
                <w:noProof/>
                <w:szCs w:val="26"/>
              </w:rPr>
            </w:pPr>
            <w:ins w:id="1824" w:author="abc" w:date="2018-07-02T10:21:00Z">
              <w:r>
                <w:rPr>
                  <w:rFonts w:eastAsia="Calibri"/>
                  <w:noProof/>
                  <w:szCs w:val="26"/>
                </w:rPr>
                <w:t>Password</w:t>
              </w:r>
            </w:ins>
          </w:p>
        </w:tc>
        <w:tc>
          <w:tcPr>
            <w:tcW w:w="1518" w:type="dxa"/>
            <w:shd w:val="clear" w:color="auto" w:fill="auto"/>
          </w:tcPr>
          <w:p w:rsidR="00DC1CC2" w:rsidRPr="004275E6" w:rsidRDefault="00DC1CC2" w:rsidP="00DC1CC2">
            <w:pPr>
              <w:rPr>
                <w:ins w:id="1825" w:author="abc" w:date="2018-07-02T10:17:00Z"/>
                <w:rFonts w:eastAsia="Calibri"/>
                <w:noProof/>
                <w:szCs w:val="26"/>
              </w:rPr>
            </w:pPr>
            <w:ins w:id="1826" w:author="abc" w:date="2018-07-02T10:21:00Z">
              <w:r>
                <w:rPr>
                  <w:rFonts w:eastAsia="Calibri"/>
                  <w:noProof/>
                  <w:szCs w:val="26"/>
                </w:rPr>
                <w:t>Disable</w:t>
              </w:r>
            </w:ins>
          </w:p>
        </w:tc>
      </w:tr>
      <w:tr w:rsidR="00DC1CC2" w:rsidRPr="004275E6" w:rsidTr="00DC1CC2">
        <w:trPr>
          <w:ins w:id="1827" w:author="abc" w:date="2018-07-02T10:17:00Z"/>
        </w:trPr>
        <w:tc>
          <w:tcPr>
            <w:tcW w:w="817" w:type="dxa"/>
            <w:shd w:val="clear" w:color="auto" w:fill="auto"/>
          </w:tcPr>
          <w:p w:rsidR="00DC1CC2" w:rsidRDefault="00DC1CC2" w:rsidP="00DC1CC2">
            <w:pPr>
              <w:jc w:val="center"/>
              <w:rPr>
                <w:ins w:id="1828" w:author="abc" w:date="2018-07-02T10:17:00Z"/>
                <w:rFonts w:eastAsia="Calibri"/>
                <w:noProof/>
                <w:szCs w:val="26"/>
              </w:rPr>
            </w:pPr>
            <w:ins w:id="1829" w:author="abc" w:date="2018-07-02T10:17:00Z">
              <w:r>
                <w:rPr>
                  <w:rFonts w:eastAsia="Calibri"/>
                  <w:noProof/>
                  <w:szCs w:val="26"/>
                </w:rPr>
                <w:t>5</w:t>
              </w:r>
            </w:ins>
          </w:p>
        </w:tc>
        <w:tc>
          <w:tcPr>
            <w:tcW w:w="2126" w:type="dxa"/>
            <w:shd w:val="clear" w:color="auto" w:fill="auto"/>
          </w:tcPr>
          <w:p w:rsidR="00DC1CC2" w:rsidRDefault="00DC1CC2" w:rsidP="00DC1CC2">
            <w:pPr>
              <w:jc w:val="center"/>
              <w:rPr>
                <w:ins w:id="1830" w:author="abc" w:date="2018-07-02T10:17:00Z"/>
                <w:rFonts w:eastAsia="Calibri"/>
                <w:noProof/>
                <w:szCs w:val="26"/>
              </w:rPr>
            </w:pPr>
            <w:ins w:id="1831" w:author="abc" w:date="2018-07-02T10:17:00Z">
              <w:r>
                <w:rPr>
                  <w:rFonts w:eastAsia="Calibri"/>
                  <w:noProof/>
                  <w:szCs w:val="26"/>
                </w:rPr>
                <w:t>btn</w:t>
              </w:r>
            </w:ins>
            <w:ins w:id="1832" w:author="abc" w:date="2018-07-02T10:21:00Z">
              <w:r>
                <w:rPr>
                  <w:rFonts w:eastAsia="Calibri"/>
                  <w:noProof/>
                  <w:szCs w:val="26"/>
                </w:rPr>
                <w:t>Test</w:t>
              </w:r>
            </w:ins>
            <w:ins w:id="1833" w:author="abc" w:date="2018-07-02T10:17:00Z">
              <w:r>
                <w:rPr>
                  <w:rFonts w:eastAsia="Calibri"/>
                  <w:noProof/>
                  <w:szCs w:val="26"/>
                </w:rPr>
                <w:t>Connect</w:t>
              </w:r>
            </w:ins>
          </w:p>
        </w:tc>
        <w:tc>
          <w:tcPr>
            <w:tcW w:w="1843" w:type="dxa"/>
            <w:shd w:val="clear" w:color="auto" w:fill="auto"/>
          </w:tcPr>
          <w:p w:rsidR="00DC1CC2" w:rsidRDefault="00DC1CC2" w:rsidP="00DC1CC2">
            <w:pPr>
              <w:jc w:val="center"/>
              <w:rPr>
                <w:ins w:id="1834" w:author="abc" w:date="2018-07-02T10:17:00Z"/>
                <w:rFonts w:eastAsia="Calibri"/>
                <w:noProof/>
                <w:szCs w:val="26"/>
              </w:rPr>
            </w:pPr>
            <w:ins w:id="1835" w:author="abc" w:date="2018-07-02T10:17:00Z">
              <w:r>
                <w:rPr>
                  <w:rFonts w:eastAsia="Calibri"/>
                  <w:noProof/>
                  <w:szCs w:val="26"/>
                </w:rPr>
                <w:t>Button</w:t>
              </w:r>
            </w:ins>
          </w:p>
        </w:tc>
        <w:tc>
          <w:tcPr>
            <w:tcW w:w="2552" w:type="dxa"/>
            <w:shd w:val="clear" w:color="auto" w:fill="auto"/>
          </w:tcPr>
          <w:p w:rsidR="00DC1CC2" w:rsidRDefault="00DC1CC2" w:rsidP="00DC1CC2">
            <w:pPr>
              <w:jc w:val="center"/>
              <w:rPr>
                <w:ins w:id="1836" w:author="abc" w:date="2018-07-02T10:17:00Z"/>
                <w:rFonts w:eastAsia="Calibri"/>
                <w:noProof/>
                <w:szCs w:val="26"/>
              </w:rPr>
            </w:pPr>
            <w:ins w:id="1837" w:author="abc" w:date="2018-07-02T10:21:00Z">
              <w:r>
                <w:rPr>
                  <w:rFonts w:eastAsia="Calibri"/>
                  <w:noProof/>
                  <w:szCs w:val="26"/>
                </w:rPr>
                <w:t>Kiểm tra kết nối tới SqlServer</w:t>
              </w:r>
            </w:ins>
          </w:p>
        </w:tc>
        <w:tc>
          <w:tcPr>
            <w:tcW w:w="1518" w:type="dxa"/>
            <w:shd w:val="clear" w:color="auto" w:fill="auto"/>
          </w:tcPr>
          <w:p w:rsidR="00DC1CC2" w:rsidRPr="004275E6" w:rsidRDefault="00DC1CC2" w:rsidP="00DC1CC2">
            <w:pPr>
              <w:rPr>
                <w:ins w:id="1838" w:author="abc" w:date="2018-07-02T10:17:00Z"/>
                <w:rFonts w:eastAsia="Calibri"/>
                <w:noProof/>
                <w:szCs w:val="26"/>
              </w:rPr>
            </w:pPr>
          </w:p>
        </w:tc>
      </w:tr>
      <w:tr w:rsidR="00DC1CC2" w:rsidRPr="004275E6" w:rsidTr="00DC1CC2">
        <w:trPr>
          <w:ins w:id="1839" w:author="abc" w:date="2018-07-02T10:17:00Z"/>
        </w:trPr>
        <w:tc>
          <w:tcPr>
            <w:tcW w:w="817" w:type="dxa"/>
            <w:shd w:val="clear" w:color="auto" w:fill="auto"/>
          </w:tcPr>
          <w:p w:rsidR="00DC1CC2" w:rsidRDefault="00DC1CC2" w:rsidP="00DC1CC2">
            <w:pPr>
              <w:jc w:val="center"/>
              <w:rPr>
                <w:ins w:id="1840" w:author="abc" w:date="2018-07-02T10:17:00Z"/>
                <w:rFonts w:eastAsia="Calibri"/>
                <w:noProof/>
                <w:szCs w:val="26"/>
              </w:rPr>
            </w:pPr>
            <w:ins w:id="1841" w:author="abc" w:date="2018-07-02T10:17:00Z">
              <w:r>
                <w:rPr>
                  <w:rFonts w:eastAsia="Calibri"/>
                  <w:noProof/>
                  <w:szCs w:val="26"/>
                </w:rPr>
                <w:t>6</w:t>
              </w:r>
            </w:ins>
          </w:p>
        </w:tc>
        <w:tc>
          <w:tcPr>
            <w:tcW w:w="2126" w:type="dxa"/>
            <w:shd w:val="clear" w:color="auto" w:fill="auto"/>
          </w:tcPr>
          <w:p w:rsidR="00DC1CC2" w:rsidRDefault="00B60ED4" w:rsidP="00DC1CC2">
            <w:pPr>
              <w:jc w:val="center"/>
              <w:rPr>
                <w:ins w:id="1842" w:author="abc" w:date="2018-07-02T10:17:00Z"/>
                <w:rFonts w:eastAsia="Calibri"/>
                <w:noProof/>
                <w:szCs w:val="26"/>
              </w:rPr>
            </w:pPr>
            <w:ins w:id="1843" w:author="abc" w:date="2018-07-02T10:21:00Z">
              <w:r>
                <w:rPr>
                  <w:rFonts w:eastAsia="Calibri"/>
                  <w:noProof/>
                  <w:szCs w:val="26"/>
                </w:rPr>
                <w:t>cmbDatabase</w:t>
              </w:r>
            </w:ins>
          </w:p>
        </w:tc>
        <w:tc>
          <w:tcPr>
            <w:tcW w:w="1843" w:type="dxa"/>
            <w:shd w:val="clear" w:color="auto" w:fill="auto"/>
          </w:tcPr>
          <w:p w:rsidR="00DC1CC2" w:rsidRDefault="00B60ED4" w:rsidP="00DC1CC2">
            <w:pPr>
              <w:jc w:val="center"/>
              <w:rPr>
                <w:ins w:id="1844" w:author="abc" w:date="2018-07-02T10:17:00Z"/>
                <w:rFonts w:eastAsia="Calibri"/>
                <w:noProof/>
                <w:szCs w:val="26"/>
              </w:rPr>
            </w:pPr>
            <w:ins w:id="1845" w:author="abc" w:date="2018-07-02T10:21:00Z">
              <w:r>
                <w:rPr>
                  <w:rFonts w:eastAsia="Calibri"/>
                  <w:noProof/>
                  <w:szCs w:val="26"/>
                </w:rPr>
                <w:t>Combobox</w:t>
              </w:r>
            </w:ins>
          </w:p>
        </w:tc>
        <w:tc>
          <w:tcPr>
            <w:tcW w:w="2552" w:type="dxa"/>
            <w:shd w:val="clear" w:color="auto" w:fill="auto"/>
          </w:tcPr>
          <w:p w:rsidR="00DC1CC2" w:rsidRDefault="00B60ED4" w:rsidP="00DC1CC2">
            <w:pPr>
              <w:rPr>
                <w:ins w:id="1846" w:author="abc" w:date="2018-07-02T10:17:00Z"/>
                <w:rFonts w:eastAsia="Calibri"/>
                <w:noProof/>
                <w:szCs w:val="26"/>
              </w:rPr>
            </w:pPr>
            <w:ins w:id="1847" w:author="abc" w:date="2018-07-02T10:22:00Z">
              <w:r>
                <w:rPr>
                  <w:rFonts w:eastAsia="Calibri"/>
                  <w:noProof/>
                  <w:szCs w:val="26"/>
                </w:rPr>
                <w:t>Hiển thị danh sách CSDL của servername</w:t>
              </w:r>
            </w:ins>
          </w:p>
        </w:tc>
        <w:tc>
          <w:tcPr>
            <w:tcW w:w="1518" w:type="dxa"/>
            <w:shd w:val="clear" w:color="auto" w:fill="auto"/>
          </w:tcPr>
          <w:p w:rsidR="00DC1CC2" w:rsidRPr="004275E6" w:rsidRDefault="00DC1CC2" w:rsidP="00DC1CC2">
            <w:pPr>
              <w:rPr>
                <w:ins w:id="1848" w:author="abc" w:date="2018-07-02T10:17:00Z"/>
                <w:rFonts w:eastAsia="Calibri"/>
                <w:noProof/>
                <w:szCs w:val="26"/>
              </w:rPr>
            </w:pPr>
          </w:p>
        </w:tc>
      </w:tr>
      <w:tr w:rsidR="00B60ED4" w:rsidRPr="004275E6" w:rsidTr="00DC1CC2">
        <w:trPr>
          <w:ins w:id="1849" w:author="abc" w:date="2018-07-02T10:23:00Z"/>
        </w:trPr>
        <w:tc>
          <w:tcPr>
            <w:tcW w:w="817" w:type="dxa"/>
            <w:shd w:val="clear" w:color="auto" w:fill="auto"/>
          </w:tcPr>
          <w:p w:rsidR="00B60ED4" w:rsidRDefault="00B60ED4" w:rsidP="00DC1CC2">
            <w:pPr>
              <w:jc w:val="center"/>
              <w:rPr>
                <w:ins w:id="1850" w:author="abc" w:date="2018-07-02T10:23:00Z"/>
                <w:rFonts w:eastAsia="Calibri"/>
                <w:noProof/>
                <w:szCs w:val="26"/>
              </w:rPr>
            </w:pPr>
            <w:ins w:id="1851" w:author="abc" w:date="2018-07-02T10:23:00Z">
              <w:r>
                <w:rPr>
                  <w:rFonts w:eastAsia="Calibri"/>
                  <w:noProof/>
                  <w:szCs w:val="26"/>
                </w:rPr>
                <w:t>7</w:t>
              </w:r>
            </w:ins>
          </w:p>
        </w:tc>
        <w:tc>
          <w:tcPr>
            <w:tcW w:w="2126" w:type="dxa"/>
            <w:shd w:val="clear" w:color="auto" w:fill="auto"/>
          </w:tcPr>
          <w:p w:rsidR="00B60ED4" w:rsidRDefault="00B60ED4" w:rsidP="00DC1CC2">
            <w:pPr>
              <w:jc w:val="center"/>
              <w:rPr>
                <w:ins w:id="1852" w:author="abc" w:date="2018-07-02T10:23:00Z"/>
                <w:rFonts w:eastAsia="Calibri"/>
                <w:noProof/>
                <w:szCs w:val="26"/>
              </w:rPr>
            </w:pPr>
            <w:ins w:id="1853" w:author="abc" w:date="2018-07-02T10:23:00Z">
              <w:r>
                <w:rPr>
                  <w:rFonts w:eastAsia="Calibri"/>
                  <w:noProof/>
                  <w:szCs w:val="26"/>
                </w:rPr>
                <w:t>btnOK</w:t>
              </w:r>
            </w:ins>
          </w:p>
        </w:tc>
        <w:tc>
          <w:tcPr>
            <w:tcW w:w="1843" w:type="dxa"/>
            <w:shd w:val="clear" w:color="auto" w:fill="auto"/>
          </w:tcPr>
          <w:p w:rsidR="00B60ED4" w:rsidRDefault="00B60ED4" w:rsidP="00DC1CC2">
            <w:pPr>
              <w:jc w:val="center"/>
              <w:rPr>
                <w:ins w:id="1854" w:author="abc" w:date="2018-07-02T10:23:00Z"/>
                <w:rFonts w:eastAsia="Calibri"/>
                <w:noProof/>
                <w:szCs w:val="26"/>
              </w:rPr>
            </w:pPr>
            <w:ins w:id="1855" w:author="abc" w:date="2018-07-02T10:23:00Z">
              <w:r>
                <w:rPr>
                  <w:rFonts w:eastAsia="Calibri"/>
                  <w:noProof/>
                  <w:szCs w:val="26"/>
                </w:rPr>
                <w:t>Button</w:t>
              </w:r>
            </w:ins>
          </w:p>
        </w:tc>
        <w:tc>
          <w:tcPr>
            <w:tcW w:w="2552" w:type="dxa"/>
            <w:shd w:val="clear" w:color="auto" w:fill="auto"/>
          </w:tcPr>
          <w:p w:rsidR="00B60ED4" w:rsidRDefault="00B60ED4" w:rsidP="00DC1CC2">
            <w:pPr>
              <w:rPr>
                <w:ins w:id="1856" w:author="abc" w:date="2018-07-02T10:23:00Z"/>
                <w:rFonts w:eastAsia="Calibri"/>
                <w:noProof/>
                <w:szCs w:val="26"/>
              </w:rPr>
            </w:pPr>
            <w:ins w:id="1857" w:author="abc" w:date="2018-07-02T10:23:00Z">
              <w:r>
                <w:rPr>
                  <w:rFonts w:eastAsia="Calibri"/>
                  <w:noProof/>
                  <w:szCs w:val="26"/>
                </w:rPr>
                <w:t>Lưu kết nối</w:t>
              </w:r>
            </w:ins>
          </w:p>
        </w:tc>
        <w:tc>
          <w:tcPr>
            <w:tcW w:w="1518" w:type="dxa"/>
            <w:shd w:val="clear" w:color="auto" w:fill="auto"/>
          </w:tcPr>
          <w:p w:rsidR="00B60ED4" w:rsidRPr="004275E6" w:rsidRDefault="00B60ED4" w:rsidP="00DC1CC2">
            <w:pPr>
              <w:rPr>
                <w:ins w:id="1858" w:author="abc" w:date="2018-07-02T10:23:00Z"/>
                <w:rFonts w:eastAsia="Calibri"/>
                <w:noProof/>
                <w:szCs w:val="26"/>
              </w:rPr>
            </w:pPr>
          </w:p>
        </w:tc>
      </w:tr>
      <w:tr w:rsidR="00B60ED4" w:rsidRPr="004275E6" w:rsidTr="00DC1CC2">
        <w:trPr>
          <w:ins w:id="1859" w:author="abc" w:date="2018-07-02T10:23:00Z"/>
        </w:trPr>
        <w:tc>
          <w:tcPr>
            <w:tcW w:w="817" w:type="dxa"/>
            <w:shd w:val="clear" w:color="auto" w:fill="auto"/>
          </w:tcPr>
          <w:p w:rsidR="00B60ED4" w:rsidRDefault="00B60ED4" w:rsidP="00DC1CC2">
            <w:pPr>
              <w:jc w:val="center"/>
              <w:rPr>
                <w:ins w:id="1860" w:author="abc" w:date="2018-07-02T10:23:00Z"/>
                <w:rFonts w:eastAsia="Calibri"/>
                <w:noProof/>
                <w:szCs w:val="26"/>
              </w:rPr>
            </w:pPr>
            <w:ins w:id="1861" w:author="abc" w:date="2018-07-02T10:23:00Z">
              <w:r>
                <w:rPr>
                  <w:rFonts w:eastAsia="Calibri"/>
                  <w:noProof/>
                  <w:szCs w:val="26"/>
                </w:rPr>
                <w:t>8</w:t>
              </w:r>
            </w:ins>
          </w:p>
        </w:tc>
        <w:tc>
          <w:tcPr>
            <w:tcW w:w="2126" w:type="dxa"/>
            <w:shd w:val="clear" w:color="auto" w:fill="auto"/>
          </w:tcPr>
          <w:p w:rsidR="00B60ED4" w:rsidRDefault="00B60ED4" w:rsidP="00DC1CC2">
            <w:pPr>
              <w:jc w:val="center"/>
              <w:rPr>
                <w:ins w:id="1862" w:author="abc" w:date="2018-07-02T10:23:00Z"/>
                <w:rFonts w:eastAsia="Calibri"/>
                <w:noProof/>
                <w:szCs w:val="26"/>
              </w:rPr>
            </w:pPr>
            <w:ins w:id="1863" w:author="abc" w:date="2018-07-02T10:23:00Z">
              <w:r>
                <w:rPr>
                  <w:rFonts w:eastAsia="Calibri"/>
                  <w:noProof/>
                  <w:szCs w:val="26"/>
                </w:rPr>
                <w:t>bthCancel</w:t>
              </w:r>
            </w:ins>
          </w:p>
        </w:tc>
        <w:tc>
          <w:tcPr>
            <w:tcW w:w="1843" w:type="dxa"/>
            <w:shd w:val="clear" w:color="auto" w:fill="auto"/>
          </w:tcPr>
          <w:p w:rsidR="00B60ED4" w:rsidRDefault="00B60ED4" w:rsidP="00DC1CC2">
            <w:pPr>
              <w:jc w:val="center"/>
              <w:rPr>
                <w:ins w:id="1864" w:author="abc" w:date="2018-07-02T10:23:00Z"/>
                <w:rFonts w:eastAsia="Calibri"/>
                <w:noProof/>
                <w:szCs w:val="26"/>
              </w:rPr>
            </w:pPr>
            <w:ins w:id="1865" w:author="abc" w:date="2018-07-02T10:23:00Z">
              <w:r>
                <w:rPr>
                  <w:rFonts w:eastAsia="Calibri"/>
                  <w:noProof/>
                  <w:szCs w:val="26"/>
                </w:rPr>
                <w:t>Button</w:t>
              </w:r>
            </w:ins>
          </w:p>
        </w:tc>
        <w:tc>
          <w:tcPr>
            <w:tcW w:w="2552" w:type="dxa"/>
            <w:shd w:val="clear" w:color="auto" w:fill="auto"/>
          </w:tcPr>
          <w:p w:rsidR="00B60ED4" w:rsidRDefault="00B60ED4" w:rsidP="00DC1CC2">
            <w:pPr>
              <w:rPr>
                <w:ins w:id="1866" w:author="abc" w:date="2018-07-02T10:23:00Z"/>
                <w:rFonts w:eastAsia="Calibri"/>
                <w:noProof/>
                <w:szCs w:val="26"/>
              </w:rPr>
            </w:pPr>
            <w:ins w:id="1867" w:author="abc" w:date="2018-07-02T10:23:00Z">
              <w:r>
                <w:rPr>
                  <w:rFonts w:eastAsia="Calibri"/>
                  <w:noProof/>
                  <w:szCs w:val="26"/>
                </w:rPr>
                <w:t>Thoát</w:t>
              </w:r>
            </w:ins>
          </w:p>
        </w:tc>
        <w:tc>
          <w:tcPr>
            <w:tcW w:w="1518" w:type="dxa"/>
            <w:shd w:val="clear" w:color="auto" w:fill="auto"/>
          </w:tcPr>
          <w:p w:rsidR="00B60ED4" w:rsidRPr="004275E6" w:rsidRDefault="00B60ED4" w:rsidP="00DC1CC2">
            <w:pPr>
              <w:rPr>
                <w:ins w:id="1868" w:author="abc" w:date="2018-07-02T10:23:00Z"/>
                <w:rFonts w:eastAsia="Calibri"/>
                <w:noProof/>
                <w:szCs w:val="26"/>
              </w:rPr>
            </w:pPr>
          </w:p>
        </w:tc>
      </w:tr>
    </w:tbl>
    <w:p w:rsidR="00DC1CC2" w:rsidRDefault="00DC1CC2" w:rsidP="00DC1CC2">
      <w:pPr>
        <w:pStyle w:val="ListParagraph"/>
        <w:ind w:left="1800"/>
        <w:rPr>
          <w:ins w:id="1869" w:author="abc" w:date="2018-07-02T10:17:00Z"/>
          <w:noProof/>
          <w:szCs w:val="26"/>
        </w:rPr>
      </w:pPr>
      <w:ins w:id="1870" w:author="abc" w:date="2018-07-02T10:17:00Z">
        <w:r w:rsidRPr="00B55708">
          <w:rPr>
            <w:noProof/>
            <w:szCs w:val="26"/>
          </w:rPr>
          <w:t>Danh sách biến cố và xử lý tương ứng trên màn hình</w:t>
        </w:r>
      </w:ins>
    </w:p>
    <w:p w:rsidR="00DC1CC2" w:rsidRPr="00B55708" w:rsidRDefault="00DC1CC2" w:rsidP="00DC1CC2">
      <w:pPr>
        <w:pStyle w:val="ListParagraph"/>
        <w:ind w:left="1800"/>
        <w:rPr>
          <w:ins w:id="1871" w:author="abc" w:date="2018-07-02T10:17: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DC1CC2" w:rsidRPr="004275E6" w:rsidTr="00DC1CC2">
        <w:trPr>
          <w:ins w:id="1872" w:author="abc" w:date="2018-07-02T10:17:00Z"/>
        </w:trPr>
        <w:tc>
          <w:tcPr>
            <w:tcW w:w="817" w:type="dxa"/>
            <w:shd w:val="clear" w:color="auto" w:fill="auto"/>
          </w:tcPr>
          <w:p w:rsidR="00DC1CC2" w:rsidRPr="004275E6" w:rsidRDefault="00DC1CC2" w:rsidP="00DC1CC2">
            <w:pPr>
              <w:jc w:val="center"/>
              <w:rPr>
                <w:ins w:id="1873" w:author="abc" w:date="2018-07-02T10:17:00Z"/>
                <w:rFonts w:eastAsia="Calibri"/>
                <w:szCs w:val="26"/>
              </w:rPr>
            </w:pPr>
            <w:ins w:id="1874" w:author="abc" w:date="2018-07-02T10:17:00Z">
              <w:r w:rsidRPr="004275E6">
                <w:rPr>
                  <w:rFonts w:eastAsia="Calibri"/>
                  <w:szCs w:val="26"/>
                </w:rPr>
                <w:t>STT</w:t>
              </w:r>
            </w:ins>
          </w:p>
        </w:tc>
        <w:tc>
          <w:tcPr>
            <w:tcW w:w="2835" w:type="dxa"/>
            <w:shd w:val="clear" w:color="auto" w:fill="auto"/>
          </w:tcPr>
          <w:p w:rsidR="00DC1CC2" w:rsidRPr="004275E6" w:rsidRDefault="00DC1CC2" w:rsidP="00DC1CC2">
            <w:pPr>
              <w:jc w:val="center"/>
              <w:rPr>
                <w:ins w:id="1875" w:author="abc" w:date="2018-07-02T10:17:00Z"/>
                <w:rFonts w:eastAsia="Calibri"/>
                <w:szCs w:val="26"/>
              </w:rPr>
            </w:pPr>
            <w:ins w:id="1876" w:author="abc" w:date="2018-07-02T10:17:00Z">
              <w:r w:rsidRPr="004275E6">
                <w:rPr>
                  <w:rFonts w:eastAsia="Calibri"/>
                  <w:szCs w:val="26"/>
                </w:rPr>
                <w:t>Điều kiện kích hoạt</w:t>
              </w:r>
            </w:ins>
          </w:p>
        </w:tc>
        <w:tc>
          <w:tcPr>
            <w:tcW w:w="3544" w:type="dxa"/>
            <w:shd w:val="clear" w:color="auto" w:fill="auto"/>
          </w:tcPr>
          <w:p w:rsidR="00DC1CC2" w:rsidRPr="004275E6" w:rsidRDefault="00DC1CC2" w:rsidP="00DC1CC2">
            <w:pPr>
              <w:jc w:val="center"/>
              <w:rPr>
                <w:ins w:id="1877" w:author="abc" w:date="2018-07-02T10:17:00Z"/>
                <w:rFonts w:eastAsia="Calibri"/>
                <w:szCs w:val="26"/>
              </w:rPr>
            </w:pPr>
            <w:ins w:id="1878" w:author="abc" w:date="2018-07-02T10:17:00Z">
              <w:r w:rsidRPr="004275E6">
                <w:rPr>
                  <w:rFonts w:eastAsia="Calibri"/>
                  <w:szCs w:val="26"/>
                </w:rPr>
                <w:t>Xử lý</w:t>
              </w:r>
            </w:ins>
          </w:p>
        </w:tc>
        <w:tc>
          <w:tcPr>
            <w:tcW w:w="1660" w:type="dxa"/>
            <w:shd w:val="clear" w:color="auto" w:fill="auto"/>
          </w:tcPr>
          <w:p w:rsidR="00DC1CC2" w:rsidRPr="004275E6" w:rsidRDefault="00DC1CC2" w:rsidP="00DC1CC2">
            <w:pPr>
              <w:jc w:val="center"/>
              <w:rPr>
                <w:ins w:id="1879" w:author="abc" w:date="2018-07-02T10:17:00Z"/>
                <w:rFonts w:eastAsia="Calibri"/>
                <w:szCs w:val="26"/>
              </w:rPr>
            </w:pPr>
            <w:ins w:id="1880" w:author="abc" w:date="2018-07-02T10:17:00Z">
              <w:r w:rsidRPr="004275E6">
                <w:rPr>
                  <w:rFonts w:eastAsia="Calibri"/>
                  <w:szCs w:val="26"/>
                </w:rPr>
                <w:t>Ghi chú</w:t>
              </w:r>
            </w:ins>
          </w:p>
        </w:tc>
      </w:tr>
      <w:tr w:rsidR="00DC1CC2" w:rsidRPr="004275E6" w:rsidTr="00DC1CC2">
        <w:trPr>
          <w:ins w:id="1881" w:author="abc" w:date="2018-07-02T10:17:00Z"/>
        </w:trPr>
        <w:tc>
          <w:tcPr>
            <w:tcW w:w="817" w:type="dxa"/>
            <w:shd w:val="clear" w:color="auto" w:fill="auto"/>
          </w:tcPr>
          <w:p w:rsidR="00DC1CC2" w:rsidRPr="004275E6" w:rsidRDefault="00DC1CC2" w:rsidP="00DC1CC2">
            <w:pPr>
              <w:jc w:val="center"/>
              <w:rPr>
                <w:ins w:id="1882" w:author="abc" w:date="2018-07-02T10:17:00Z"/>
                <w:rFonts w:eastAsia="Calibri"/>
                <w:szCs w:val="26"/>
              </w:rPr>
            </w:pPr>
            <w:ins w:id="1883" w:author="abc" w:date="2018-07-02T10:17:00Z">
              <w:r>
                <w:rPr>
                  <w:rFonts w:eastAsia="Calibri"/>
                  <w:szCs w:val="26"/>
                </w:rPr>
                <w:t>1</w:t>
              </w:r>
            </w:ins>
          </w:p>
        </w:tc>
        <w:tc>
          <w:tcPr>
            <w:tcW w:w="2835" w:type="dxa"/>
            <w:shd w:val="clear" w:color="auto" w:fill="auto"/>
          </w:tcPr>
          <w:p w:rsidR="00DC1CC2" w:rsidRPr="004275E6" w:rsidRDefault="00DC1CC2" w:rsidP="00DC1CC2">
            <w:pPr>
              <w:jc w:val="center"/>
              <w:rPr>
                <w:ins w:id="1884" w:author="abc" w:date="2018-07-02T10:17:00Z"/>
                <w:rFonts w:eastAsia="Calibri"/>
                <w:szCs w:val="26"/>
              </w:rPr>
            </w:pPr>
            <w:ins w:id="1885" w:author="abc" w:date="2018-07-02T10:17:00Z">
              <w:r>
                <w:rPr>
                  <w:rFonts w:eastAsia="Calibri"/>
                  <w:szCs w:val="26"/>
                </w:rPr>
                <w:t xml:space="preserve">Ấn Button </w:t>
              </w:r>
            </w:ins>
            <w:ins w:id="1886" w:author="abc" w:date="2018-07-02T10:22:00Z">
              <w:r w:rsidR="00B60ED4">
                <w:rPr>
                  <w:rFonts w:eastAsia="Calibri"/>
                  <w:szCs w:val="26"/>
                </w:rPr>
                <w:t>TestConnect</w:t>
              </w:r>
            </w:ins>
          </w:p>
        </w:tc>
        <w:tc>
          <w:tcPr>
            <w:tcW w:w="3544" w:type="dxa"/>
            <w:shd w:val="clear" w:color="auto" w:fill="auto"/>
          </w:tcPr>
          <w:p w:rsidR="00DC1CC2" w:rsidRPr="004275E6" w:rsidRDefault="00B60ED4">
            <w:pPr>
              <w:jc w:val="center"/>
              <w:rPr>
                <w:ins w:id="1887" w:author="abc" w:date="2018-07-02T10:17:00Z"/>
                <w:rFonts w:eastAsia="Calibri"/>
                <w:szCs w:val="26"/>
              </w:rPr>
            </w:pPr>
            <w:ins w:id="1888" w:author="abc" w:date="2018-07-02T10:22:00Z">
              <w:r>
                <w:rPr>
                  <w:rFonts w:eastAsia="Calibri"/>
                  <w:szCs w:val="26"/>
                </w:rPr>
                <w:t>Kết nối thử tới Database, lấy danh sách các CSDL trong Server</w:t>
              </w:r>
            </w:ins>
          </w:p>
        </w:tc>
        <w:tc>
          <w:tcPr>
            <w:tcW w:w="1660" w:type="dxa"/>
            <w:shd w:val="clear" w:color="auto" w:fill="auto"/>
          </w:tcPr>
          <w:p w:rsidR="00DC1CC2" w:rsidRPr="004275E6" w:rsidRDefault="00DC1CC2" w:rsidP="00DC1CC2">
            <w:pPr>
              <w:rPr>
                <w:ins w:id="1889" w:author="abc" w:date="2018-07-02T10:17:00Z"/>
                <w:rFonts w:eastAsia="Calibri"/>
                <w:szCs w:val="26"/>
              </w:rPr>
            </w:pPr>
          </w:p>
        </w:tc>
      </w:tr>
      <w:tr w:rsidR="00DC1CC2" w:rsidRPr="004275E6" w:rsidTr="00DC1CC2">
        <w:trPr>
          <w:ins w:id="1890" w:author="abc" w:date="2018-07-02T10:17:00Z"/>
        </w:trPr>
        <w:tc>
          <w:tcPr>
            <w:tcW w:w="817" w:type="dxa"/>
            <w:shd w:val="clear" w:color="auto" w:fill="auto"/>
          </w:tcPr>
          <w:p w:rsidR="00DC1CC2" w:rsidRDefault="00DC1CC2" w:rsidP="00DC1CC2">
            <w:pPr>
              <w:jc w:val="center"/>
              <w:rPr>
                <w:ins w:id="1891" w:author="abc" w:date="2018-07-02T10:17:00Z"/>
                <w:rFonts w:eastAsia="Calibri"/>
                <w:szCs w:val="26"/>
              </w:rPr>
            </w:pPr>
            <w:ins w:id="1892" w:author="abc" w:date="2018-07-02T10:17:00Z">
              <w:r>
                <w:rPr>
                  <w:rFonts w:eastAsia="Calibri"/>
                  <w:szCs w:val="26"/>
                </w:rPr>
                <w:t>2</w:t>
              </w:r>
            </w:ins>
          </w:p>
        </w:tc>
        <w:tc>
          <w:tcPr>
            <w:tcW w:w="2835" w:type="dxa"/>
            <w:shd w:val="clear" w:color="auto" w:fill="auto"/>
          </w:tcPr>
          <w:p w:rsidR="00DC1CC2" w:rsidRDefault="00DC1CC2" w:rsidP="00DC1CC2">
            <w:pPr>
              <w:jc w:val="center"/>
              <w:rPr>
                <w:ins w:id="1893" w:author="abc" w:date="2018-07-02T10:17:00Z"/>
                <w:rFonts w:eastAsia="Calibri"/>
                <w:szCs w:val="26"/>
              </w:rPr>
            </w:pPr>
            <w:ins w:id="1894" w:author="abc" w:date="2018-07-02T10:17:00Z">
              <w:r>
                <w:rPr>
                  <w:rFonts w:eastAsia="Calibri"/>
                  <w:szCs w:val="26"/>
                </w:rPr>
                <w:t xml:space="preserve">Ấn Button </w:t>
              </w:r>
            </w:ins>
            <w:ins w:id="1895" w:author="abc" w:date="2018-07-02T10:23:00Z">
              <w:r w:rsidR="00B60ED4">
                <w:rPr>
                  <w:rFonts w:eastAsia="Calibri"/>
                  <w:szCs w:val="26"/>
                </w:rPr>
                <w:t>OK</w:t>
              </w:r>
            </w:ins>
          </w:p>
        </w:tc>
        <w:tc>
          <w:tcPr>
            <w:tcW w:w="3544" w:type="dxa"/>
            <w:shd w:val="clear" w:color="auto" w:fill="auto"/>
          </w:tcPr>
          <w:p w:rsidR="00DC1CC2" w:rsidRDefault="00B60ED4" w:rsidP="00DC1CC2">
            <w:pPr>
              <w:jc w:val="center"/>
              <w:rPr>
                <w:ins w:id="1896" w:author="abc" w:date="2018-07-02T10:17:00Z"/>
                <w:rFonts w:eastAsia="Calibri"/>
                <w:szCs w:val="26"/>
              </w:rPr>
            </w:pPr>
            <w:ins w:id="1897" w:author="abc" w:date="2018-07-02T10:23:00Z">
              <w:r>
                <w:rPr>
                  <w:rFonts w:eastAsia="Calibri"/>
                  <w:szCs w:val="26"/>
                </w:rPr>
                <w:t>Lưu ConnectionString vào App.config</w:t>
              </w:r>
            </w:ins>
          </w:p>
        </w:tc>
        <w:tc>
          <w:tcPr>
            <w:tcW w:w="1660" w:type="dxa"/>
            <w:shd w:val="clear" w:color="auto" w:fill="auto"/>
          </w:tcPr>
          <w:p w:rsidR="00DC1CC2" w:rsidRPr="004275E6" w:rsidRDefault="00DC1CC2" w:rsidP="00DC1CC2">
            <w:pPr>
              <w:rPr>
                <w:ins w:id="1898" w:author="abc" w:date="2018-07-02T10:17:00Z"/>
                <w:rFonts w:eastAsia="Calibri"/>
                <w:szCs w:val="26"/>
              </w:rPr>
            </w:pPr>
          </w:p>
        </w:tc>
      </w:tr>
      <w:tr w:rsidR="00DC1CC2" w:rsidRPr="004275E6" w:rsidTr="00DC1CC2">
        <w:trPr>
          <w:ins w:id="1899" w:author="abc" w:date="2018-07-02T10:17:00Z"/>
        </w:trPr>
        <w:tc>
          <w:tcPr>
            <w:tcW w:w="817" w:type="dxa"/>
            <w:shd w:val="clear" w:color="auto" w:fill="auto"/>
          </w:tcPr>
          <w:p w:rsidR="00DC1CC2" w:rsidRDefault="00DC1CC2" w:rsidP="00DC1CC2">
            <w:pPr>
              <w:jc w:val="center"/>
              <w:rPr>
                <w:ins w:id="1900" w:author="abc" w:date="2018-07-02T10:17:00Z"/>
                <w:rFonts w:eastAsia="Calibri"/>
                <w:szCs w:val="26"/>
              </w:rPr>
            </w:pPr>
            <w:ins w:id="1901" w:author="abc" w:date="2018-07-02T10:17:00Z">
              <w:r>
                <w:rPr>
                  <w:rFonts w:eastAsia="Calibri"/>
                  <w:szCs w:val="26"/>
                </w:rPr>
                <w:lastRenderedPageBreak/>
                <w:t>3</w:t>
              </w:r>
            </w:ins>
          </w:p>
        </w:tc>
        <w:tc>
          <w:tcPr>
            <w:tcW w:w="2835" w:type="dxa"/>
            <w:shd w:val="clear" w:color="auto" w:fill="auto"/>
          </w:tcPr>
          <w:p w:rsidR="00DC1CC2" w:rsidRDefault="00DC1CC2" w:rsidP="00DC1CC2">
            <w:pPr>
              <w:jc w:val="center"/>
              <w:rPr>
                <w:ins w:id="1902" w:author="abc" w:date="2018-07-02T10:17:00Z"/>
                <w:rFonts w:eastAsia="Calibri"/>
                <w:szCs w:val="26"/>
              </w:rPr>
            </w:pPr>
            <w:ins w:id="1903" w:author="abc" w:date="2018-07-02T10:17:00Z">
              <w:r>
                <w:rPr>
                  <w:rFonts w:eastAsia="Calibri"/>
                  <w:szCs w:val="26"/>
                </w:rPr>
                <w:t xml:space="preserve">Ấn Button </w:t>
              </w:r>
            </w:ins>
            <w:ins w:id="1904" w:author="abc" w:date="2018-07-02T10:24:00Z">
              <w:r w:rsidR="00B60ED4">
                <w:rPr>
                  <w:rFonts w:eastAsia="Calibri"/>
                  <w:szCs w:val="26"/>
                </w:rPr>
                <w:t>Cancel</w:t>
              </w:r>
            </w:ins>
          </w:p>
        </w:tc>
        <w:tc>
          <w:tcPr>
            <w:tcW w:w="3544" w:type="dxa"/>
            <w:shd w:val="clear" w:color="auto" w:fill="auto"/>
          </w:tcPr>
          <w:p w:rsidR="00DC1CC2" w:rsidRDefault="00B60ED4" w:rsidP="00DC1CC2">
            <w:pPr>
              <w:jc w:val="center"/>
              <w:rPr>
                <w:ins w:id="1905" w:author="abc" w:date="2018-07-02T10:17:00Z"/>
                <w:rFonts w:eastAsia="Calibri"/>
                <w:szCs w:val="26"/>
              </w:rPr>
            </w:pPr>
            <w:ins w:id="1906" w:author="abc" w:date="2018-07-02T10:24:00Z">
              <w:r>
                <w:rPr>
                  <w:rFonts w:eastAsia="Calibri"/>
                  <w:szCs w:val="26"/>
                </w:rPr>
                <w:t>Thoát</w:t>
              </w:r>
            </w:ins>
          </w:p>
        </w:tc>
        <w:tc>
          <w:tcPr>
            <w:tcW w:w="1660" w:type="dxa"/>
            <w:shd w:val="clear" w:color="auto" w:fill="auto"/>
          </w:tcPr>
          <w:p w:rsidR="00DC1CC2" w:rsidRPr="004275E6" w:rsidRDefault="00DC1CC2" w:rsidP="00DC1CC2">
            <w:pPr>
              <w:rPr>
                <w:ins w:id="1907" w:author="abc" w:date="2018-07-02T10:17:00Z"/>
                <w:rFonts w:eastAsia="Calibri"/>
                <w:szCs w:val="26"/>
              </w:rPr>
            </w:pPr>
          </w:p>
        </w:tc>
      </w:tr>
    </w:tbl>
    <w:p w:rsidR="00DC1CC2" w:rsidRDefault="00DC1CC2">
      <w:pPr>
        <w:pStyle w:val="ListParagraph"/>
        <w:ind w:left="1080"/>
        <w:rPr>
          <w:ins w:id="1908" w:author="abc" w:date="2018-07-02T09:58:00Z"/>
        </w:rPr>
        <w:pPrChange w:id="1909" w:author="abc" w:date="2018-07-02T10:17:00Z">
          <w:pPr>
            <w:pStyle w:val="ListParagraph"/>
            <w:numPr>
              <w:ilvl w:val="1"/>
              <w:numId w:val="4"/>
            </w:numPr>
            <w:ind w:left="1080" w:hanging="360"/>
          </w:pPr>
        </w:pPrChange>
      </w:pPr>
    </w:p>
    <w:p w:rsidR="008D0AA5" w:rsidRDefault="008D0AA5">
      <w:pPr>
        <w:pStyle w:val="ListParagraph"/>
        <w:ind w:left="1800"/>
        <w:rPr>
          <w:ins w:id="1910" w:author="abc" w:date="2018-07-02T09:56:00Z"/>
        </w:rPr>
        <w:pPrChange w:id="1911" w:author="abc" w:date="2018-07-02T09:58:00Z">
          <w:pPr>
            <w:pStyle w:val="ListParagraph"/>
            <w:numPr>
              <w:ilvl w:val="1"/>
              <w:numId w:val="4"/>
            </w:numPr>
            <w:ind w:left="1080" w:hanging="360"/>
          </w:pPr>
        </w:pPrChange>
      </w:pPr>
    </w:p>
    <w:p w:rsidR="008D0AA5" w:rsidRDefault="008D0AA5">
      <w:pPr>
        <w:pStyle w:val="ListParagraph"/>
        <w:numPr>
          <w:ilvl w:val="2"/>
          <w:numId w:val="4"/>
        </w:numPr>
        <w:rPr>
          <w:ins w:id="1912" w:author="abc" w:date="2018-07-02T09:58:00Z"/>
        </w:rPr>
        <w:pPrChange w:id="1913" w:author="abc" w:date="2018-07-02T10:16:00Z">
          <w:pPr>
            <w:pStyle w:val="ListParagraph"/>
            <w:numPr>
              <w:ilvl w:val="1"/>
              <w:numId w:val="4"/>
            </w:numPr>
            <w:ind w:left="1080" w:hanging="360"/>
          </w:pPr>
        </w:pPrChange>
      </w:pPr>
      <w:ins w:id="1914" w:author="abc" w:date="2018-07-02T09:56:00Z">
        <w:r>
          <w:t>Màn hình Phân lớp</w:t>
        </w:r>
      </w:ins>
    </w:p>
    <w:p w:rsidR="008D0AA5" w:rsidRDefault="00B60ED4">
      <w:pPr>
        <w:pStyle w:val="ListParagraph"/>
        <w:ind w:left="-270"/>
        <w:rPr>
          <w:ins w:id="1915" w:author="abc" w:date="2018-07-02T10:30:00Z"/>
        </w:rPr>
        <w:pPrChange w:id="1916" w:author="abc" w:date="2018-07-02T10:30:00Z">
          <w:pPr>
            <w:pStyle w:val="ListParagraph"/>
            <w:numPr>
              <w:ilvl w:val="2"/>
              <w:numId w:val="17"/>
            </w:numPr>
            <w:ind w:left="1800" w:hanging="720"/>
          </w:pPr>
        </w:pPrChange>
      </w:pPr>
      <w:ins w:id="1917" w:author="abc" w:date="2018-07-02T10:28:00Z">
        <w:r>
          <w:rPr>
            <w:noProof/>
          </w:rPr>
          <w:drawing>
            <wp:inline distT="0" distB="0" distL="0" distR="0" wp14:anchorId="21810745" wp14:editId="54EA88CA">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305"/>
                      </a:xfrm>
                      <a:prstGeom prst="rect">
                        <a:avLst/>
                      </a:prstGeom>
                    </pic:spPr>
                  </pic:pic>
                </a:graphicData>
              </a:graphic>
            </wp:inline>
          </w:drawing>
        </w:r>
      </w:ins>
    </w:p>
    <w:p w:rsidR="00B60ED4" w:rsidRDefault="00B60ED4">
      <w:pPr>
        <w:pStyle w:val="ListParagraph"/>
        <w:ind w:left="-270"/>
        <w:rPr>
          <w:ins w:id="1918" w:author="abc" w:date="2018-07-02T09:58:00Z"/>
        </w:rPr>
        <w:pPrChange w:id="1919" w:author="abc" w:date="2018-07-02T10:30:00Z">
          <w:pPr>
            <w:pStyle w:val="ListParagraph"/>
            <w:numPr>
              <w:ilvl w:val="2"/>
              <w:numId w:val="17"/>
            </w:numPr>
            <w:ind w:left="1800" w:hanging="720"/>
          </w:pPr>
        </w:pPrChange>
      </w:pPr>
    </w:p>
    <w:p w:rsidR="00B60ED4" w:rsidRDefault="00B60ED4" w:rsidP="00B60ED4">
      <w:pPr>
        <w:pStyle w:val="ListParagraph"/>
        <w:ind w:left="0"/>
        <w:rPr>
          <w:ins w:id="1920" w:author="abc" w:date="2018-07-02T10:31:00Z"/>
          <w:noProof/>
          <w:szCs w:val="26"/>
        </w:rPr>
      </w:pPr>
      <w:ins w:id="1921" w:author="abc" w:date="2018-07-02T10:31:00Z">
        <w:r>
          <w:rPr>
            <w:noProof/>
            <w:szCs w:val="26"/>
          </w:rPr>
          <w:t>Mô tả các đối tượng trên màn hình</w:t>
        </w:r>
      </w:ins>
    </w:p>
    <w:p w:rsidR="00B60ED4" w:rsidRPr="00B55708" w:rsidRDefault="00B60ED4" w:rsidP="00B60ED4">
      <w:pPr>
        <w:pStyle w:val="ListParagraph"/>
        <w:ind w:left="1800"/>
        <w:rPr>
          <w:ins w:id="1922" w:author="abc" w:date="2018-07-02T10:31: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2470"/>
        <w:gridCol w:w="1808"/>
        <w:gridCol w:w="2401"/>
        <w:gridCol w:w="1429"/>
        <w:gridCol w:w="450"/>
      </w:tblGrid>
      <w:tr w:rsidR="00B60ED4" w:rsidRPr="004275E6" w:rsidTr="00181F88">
        <w:trPr>
          <w:gridAfter w:val="1"/>
          <w:wAfter w:w="494" w:type="dxa"/>
          <w:ins w:id="1923" w:author="abc" w:date="2018-07-02T10:31:00Z"/>
        </w:trPr>
        <w:tc>
          <w:tcPr>
            <w:tcW w:w="817" w:type="dxa"/>
            <w:shd w:val="clear" w:color="auto" w:fill="auto"/>
          </w:tcPr>
          <w:p w:rsidR="00B60ED4" w:rsidRPr="004275E6" w:rsidRDefault="00B60ED4" w:rsidP="00181F88">
            <w:pPr>
              <w:jc w:val="center"/>
              <w:rPr>
                <w:ins w:id="1924" w:author="abc" w:date="2018-07-02T10:31:00Z"/>
                <w:rFonts w:eastAsia="Calibri"/>
                <w:noProof/>
                <w:szCs w:val="26"/>
              </w:rPr>
            </w:pPr>
            <w:ins w:id="1925" w:author="abc" w:date="2018-07-02T10:31:00Z">
              <w:r w:rsidRPr="004275E6">
                <w:rPr>
                  <w:rFonts w:eastAsia="Calibri"/>
                  <w:noProof/>
                  <w:szCs w:val="26"/>
                </w:rPr>
                <w:t>STT</w:t>
              </w:r>
            </w:ins>
          </w:p>
        </w:tc>
        <w:tc>
          <w:tcPr>
            <w:tcW w:w="2126" w:type="dxa"/>
            <w:shd w:val="clear" w:color="auto" w:fill="auto"/>
          </w:tcPr>
          <w:p w:rsidR="00B60ED4" w:rsidRPr="004275E6" w:rsidRDefault="00B60ED4" w:rsidP="00181F88">
            <w:pPr>
              <w:jc w:val="center"/>
              <w:rPr>
                <w:ins w:id="1926" w:author="abc" w:date="2018-07-02T10:31:00Z"/>
                <w:rFonts w:eastAsia="Calibri"/>
                <w:noProof/>
                <w:szCs w:val="26"/>
              </w:rPr>
            </w:pPr>
            <w:ins w:id="1927" w:author="abc" w:date="2018-07-02T10:31:00Z">
              <w:r w:rsidRPr="004275E6">
                <w:rPr>
                  <w:rFonts w:eastAsia="Calibri"/>
                  <w:noProof/>
                  <w:szCs w:val="26"/>
                </w:rPr>
                <w:t xml:space="preserve">Tên </w:t>
              </w:r>
            </w:ins>
          </w:p>
        </w:tc>
        <w:tc>
          <w:tcPr>
            <w:tcW w:w="1843" w:type="dxa"/>
            <w:shd w:val="clear" w:color="auto" w:fill="auto"/>
          </w:tcPr>
          <w:p w:rsidR="00B60ED4" w:rsidRPr="004275E6" w:rsidRDefault="00B60ED4" w:rsidP="00181F88">
            <w:pPr>
              <w:jc w:val="center"/>
              <w:rPr>
                <w:ins w:id="1928" w:author="abc" w:date="2018-07-02T10:31:00Z"/>
                <w:rFonts w:eastAsia="Calibri"/>
                <w:noProof/>
                <w:szCs w:val="26"/>
              </w:rPr>
            </w:pPr>
            <w:ins w:id="1929" w:author="abc" w:date="2018-07-02T10:31:00Z">
              <w:r w:rsidRPr="004275E6">
                <w:rPr>
                  <w:rFonts w:eastAsia="Calibri"/>
                  <w:noProof/>
                  <w:szCs w:val="26"/>
                </w:rPr>
                <w:t xml:space="preserve">Kiểu </w:t>
              </w:r>
            </w:ins>
          </w:p>
        </w:tc>
        <w:tc>
          <w:tcPr>
            <w:tcW w:w="2552" w:type="dxa"/>
            <w:shd w:val="clear" w:color="auto" w:fill="auto"/>
          </w:tcPr>
          <w:p w:rsidR="00B60ED4" w:rsidRPr="004275E6" w:rsidRDefault="00B60ED4" w:rsidP="00181F88">
            <w:pPr>
              <w:jc w:val="center"/>
              <w:rPr>
                <w:ins w:id="1930" w:author="abc" w:date="2018-07-02T10:31:00Z"/>
                <w:rFonts w:eastAsia="Calibri"/>
                <w:noProof/>
                <w:szCs w:val="26"/>
              </w:rPr>
            </w:pPr>
            <w:ins w:id="1931" w:author="abc" w:date="2018-07-02T10:31:00Z">
              <w:r w:rsidRPr="004275E6">
                <w:rPr>
                  <w:rFonts w:eastAsia="Calibri"/>
                  <w:noProof/>
                  <w:szCs w:val="26"/>
                </w:rPr>
                <w:t>Ý nghĩa</w:t>
              </w:r>
            </w:ins>
          </w:p>
        </w:tc>
        <w:tc>
          <w:tcPr>
            <w:tcW w:w="1518" w:type="dxa"/>
            <w:shd w:val="clear" w:color="auto" w:fill="auto"/>
          </w:tcPr>
          <w:p w:rsidR="00B60ED4" w:rsidRPr="004275E6" w:rsidRDefault="00B60ED4" w:rsidP="00181F88">
            <w:pPr>
              <w:jc w:val="center"/>
              <w:rPr>
                <w:ins w:id="1932" w:author="abc" w:date="2018-07-02T10:31:00Z"/>
                <w:rFonts w:eastAsia="Calibri"/>
                <w:noProof/>
                <w:szCs w:val="26"/>
              </w:rPr>
            </w:pPr>
            <w:ins w:id="1933" w:author="abc" w:date="2018-07-02T10:31:00Z">
              <w:r w:rsidRPr="004275E6">
                <w:rPr>
                  <w:rFonts w:eastAsia="Calibri"/>
                  <w:noProof/>
                  <w:szCs w:val="26"/>
                </w:rPr>
                <w:t>Ghi chú</w:t>
              </w:r>
            </w:ins>
          </w:p>
        </w:tc>
      </w:tr>
      <w:tr w:rsidR="00B60ED4" w:rsidRPr="004275E6" w:rsidTr="00181F88">
        <w:trPr>
          <w:gridAfter w:val="1"/>
          <w:wAfter w:w="494" w:type="dxa"/>
          <w:ins w:id="1934" w:author="abc" w:date="2018-07-02T10:31:00Z"/>
        </w:trPr>
        <w:tc>
          <w:tcPr>
            <w:tcW w:w="817" w:type="dxa"/>
            <w:shd w:val="clear" w:color="auto" w:fill="auto"/>
          </w:tcPr>
          <w:p w:rsidR="00B60ED4" w:rsidRPr="004275E6" w:rsidRDefault="00B60ED4" w:rsidP="00181F88">
            <w:pPr>
              <w:jc w:val="center"/>
              <w:rPr>
                <w:ins w:id="1935" w:author="abc" w:date="2018-07-02T10:31:00Z"/>
                <w:rFonts w:eastAsia="Calibri"/>
                <w:noProof/>
                <w:szCs w:val="26"/>
              </w:rPr>
            </w:pPr>
            <w:ins w:id="1936" w:author="abc" w:date="2018-07-02T10:31:00Z">
              <w:r w:rsidRPr="004275E6">
                <w:rPr>
                  <w:rFonts w:eastAsia="Calibri"/>
                  <w:noProof/>
                  <w:szCs w:val="26"/>
                </w:rPr>
                <w:t>1</w:t>
              </w:r>
            </w:ins>
          </w:p>
        </w:tc>
        <w:tc>
          <w:tcPr>
            <w:tcW w:w="2126" w:type="dxa"/>
            <w:shd w:val="clear" w:color="auto" w:fill="auto"/>
          </w:tcPr>
          <w:p w:rsidR="00B60ED4" w:rsidRPr="004275E6" w:rsidRDefault="00B60ED4" w:rsidP="00181F88">
            <w:pPr>
              <w:jc w:val="center"/>
              <w:rPr>
                <w:ins w:id="1937" w:author="abc" w:date="2018-07-02T10:31:00Z"/>
                <w:rFonts w:eastAsia="Calibri"/>
                <w:noProof/>
                <w:szCs w:val="26"/>
              </w:rPr>
            </w:pPr>
            <w:ins w:id="1938" w:author="abc" w:date="2018-07-02T10:31:00Z">
              <w:r w:rsidRPr="00B60ED4">
                <w:rPr>
                  <w:rFonts w:eastAsia="Calibri"/>
                  <w:noProof/>
                  <w:szCs w:val="26"/>
                </w:rPr>
                <w:t>cmbNamhoccu</w:t>
              </w:r>
            </w:ins>
          </w:p>
        </w:tc>
        <w:tc>
          <w:tcPr>
            <w:tcW w:w="1843" w:type="dxa"/>
            <w:shd w:val="clear" w:color="auto" w:fill="auto"/>
          </w:tcPr>
          <w:p w:rsidR="00B60ED4" w:rsidRPr="004275E6" w:rsidRDefault="00B60ED4" w:rsidP="00181F88">
            <w:pPr>
              <w:jc w:val="center"/>
              <w:rPr>
                <w:ins w:id="1939" w:author="abc" w:date="2018-07-02T10:31:00Z"/>
                <w:rFonts w:eastAsia="Calibri"/>
                <w:noProof/>
                <w:szCs w:val="26"/>
              </w:rPr>
            </w:pPr>
            <w:ins w:id="1940" w:author="abc" w:date="2018-07-02T10:31:00Z">
              <w:r>
                <w:rPr>
                  <w:rFonts w:eastAsia="Calibri"/>
                  <w:noProof/>
                  <w:szCs w:val="26"/>
                </w:rPr>
                <w:t>Combobox</w:t>
              </w:r>
            </w:ins>
          </w:p>
        </w:tc>
        <w:tc>
          <w:tcPr>
            <w:tcW w:w="2552" w:type="dxa"/>
            <w:shd w:val="clear" w:color="auto" w:fill="auto"/>
          </w:tcPr>
          <w:p w:rsidR="00B60ED4" w:rsidRPr="004275E6" w:rsidRDefault="00B60ED4" w:rsidP="00181F88">
            <w:pPr>
              <w:jc w:val="center"/>
              <w:rPr>
                <w:ins w:id="1941" w:author="abc" w:date="2018-07-02T10:31:00Z"/>
                <w:rFonts w:eastAsia="Calibri"/>
                <w:noProof/>
                <w:szCs w:val="26"/>
              </w:rPr>
            </w:pPr>
            <w:ins w:id="1942" w:author="abc" w:date="2018-07-02T10:31:00Z">
              <w:r>
                <w:rPr>
                  <w:rFonts w:eastAsia="Calibri"/>
                  <w:noProof/>
                  <w:szCs w:val="26"/>
                </w:rPr>
                <w:t>Lọc Năm Học</w:t>
              </w:r>
            </w:ins>
          </w:p>
        </w:tc>
        <w:tc>
          <w:tcPr>
            <w:tcW w:w="1518" w:type="dxa"/>
            <w:shd w:val="clear" w:color="auto" w:fill="auto"/>
          </w:tcPr>
          <w:p w:rsidR="00B60ED4" w:rsidRPr="004275E6" w:rsidRDefault="00B60ED4" w:rsidP="00181F88">
            <w:pPr>
              <w:jc w:val="center"/>
              <w:rPr>
                <w:ins w:id="1943" w:author="abc" w:date="2018-07-02T10:31:00Z"/>
                <w:rFonts w:eastAsia="Calibri"/>
                <w:noProof/>
                <w:szCs w:val="26"/>
              </w:rPr>
            </w:pPr>
          </w:p>
        </w:tc>
      </w:tr>
      <w:tr w:rsidR="00B60ED4" w:rsidRPr="004275E6" w:rsidTr="0011392A">
        <w:trPr>
          <w:ins w:id="1944" w:author="abc" w:date="2018-07-02T10:31:00Z"/>
        </w:trPr>
        <w:tc>
          <w:tcPr>
            <w:tcW w:w="817" w:type="dxa"/>
            <w:shd w:val="clear" w:color="auto" w:fill="auto"/>
          </w:tcPr>
          <w:p w:rsidR="00B60ED4" w:rsidRPr="004275E6" w:rsidRDefault="00B60ED4" w:rsidP="00181F88">
            <w:pPr>
              <w:jc w:val="center"/>
              <w:rPr>
                <w:ins w:id="1945" w:author="abc" w:date="2018-07-02T10:31:00Z"/>
                <w:rFonts w:eastAsia="Calibri"/>
                <w:noProof/>
                <w:szCs w:val="26"/>
              </w:rPr>
            </w:pPr>
            <w:ins w:id="1946" w:author="abc" w:date="2018-07-02T10:31:00Z">
              <w:r w:rsidRPr="004275E6">
                <w:rPr>
                  <w:rFonts w:eastAsia="Calibri"/>
                  <w:noProof/>
                  <w:szCs w:val="26"/>
                </w:rPr>
                <w:t>2</w:t>
              </w:r>
            </w:ins>
          </w:p>
        </w:tc>
        <w:tc>
          <w:tcPr>
            <w:tcW w:w="2126" w:type="dxa"/>
            <w:shd w:val="clear" w:color="auto" w:fill="auto"/>
          </w:tcPr>
          <w:p w:rsidR="00B60ED4" w:rsidRPr="004275E6" w:rsidRDefault="00B60ED4" w:rsidP="00181F88">
            <w:pPr>
              <w:jc w:val="center"/>
              <w:rPr>
                <w:ins w:id="1947" w:author="abc" w:date="2018-07-02T10:31:00Z"/>
                <w:rFonts w:eastAsia="Calibri"/>
                <w:noProof/>
                <w:szCs w:val="26"/>
              </w:rPr>
            </w:pPr>
            <w:ins w:id="1948" w:author="abc" w:date="2018-07-02T10:31:00Z">
              <w:r w:rsidRPr="00B60ED4">
                <w:rPr>
                  <w:rFonts w:eastAsia="Calibri"/>
                  <w:noProof/>
                  <w:szCs w:val="26"/>
                </w:rPr>
                <w:t>cmbKhoilopcu</w:t>
              </w:r>
            </w:ins>
          </w:p>
        </w:tc>
        <w:tc>
          <w:tcPr>
            <w:tcW w:w="1843" w:type="dxa"/>
            <w:shd w:val="clear" w:color="auto" w:fill="auto"/>
          </w:tcPr>
          <w:p w:rsidR="00B60ED4" w:rsidRPr="004275E6" w:rsidRDefault="00B60ED4" w:rsidP="00181F88">
            <w:pPr>
              <w:jc w:val="center"/>
              <w:rPr>
                <w:ins w:id="1949" w:author="abc" w:date="2018-07-02T10:31:00Z"/>
                <w:rFonts w:eastAsia="Calibri"/>
                <w:noProof/>
                <w:szCs w:val="26"/>
              </w:rPr>
            </w:pPr>
            <w:ins w:id="1950" w:author="abc" w:date="2018-07-02T10:31:00Z">
              <w:r>
                <w:rPr>
                  <w:rFonts w:eastAsia="Calibri"/>
                  <w:noProof/>
                  <w:szCs w:val="26"/>
                </w:rPr>
                <w:t>Combobox</w:t>
              </w:r>
            </w:ins>
          </w:p>
        </w:tc>
        <w:tc>
          <w:tcPr>
            <w:tcW w:w="2552" w:type="dxa"/>
            <w:shd w:val="clear" w:color="auto" w:fill="auto"/>
          </w:tcPr>
          <w:p w:rsidR="00B60ED4" w:rsidRPr="004275E6" w:rsidRDefault="00B60ED4" w:rsidP="00181F88">
            <w:pPr>
              <w:jc w:val="center"/>
              <w:rPr>
                <w:ins w:id="1951" w:author="abc" w:date="2018-07-02T10:31:00Z"/>
                <w:rFonts w:eastAsia="Calibri"/>
                <w:noProof/>
                <w:szCs w:val="26"/>
              </w:rPr>
            </w:pPr>
            <w:ins w:id="1952" w:author="abc" w:date="2018-07-02T10:31:00Z">
              <w:r>
                <w:rPr>
                  <w:rFonts w:eastAsia="Calibri"/>
                  <w:noProof/>
                  <w:szCs w:val="26"/>
                </w:rPr>
                <w:t>Lọc theo Khối</w:t>
              </w:r>
            </w:ins>
          </w:p>
        </w:tc>
        <w:tc>
          <w:tcPr>
            <w:tcW w:w="2012" w:type="dxa"/>
            <w:gridSpan w:val="2"/>
            <w:shd w:val="clear" w:color="auto" w:fill="auto"/>
          </w:tcPr>
          <w:p w:rsidR="00B60ED4" w:rsidRPr="004275E6" w:rsidRDefault="00B60ED4" w:rsidP="00181F88">
            <w:pPr>
              <w:jc w:val="center"/>
              <w:rPr>
                <w:ins w:id="1953" w:author="abc" w:date="2018-07-02T10:31:00Z"/>
                <w:rFonts w:eastAsia="Calibri"/>
                <w:noProof/>
                <w:szCs w:val="26"/>
              </w:rPr>
            </w:pPr>
          </w:p>
        </w:tc>
      </w:tr>
      <w:tr w:rsidR="00B60ED4" w:rsidRPr="004275E6" w:rsidTr="0011392A">
        <w:trPr>
          <w:ins w:id="1954" w:author="abc" w:date="2018-07-02T10:31:00Z"/>
        </w:trPr>
        <w:tc>
          <w:tcPr>
            <w:tcW w:w="817" w:type="dxa"/>
            <w:shd w:val="clear" w:color="auto" w:fill="auto"/>
          </w:tcPr>
          <w:p w:rsidR="00B60ED4" w:rsidRPr="004275E6" w:rsidRDefault="00B60ED4" w:rsidP="00181F88">
            <w:pPr>
              <w:jc w:val="center"/>
              <w:rPr>
                <w:ins w:id="1955" w:author="abc" w:date="2018-07-02T10:31:00Z"/>
                <w:rFonts w:eastAsia="Calibri"/>
                <w:noProof/>
                <w:szCs w:val="26"/>
              </w:rPr>
            </w:pPr>
            <w:ins w:id="1956" w:author="abc" w:date="2018-07-02T10:31:00Z">
              <w:r w:rsidRPr="004275E6">
                <w:rPr>
                  <w:rFonts w:eastAsia="Calibri"/>
                  <w:noProof/>
                  <w:szCs w:val="26"/>
                </w:rPr>
                <w:t>3</w:t>
              </w:r>
            </w:ins>
          </w:p>
        </w:tc>
        <w:tc>
          <w:tcPr>
            <w:tcW w:w="2126" w:type="dxa"/>
            <w:shd w:val="clear" w:color="auto" w:fill="auto"/>
          </w:tcPr>
          <w:p w:rsidR="00B60ED4" w:rsidRPr="004275E6" w:rsidRDefault="0011392A" w:rsidP="00181F88">
            <w:pPr>
              <w:jc w:val="center"/>
              <w:rPr>
                <w:ins w:id="1957" w:author="abc" w:date="2018-07-02T10:31:00Z"/>
                <w:rFonts w:eastAsia="Calibri"/>
                <w:noProof/>
                <w:szCs w:val="26"/>
              </w:rPr>
            </w:pPr>
            <w:ins w:id="1958" w:author="abc" w:date="2018-07-02T10:32:00Z">
              <w:r w:rsidRPr="0011392A">
                <w:rPr>
                  <w:rFonts w:eastAsia="Calibri"/>
                  <w:noProof/>
                  <w:szCs w:val="26"/>
                </w:rPr>
                <w:t>cmbLopcu</w:t>
              </w:r>
            </w:ins>
          </w:p>
        </w:tc>
        <w:tc>
          <w:tcPr>
            <w:tcW w:w="1843" w:type="dxa"/>
            <w:shd w:val="clear" w:color="auto" w:fill="auto"/>
          </w:tcPr>
          <w:p w:rsidR="00B60ED4" w:rsidRPr="004275E6" w:rsidRDefault="0011392A" w:rsidP="00181F88">
            <w:pPr>
              <w:jc w:val="center"/>
              <w:rPr>
                <w:ins w:id="1959" w:author="abc" w:date="2018-07-02T10:31:00Z"/>
                <w:rFonts w:eastAsia="Calibri"/>
                <w:noProof/>
                <w:szCs w:val="26"/>
              </w:rPr>
            </w:pPr>
            <w:ins w:id="1960" w:author="abc" w:date="2018-07-02T10:32:00Z">
              <w:r>
                <w:rPr>
                  <w:rFonts w:eastAsia="Calibri"/>
                  <w:noProof/>
                  <w:szCs w:val="26"/>
                </w:rPr>
                <w:t>Combobox</w:t>
              </w:r>
            </w:ins>
          </w:p>
        </w:tc>
        <w:tc>
          <w:tcPr>
            <w:tcW w:w="2552" w:type="dxa"/>
            <w:shd w:val="clear" w:color="auto" w:fill="auto"/>
          </w:tcPr>
          <w:p w:rsidR="00B60ED4" w:rsidRPr="004275E6" w:rsidRDefault="0011392A" w:rsidP="00181F88">
            <w:pPr>
              <w:jc w:val="center"/>
              <w:rPr>
                <w:ins w:id="1961" w:author="abc" w:date="2018-07-02T10:31:00Z"/>
                <w:rFonts w:eastAsia="Calibri"/>
                <w:noProof/>
                <w:szCs w:val="26"/>
              </w:rPr>
            </w:pPr>
            <w:ins w:id="1962" w:author="abc" w:date="2018-07-02T10:32:00Z">
              <w:r>
                <w:rPr>
                  <w:rFonts w:eastAsia="Calibri"/>
                  <w:noProof/>
                  <w:szCs w:val="26"/>
                </w:rPr>
                <w:t>Lọc Theo Lớp</w:t>
              </w:r>
            </w:ins>
          </w:p>
        </w:tc>
        <w:tc>
          <w:tcPr>
            <w:tcW w:w="2012" w:type="dxa"/>
            <w:gridSpan w:val="2"/>
            <w:shd w:val="clear" w:color="auto" w:fill="auto"/>
          </w:tcPr>
          <w:p w:rsidR="00B60ED4" w:rsidRPr="004275E6" w:rsidRDefault="00B60ED4" w:rsidP="00181F88">
            <w:pPr>
              <w:rPr>
                <w:ins w:id="1963" w:author="abc" w:date="2018-07-02T10:31:00Z"/>
                <w:rFonts w:eastAsia="Calibri"/>
                <w:noProof/>
                <w:szCs w:val="26"/>
              </w:rPr>
            </w:pPr>
          </w:p>
        </w:tc>
      </w:tr>
      <w:tr w:rsidR="00B60ED4" w:rsidRPr="004275E6" w:rsidTr="0011392A">
        <w:trPr>
          <w:ins w:id="1964" w:author="abc" w:date="2018-07-02T10:31:00Z"/>
        </w:trPr>
        <w:tc>
          <w:tcPr>
            <w:tcW w:w="817" w:type="dxa"/>
            <w:shd w:val="clear" w:color="auto" w:fill="auto"/>
          </w:tcPr>
          <w:p w:rsidR="00B60ED4" w:rsidRPr="004275E6" w:rsidRDefault="00B60ED4" w:rsidP="00181F88">
            <w:pPr>
              <w:jc w:val="center"/>
              <w:rPr>
                <w:ins w:id="1965" w:author="abc" w:date="2018-07-02T10:31:00Z"/>
                <w:rFonts w:eastAsia="Calibri"/>
                <w:noProof/>
                <w:szCs w:val="26"/>
              </w:rPr>
            </w:pPr>
            <w:ins w:id="1966" w:author="abc" w:date="2018-07-02T10:31:00Z">
              <w:r>
                <w:rPr>
                  <w:rFonts w:eastAsia="Calibri"/>
                  <w:noProof/>
                  <w:szCs w:val="26"/>
                </w:rPr>
                <w:t>4</w:t>
              </w:r>
            </w:ins>
          </w:p>
        </w:tc>
        <w:tc>
          <w:tcPr>
            <w:tcW w:w="2126" w:type="dxa"/>
            <w:shd w:val="clear" w:color="auto" w:fill="auto"/>
          </w:tcPr>
          <w:p w:rsidR="00B60ED4" w:rsidRPr="004275E6" w:rsidRDefault="0011392A" w:rsidP="00181F88">
            <w:pPr>
              <w:jc w:val="center"/>
              <w:rPr>
                <w:ins w:id="1967" w:author="abc" w:date="2018-07-02T10:31:00Z"/>
                <w:rFonts w:eastAsia="Calibri"/>
                <w:noProof/>
                <w:szCs w:val="26"/>
              </w:rPr>
            </w:pPr>
            <w:ins w:id="1968" w:author="abc" w:date="2018-07-02T10:32:00Z">
              <w:r w:rsidRPr="0011392A">
                <w:rPr>
                  <w:rFonts w:eastAsia="Calibri"/>
                  <w:noProof/>
                  <w:szCs w:val="26"/>
                </w:rPr>
                <w:t>cbNewStudent</w:t>
              </w:r>
            </w:ins>
          </w:p>
        </w:tc>
        <w:tc>
          <w:tcPr>
            <w:tcW w:w="1843" w:type="dxa"/>
            <w:shd w:val="clear" w:color="auto" w:fill="auto"/>
          </w:tcPr>
          <w:p w:rsidR="00B60ED4" w:rsidRPr="004275E6" w:rsidRDefault="0011392A" w:rsidP="00181F88">
            <w:pPr>
              <w:jc w:val="center"/>
              <w:rPr>
                <w:ins w:id="1969" w:author="abc" w:date="2018-07-02T10:31:00Z"/>
                <w:rFonts w:eastAsia="Calibri"/>
                <w:noProof/>
                <w:szCs w:val="26"/>
              </w:rPr>
            </w:pPr>
            <w:ins w:id="1970" w:author="abc" w:date="2018-07-02T10:32:00Z">
              <w:r>
                <w:rPr>
                  <w:rFonts w:eastAsia="Calibri"/>
                  <w:noProof/>
                  <w:szCs w:val="26"/>
                </w:rPr>
                <w:t>CheckBox</w:t>
              </w:r>
            </w:ins>
          </w:p>
        </w:tc>
        <w:tc>
          <w:tcPr>
            <w:tcW w:w="2552" w:type="dxa"/>
            <w:shd w:val="clear" w:color="auto" w:fill="auto"/>
          </w:tcPr>
          <w:p w:rsidR="00B60ED4" w:rsidRPr="004275E6" w:rsidRDefault="0011392A" w:rsidP="00181F88">
            <w:pPr>
              <w:jc w:val="center"/>
              <w:rPr>
                <w:ins w:id="1971" w:author="abc" w:date="2018-07-02T10:31:00Z"/>
                <w:rFonts w:eastAsia="Calibri"/>
                <w:noProof/>
                <w:szCs w:val="26"/>
              </w:rPr>
            </w:pPr>
            <w:ins w:id="1972" w:author="abc" w:date="2018-07-02T10:32:00Z">
              <w:r>
                <w:rPr>
                  <w:rFonts w:eastAsia="Calibri"/>
                  <w:noProof/>
                  <w:szCs w:val="26"/>
                </w:rPr>
                <w:t>Hiển thị danh sách học sinh chưa có lớp</w:t>
              </w:r>
            </w:ins>
          </w:p>
        </w:tc>
        <w:tc>
          <w:tcPr>
            <w:tcW w:w="2012" w:type="dxa"/>
            <w:gridSpan w:val="2"/>
            <w:shd w:val="clear" w:color="auto" w:fill="auto"/>
          </w:tcPr>
          <w:p w:rsidR="00B60ED4" w:rsidRPr="004275E6" w:rsidRDefault="00B60ED4" w:rsidP="00181F88">
            <w:pPr>
              <w:rPr>
                <w:ins w:id="1973" w:author="abc" w:date="2018-07-02T10:31:00Z"/>
                <w:rFonts w:eastAsia="Calibri"/>
                <w:noProof/>
                <w:szCs w:val="26"/>
              </w:rPr>
            </w:pPr>
          </w:p>
        </w:tc>
      </w:tr>
      <w:tr w:rsidR="0011392A" w:rsidRPr="004275E6" w:rsidTr="0011392A">
        <w:trPr>
          <w:ins w:id="1974" w:author="abc" w:date="2018-07-02T10:31:00Z"/>
        </w:trPr>
        <w:tc>
          <w:tcPr>
            <w:tcW w:w="817" w:type="dxa"/>
            <w:shd w:val="clear" w:color="auto" w:fill="auto"/>
          </w:tcPr>
          <w:p w:rsidR="0011392A" w:rsidRDefault="0011392A" w:rsidP="0011392A">
            <w:pPr>
              <w:jc w:val="center"/>
              <w:rPr>
                <w:ins w:id="1975" w:author="abc" w:date="2018-07-02T10:31:00Z"/>
                <w:rFonts w:eastAsia="Calibri"/>
                <w:noProof/>
                <w:szCs w:val="26"/>
              </w:rPr>
            </w:pPr>
            <w:ins w:id="1976" w:author="abc" w:date="2018-07-02T10:31:00Z">
              <w:r>
                <w:rPr>
                  <w:rFonts w:eastAsia="Calibri"/>
                  <w:noProof/>
                  <w:szCs w:val="26"/>
                </w:rPr>
                <w:t>5</w:t>
              </w:r>
            </w:ins>
          </w:p>
        </w:tc>
        <w:tc>
          <w:tcPr>
            <w:tcW w:w="2126" w:type="dxa"/>
            <w:shd w:val="clear" w:color="auto" w:fill="auto"/>
          </w:tcPr>
          <w:p w:rsidR="0011392A" w:rsidRDefault="0011392A" w:rsidP="0011392A">
            <w:pPr>
              <w:jc w:val="center"/>
              <w:rPr>
                <w:ins w:id="1977" w:author="abc" w:date="2018-07-02T10:31:00Z"/>
                <w:rFonts w:eastAsia="Calibri"/>
                <w:noProof/>
                <w:szCs w:val="26"/>
              </w:rPr>
            </w:pPr>
            <w:ins w:id="1978" w:author="abc" w:date="2018-07-02T10:33:00Z">
              <w:r w:rsidRPr="0011392A">
                <w:rPr>
                  <w:rFonts w:eastAsia="Calibri"/>
                  <w:noProof/>
                  <w:szCs w:val="26"/>
                </w:rPr>
                <w:t>cmbNamhocmoi</w:t>
              </w:r>
            </w:ins>
          </w:p>
        </w:tc>
        <w:tc>
          <w:tcPr>
            <w:tcW w:w="1843" w:type="dxa"/>
            <w:shd w:val="clear" w:color="auto" w:fill="auto"/>
          </w:tcPr>
          <w:p w:rsidR="0011392A" w:rsidRDefault="0011392A" w:rsidP="0011392A">
            <w:pPr>
              <w:jc w:val="center"/>
              <w:rPr>
                <w:ins w:id="1979" w:author="abc" w:date="2018-07-02T10:31:00Z"/>
                <w:rFonts w:eastAsia="Calibri"/>
                <w:noProof/>
                <w:szCs w:val="26"/>
              </w:rPr>
            </w:pPr>
            <w:ins w:id="1980" w:author="abc" w:date="2018-07-02T10:32:00Z">
              <w:r>
                <w:rPr>
                  <w:rFonts w:eastAsia="Calibri"/>
                  <w:noProof/>
                  <w:szCs w:val="26"/>
                </w:rPr>
                <w:t>Combobox</w:t>
              </w:r>
            </w:ins>
          </w:p>
        </w:tc>
        <w:tc>
          <w:tcPr>
            <w:tcW w:w="2552" w:type="dxa"/>
            <w:shd w:val="clear" w:color="auto" w:fill="auto"/>
          </w:tcPr>
          <w:p w:rsidR="0011392A" w:rsidRDefault="0011392A" w:rsidP="0011392A">
            <w:pPr>
              <w:jc w:val="center"/>
              <w:rPr>
                <w:ins w:id="1981" w:author="abc" w:date="2018-07-02T10:31:00Z"/>
                <w:rFonts w:eastAsia="Calibri"/>
                <w:noProof/>
                <w:szCs w:val="26"/>
              </w:rPr>
            </w:pPr>
            <w:ins w:id="1982" w:author="abc" w:date="2018-07-02T10:32:00Z">
              <w:r>
                <w:rPr>
                  <w:rFonts w:eastAsia="Calibri"/>
                  <w:noProof/>
                  <w:szCs w:val="26"/>
                </w:rPr>
                <w:t>Lọc Năm Học</w:t>
              </w:r>
            </w:ins>
          </w:p>
        </w:tc>
        <w:tc>
          <w:tcPr>
            <w:tcW w:w="2012" w:type="dxa"/>
            <w:gridSpan w:val="2"/>
            <w:shd w:val="clear" w:color="auto" w:fill="auto"/>
          </w:tcPr>
          <w:p w:rsidR="0011392A" w:rsidRPr="004275E6" w:rsidRDefault="0011392A" w:rsidP="0011392A">
            <w:pPr>
              <w:rPr>
                <w:ins w:id="1983" w:author="abc" w:date="2018-07-02T10:31:00Z"/>
                <w:rFonts w:eastAsia="Calibri"/>
                <w:noProof/>
                <w:szCs w:val="26"/>
              </w:rPr>
            </w:pPr>
          </w:p>
        </w:tc>
      </w:tr>
      <w:tr w:rsidR="0011392A" w:rsidRPr="004275E6" w:rsidTr="0011392A">
        <w:trPr>
          <w:ins w:id="1984" w:author="abc" w:date="2018-07-02T10:31:00Z"/>
        </w:trPr>
        <w:tc>
          <w:tcPr>
            <w:tcW w:w="817" w:type="dxa"/>
            <w:shd w:val="clear" w:color="auto" w:fill="auto"/>
          </w:tcPr>
          <w:p w:rsidR="0011392A" w:rsidRDefault="0011392A" w:rsidP="0011392A">
            <w:pPr>
              <w:jc w:val="center"/>
              <w:rPr>
                <w:ins w:id="1985" w:author="abc" w:date="2018-07-02T10:31:00Z"/>
                <w:rFonts w:eastAsia="Calibri"/>
                <w:noProof/>
                <w:szCs w:val="26"/>
              </w:rPr>
            </w:pPr>
            <w:ins w:id="1986" w:author="abc" w:date="2018-07-02T10:31:00Z">
              <w:r>
                <w:rPr>
                  <w:rFonts w:eastAsia="Calibri"/>
                  <w:noProof/>
                  <w:szCs w:val="26"/>
                </w:rPr>
                <w:t>6</w:t>
              </w:r>
            </w:ins>
          </w:p>
        </w:tc>
        <w:tc>
          <w:tcPr>
            <w:tcW w:w="2126" w:type="dxa"/>
            <w:shd w:val="clear" w:color="auto" w:fill="auto"/>
          </w:tcPr>
          <w:p w:rsidR="0011392A" w:rsidRDefault="0011392A" w:rsidP="0011392A">
            <w:pPr>
              <w:jc w:val="center"/>
              <w:rPr>
                <w:ins w:id="1987" w:author="abc" w:date="2018-07-02T10:31:00Z"/>
                <w:rFonts w:eastAsia="Calibri"/>
                <w:noProof/>
                <w:szCs w:val="26"/>
              </w:rPr>
            </w:pPr>
            <w:ins w:id="1988" w:author="abc" w:date="2018-07-02T10:33:00Z">
              <w:r w:rsidRPr="0011392A">
                <w:rPr>
                  <w:rFonts w:eastAsia="Calibri"/>
                  <w:noProof/>
                  <w:szCs w:val="26"/>
                </w:rPr>
                <w:t>cmbKhoilopmoi</w:t>
              </w:r>
            </w:ins>
          </w:p>
        </w:tc>
        <w:tc>
          <w:tcPr>
            <w:tcW w:w="1843" w:type="dxa"/>
            <w:shd w:val="clear" w:color="auto" w:fill="auto"/>
          </w:tcPr>
          <w:p w:rsidR="0011392A" w:rsidRDefault="0011392A" w:rsidP="0011392A">
            <w:pPr>
              <w:jc w:val="center"/>
              <w:rPr>
                <w:ins w:id="1989" w:author="abc" w:date="2018-07-02T10:31:00Z"/>
                <w:rFonts w:eastAsia="Calibri"/>
                <w:noProof/>
                <w:szCs w:val="26"/>
              </w:rPr>
            </w:pPr>
            <w:ins w:id="1990" w:author="abc" w:date="2018-07-02T10:32:00Z">
              <w:r>
                <w:rPr>
                  <w:rFonts w:eastAsia="Calibri"/>
                  <w:noProof/>
                  <w:szCs w:val="26"/>
                </w:rPr>
                <w:t>Combobox</w:t>
              </w:r>
            </w:ins>
          </w:p>
        </w:tc>
        <w:tc>
          <w:tcPr>
            <w:tcW w:w="2552" w:type="dxa"/>
            <w:shd w:val="clear" w:color="auto" w:fill="auto"/>
          </w:tcPr>
          <w:p w:rsidR="0011392A" w:rsidRDefault="0011392A" w:rsidP="0011392A">
            <w:pPr>
              <w:rPr>
                <w:ins w:id="1991" w:author="abc" w:date="2018-07-02T10:31:00Z"/>
                <w:rFonts w:eastAsia="Calibri"/>
                <w:noProof/>
                <w:szCs w:val="26"/>
              </w:rPr>
            </w:pPr>
            <w:ins w:id="1992" w:author="abc" w:date="2018-07-02T10:32:00Z">
              <w:r>
                <w:rPr>
                  <w:rFonts w:eastAsia="Calibri"/>
                  <w:noProof/>
                  <w:szCs w:val="26"/>
                </w:rPr>
                <w:t>Lọc theo Khối</w:t>
              </w:r>
            </w:ins>
          </w:p>
        </w:tc>
        <w:tc>
          <w:tcPr>
            <w:tcW w:w="2012" w:type="dxa"/>
            <w:gridSpan w:val="2"/>
            <w:shd w:val="clear" w:color="auto" w:fill="auto"/>
          </w:tcPr>
          <w:p w:rsidR="0011392A" w:rsidRPr="004275E6" w:rsidRDefault="0011392A" w:rsidP="0011392A">
            <w:pPr>
              <w:rPr>
                <w:ins w:id="1993" w:author="abc" w:date="2018-07-02T10:31:00Z"/>
                <w:rFonts w:eastAsia="Calibri"/>
                <w:noProof/>
                <w:szCs w:val="26"/>
              </w:rPr>
            </w:pPr>
          </w:p>
        </w:tc>
      </w:tr>
      <w:tr w:rsidR="0011392A" w:rsidRPr="004275E6" w:rsidTr="0011392A">
        <w:trPr>
          <w:ins w:id="1994" w:author="abc" w:date="2018-07-02T10:32:00Z"/>
        </w:trPr>
        <w:tc>
          <w:tcPr>
            <w:tcW w:w="817" w:type="dxa"/>
            <w:shd w:val="clear" w:color="auto" w:fill="auto"/>
          </w:tcPr>
          <w:p w:rsidR="0011392A" w:rsidRDefault="0011392A" w:rsidP="0011392A">
            <w:pPr>
              <w:jc w:val="center"/>
              <w:rPr>
                <w:ins w:id="1995" w:author="abc" w:date="2018-07-02T10:32:00Z"/>
                <w:rFonts w:eastAsia="Calibri"/>
                <w:noProof/>
                <w:szCs w:val="26"/>
              </w:rPr>
            </w:pPr>
            <w:ins w:id="1996" w:author="abc" w:date="2018-07-02T10:33:00Z">
              <w:r>
                <w:rPr>
                  <w:rFonts w:eastAsia="Calibri"/>
                  <w:noProof/>
                  <w:szCs w:val="26"/>
                </w:rPr>
                <w:t>7</w:t>
              </w:r>
            </w:ins>
          </w:p>
        </w:tc>
        <w:tc>
          <w:tcPr>
            <w:tcW w:w="2126" w:type="dxa"/>
            <w:shd w:val="clear" w:color="auto" w:fill="auto"/>
          </w:tcPr>
          <w:p w:rsidR="0011392A" w:rsidRPr="00B60ED4" w:rsidRDefault="0011392A" w:rsidP="0011392A">
            <w:pPr>
              <w:jc w:val="center"/>
              <w:rPr>
                <w:ins w:id="1997" w:author="abc" w:date="2018-07-02T10:32:00Z"/>
                <w:rFonts w:eastAsia="Calibri"/>
                <w:noProof/>
                <w:szCs w:val="26"/>
              </w:rPr>
            </w:pPr>
            <w:ins w:id="1998" w:author="abc" w:date="2018-07-02T10:33:00Z">
              <w:r w:rsidRPr="0011392A">
                <w:rPr>
                  <w:rFonts w:eastAsia="Calibri"/>
                  <w:noProof/>
                  <w:szCs w:val="26"/>
                </w:rPr>
                <w:t>cmbLopmoi</w:t>
              </w:r>
            </w:ins>
          </w:p>
        </w:tc>
        <w:tc>
          <w:tcPr>
            <w:tcW w:w="1843" w:type="dxa"/>
            <w:shd w:val="clear" w:color="auto" w:fill="auto"/>
          </w:tcPr>
          <w:p w:rsidR="0011392A" w:rsidRDefault="0011392A" w:rsidP="0011392A">
            <w:pPr>
              <w:jc w:val="center"/>
              <w:rPr>
                <w:ins w:id="1999" w:author="abc" w:date="2018-07-02T10:32:00Z"/>
                <w:rFonts w:eastAsia="Calibri"/>
                <w:noProof/>
                <w:szCs w:val="26"/>
              </w:rPr>
            </w:pPr>
            <w:ins w:id="2000" w:author="abc" w:date="2018-07-02T10:32:00Z">
              <w:r>
                <w:rPr>
                  <w:rFonts w:eastAsia="Calibri"/>
                  <w:noProof/>
                  <w:szCs w:val="26"/>
                </w:rPr>
                <w:t>Combobox</w:t>
              </w:r>
            </w:ins>
          </w:p>
        </w:tc>
        <w:tc>
          <w:tcPr>
            <w:tcW w:w="2552" w:type="dxa"/>
            <w:shd w:val="clear" w:color="auto" w:fill="auto"/>
          </w:tcPr>
          <w:p w:rsidR="0011392A" w:rsidRDefault="0011392A" w:rsidP="0011392A">
            <w:pPr>
              <w:rPr>
                <w:ins w:id="2001" w:author="abc" w:date="2018-07-02T10:32:00Z"/>
                <w:rFonts w:eastAsia="Calibri"/>
                <w:noProof/>
                <w:szCs w:val="26"/>
              </w:rPr>
            </w:pPr>
            <w:ins w:id="2002" w:author="abc" w:date="2018-07-02T10:32:00Z">
              <w:r>
                <w:rPr>
                  <w:rFonts w:eastAsia="Calibri"/>
                  <w:noProof/>
                  <w:szCs w:val="26"/>
                </w:rPr>
                <w:t>Lọc Theo Lớp</w:t>
              </w:r>
            </w:ins>
          </w:p>
        </w:tc>
        <w:tc>
          <w:tcPr>
            <w:tcW w:w="2012" w:type="dxa"/>
            <w:gridSpan w:val="2"/>
            <w:shd w:val="clear" w:color="auto" w:fill="auto"/>
          </w:tcPr>
          <w:p w:rsidR="0011392A" w:rsidRPr="004275E6" w:rsidRDefault="0011392A" w:rsidP="0011392A">
            <w:pPr>
              <w:rPr>
                <w:ins w:id="2003" w:author="abc" w:date="2018-07-02T10:32:00Z"/>
                <w:rFonts w:eastAsia="Calibri"/>
                <w:noProof/>
                <w:szCs w:val="26"/>
              </w:rPr>
            </w:pPr>
          </w:p>
        </w:tc>
      </w:tr>
      <w:tr w:rsidR="0011392A" w:rsidRPr="004275E6" w:rsidTr="0011392A">
        <w:trPr>
          <w:ins w:id="2004" w:author="abc" w:date="2018-07-02T10:33:00Z"/>
        </w:trPr>
        <w:tc>
          <w:tcPr>
            <w:tcW w:w="817" w:type="dxa"/>
            <w:shd w:val="clear" w:color="auto" w:fill="auto"/>
          </w:tcPr>
          <w:p w:rsidR="0011392A" w:rsidRDefault="0011392A" w:rsidP="0011392A">
            <w:pPr>
              <w:jc w:val="center"/>
              <w:rPr>
                <w:ins w:id="2005" w:author="abc" w:date="2018-07-02T10:33:00Z"/>
                <w:rFonts w:eastAsia="Calibri"/>
                <w:noProof/>
                <w:szCs w:val="26"/>
              </w:rPr>
            </w:pPr>
            <w:ins w:id="2006" w:author="abc" w:date="2018-07-02T10:33:00Z">
              <w:r>
                <w:rPr>
                  <w:rFonts w:eastAsia="Calibri"/>
                  <w:noProof/>
                  <w:szCs w:val="26"/>
                </w:rPr>
                <w:t>8</w:t>
              </w:r>
            </w:ins>
          </w:p>
        </w:tc>
        <w:tc>
          <w:tcPr>
            <w:tcW w:w="2126" w:type="dxa"/>
            <w:shd w:val="clear" w:color="auto" w:fill="auto"/>
          </w:tcPr>
          <w:p w:rsidR="0011392A" w:rsidRPr="0011392A" w:rsidRDefault="0011392A" w:rsidP="0011392A">
            <w:pPr>
              <w:jc w:val="center"/>
              <w:rPr>
                <w:ins w:id="2007" w:author="abc" w:date="2018-07-02T10:33:00Z"/>
                <w:rFonts w:eastAsia="Calibri"/>
                <w:noProof/>
                <w:szCs w:val="26"/>
              </w:rPr>
            </w:pPr>
            <w:ins w:id="2008" w:author="abc" w:date="2018-07-02T10:33:00Z">
              <w:r w:rsidRPr="0011392A">
                <w:rPr>
                  <w:rFonts w:eastAsia="Calibri"/>
                  <w:noProof/>
                  <w:szCs w:val="26"/>
                </w:rPr>
                <w:t>dGvLopcu</w:t>
              </w:r>
            </w:ins>
          </w:p>
        </w:tc>
        <w:tc>
          <w:tcPr>
            <w:tcW w:w="1843" w:type="dxa"/>
            <w:shd w:val="clear" w:color="auto" w:fill="auto"/>
          </w:tcPr>
          <w:p w:rsidR="0011392A" w:rsidRDefault="0011392A" w:rsidP="0011392A">
            <w:pPr>
              <w:jc w:val="center"/>
              <w:rPr>
                <w:ins w:id="2009" w:author="abc" w:date="2018-07-02T10:33:00Z"/>
                <w:rFonts w:eastAsia="Calibri"/>
                <w:noProof/>
                <w:szCs w:val="26"/>
              </w:rPr>
            </w:pPr>
            <w:ins w:id="2010" w:author="abc" w:date="2018-07-02T10:33:00Z">
              <w:r>
                <w:rPr>
                  <w:rFonts w:eastAsia="Calibri"/>
                  <w:noProof/>
                  <w:szCs w:val="26"/>
                </w:rPr>
                <w:t>DataGridView</w:t>
              </w:r>
            </w:ins>
          </w:p>
        </w:tc>
        <w:tc>
          <w:tcPr>
            <w:tcW w:w="2552" w:type="dxa"/>
            <w:shd w:val="clear" w:color="auto" w:fill="auto"/>
          </w:tcPr>
          <w:p w:rsidR="0011392A" w:rsidRDefault="0011392A" w:rsidP="0011392A">
            <w:pPr>
              <w:rPr>
                <w:ins w:id="2011" w:author="abc" w:date="2018-07-02T10:33:00Z"/>
                <w:rFonts w:eastAsia="Calibri"/>
                <w:noProof/>
                <w:szCs w:val="26"/>
              </w:rPr>
            </w:pPr>
            <w:ins w:id="2012" w:author="abc" w:date="2018-07-02T10:33:00Z">
              <w:r>
                <w:rPr>
                  <w:rFonts w:eastAsia="Calibri"/>
                  <w:noProof/>
                  <w:szCs w:val="26"/>
                </w:rPr>
                <w:t>Danh sách học sinh cần muốn phân lớp</w:t>
              </w:r>
            </w:ins>
          </w:p>
        </w:tc>
        <w:tc>
          <w:tcPr>
            <w:tcW w:w="2012" w:type="dxa"/>
            <w:gridSpan w:val="2"/>
            <w:shd w:val="clear" w:color="auto" w:fill="auto"/>
          </w:tcPr>
          <w:p w:rsidR="0011392A" w:rsidRPr="004275E6" w:rsidRDefault="0011392A" w:rsidP="0011392A">
            <w:pPr>
              <w:rPr>
                <w:ins w:id="2013" w:author="abc" w:date="2018-07-02T10:33:00Z"/>
                <w:rFonts w:eastAsia="Calibri"/>
                <w:noProof/>
                <w:szCs w:val="26"/>
              </w:rPr>
            </w:pPr>
          </w:p>
        </w:tc>
      </w:tr>
      <w:tr w:rsidR="0011392A" w:rsidRPr="004275E6" w:rsidTr="0011392A">
        <w:trPr>
          <w:ins w:id="2014" w:author="abc" w:date="2018-07-02T10:33:00Z"/>
        </w:trPr>
        <w:tc>
          <w:tcPr>
            <w:tcW w:w="817" w:type="dxa"/>
            <w:shd w:val="clear" w:color="auto" w:fill="auto"/>
          </w:tcPr>
          <w:p w:rsidR="0011392A" w:rsidRDefault="0011392A" w:rsidP="0011392A">
            <w:pPr>
              <w:jc w:val="center"/>
              <w:rPr>
                <w:ins w:id="2015" w:author="abc" w:date="2018-07-02T10:33:00Z"/>
                <w:rFonts w:eastAsia="Calibri"/>
                <w:noProof/>
                <w:szCs w:val="26"/>
              </w:rPr>
            </w:pPr>
            <w:ins w:id="2016" w:author="abc" w:date="2018-07-02T10:33:00Z">
              <w:r>
                <w:rPr>
                  <w:rFonts w:eastAsia="Calibri"/>
                  <w:noProof/>
                  <w:szCs w:val="26"/>
                </w:rPr>
                <w:t>9</w:t>
              </w:r>
            </w:ins>
          </w:p>
        </w:tc>
        <w:tc>
          <w:tcPr>
            <w:tcW w:w="2126" w:type="dxa"/>
            <w:shd w:val="clear" w:color="auto" w:fill="auto"/>
          </w:tcPr>
          <w:p w:rsidR="0011392A" w:rsidRPr="0011392A" w:rsidRDefault="0011392A" w:rsidP="0011392A">
            <w:pPr>
              <w:jc w:val="center"/>
              <w:rPr>
                <w:ins w:id="2017" w:author="abc" w:date="2018-07-02T10:33:00Z"/>
                <w:rFonts w:eastAsia="Calibri"/>
                <w:noProof/>
                <w:szCs w:val="26"/>
              </w:rPr>
            </w:pPr>
            <w:ins w:id="2018" w:author="abc" w:date="2018-07-02T10:33:00Z">
              <w:r>
                <w:rPr>
                  <w:rFonts w:eastAsia="Calibri"/>
                  <w:noProof/>
                  <w:szCs w:val="26"/>
                </w:rPr>
                <w:t>dGvLopmoi</w:t>
              </w:r>
            </w:ins>
          </w:p>
        </w:tc>
        <w:tc>
          <w:tcPr>
            <w:tcW w:w="1843" w:type="dxa"/>
            <w:shd w:val="clear" w:color="auto" w:fill="auto"/>
          </w:tcPr>
          <w:p w:rsidR="0011392A" w:rsidRDefault="0011392A" w:rsidP="0011392A">
            <w:pPr>
              <w:jc w:val="center"/>
              <w:rPr>
                <w:ins w:id="2019" w:author="abc" w:date="2018-07-02T10:33:00Z"/>
                <w:rFonts w:eastAsia="Calibri"/>
                <w:noProof/>
                <w:szCs w:val="26"/>
              </w:rPr>
            </w:pPr>
            <w:ins w:id="2020" w:author="abc" w:date="2018-07-02T10:33:00Z">
              <w:r>
                <w:rPr>
                  <w:rFonts w:eastAsia="Calibri"/>
                  <w:noProof/>
                  <w:szCs w:val="26"/>
                </w:rPr>
                <w:t>DataGridView</w:t>
              </w:r>
            </w:ins>
          </w:p>
        </w:tc>
        <w:tc>
          <w:tcPr>
            <w:tcW w:w="2552" w:type="dxa"/>
            <w:shd w:val="clear" w:color="auto" w:fill="auto"/>
          </w:tcPr>
          <w:p w:rsidR="0011392A" w:rsidRDefault="0011392A" w:rsidP="0011392A">
            <w:pPr>
              <w:rPr>
                <w:ins w:id="2021" w:author="abc" w:date="2018-07-02T10:33:00Z"/>
                <w:rFonts w:eastAsia="Calibri"/>
                <w:noProof/>
                <w:szCs w:val="26"/>
              </w:rPr>
            </w:pPr>
            <w:ins w:id="2022" w:author="abc" w:date="2018-07-02T10:38:00Z">
              <w:r>
                <w:rPr>
                  <w:rFonts w:eastAsia="Calibri"/>
                  <w:noProof/>
                  <w:szCs w:val="26"/>
                </w:rPr>
                <w:t>Danh sách đã phân lớp xong</w:t>
              </w:r>
            </w:ins>
          </w:p>
        </w:tc>
        <w:tc>
          <w:tcPr>
            <w:tcW w:w="2012" w:type="dxa"/>
            <w:gridSpan w:val="2"/>
            <w:shd w:val="clear" w:color="auto" w:fill="auto"/>
          </w:tcPr>
          <w:p w:rsidR="0011392A" w:rsidRPr="004275E6" w:rsidRDefault="0011392A" w:rsidP="0011392A">
            <w:pPr>
              <w:rPr>
                <w:ins w:id="2023" w:author="abc" w:date="2018-07-02T10:33:00Z"/>
                <w:rFonts w:eastAsia="Calibri"/>
                <w:noProof/>
                <w:szCs w:val="26"/>
              </w:rPr>
            </w:pPr>
          </w:p>
        </w:tc>
      </w:tr>
      <w:tr w:rsidR="0011392A" w:rsidRPr="004275E6" w:rsidTr="0011392A">
        <w:trPr>
          <w:ins w:id="2024" w:author="abc" w:date="2018-07-02T10:38:00Z"/>
        </w:trPr>
        <w:tc>
          <w:tcPr>
            <w:tcW w:w="817" w:type="dxa"/>
            <w:shd w:val="clear" w:color="auto" w:fill="auto"/>
          </w:tcPr>
          <w:p w:rsidR="0011392A" w:rsidRDefault="0011392A" w:rsidP="0011392A">
            <w:pPr>
              <w:jc w:val="center"/>
              <w:rPr>
                <w:ins w:id="2025" w:author="abc" w:date="2018-07-02T10:38:00Z"/>
                <w:rFonts w:eastAsia="Calibri"/>
                <w:noProof/>
                <w:szCs w:val="26"/>
              </w:rPr>
            </w:pPr>
            <w:ins w:id="2026" w:author="abc" w:date="2018-07-02T10:38:00Z">
              <w:r>
                <w:rPr>
                  <w:rFonts w:eastAsia="Calibri"/>
                  <w:noProof/>
                  <w:szCs w:val="26"/>
                </w:rPr>
                <w:lastRenderedPageBreak/>
                <w:t>10</w:t>
              </w:r>
            </w:ins>
          </w:p>
        </w:tc>
        <w:tc>
          <w:tcPr>
            <w:tcW w:w="2126" w:type="dxa"/>
            <w:shd w:val="clear" w:color="auto" w:fill="auto"/>
          </w:tcPr>
          <w:p w:rsidR="0011392A" w:rsidRDefault="0011392A" w:rsidP="0011392A">
            <w:pPr>
              <w:jc w:val="center"/>
              <w:rPr>
                <w:ins w:id="2027" w:author="abc" w:date="2018-07-02T10:38:00Z"/>
                <w:rFonts w:eastAsia="Calibri"/>
                <w:noProof/>
                <w:szCs w:val="26"/>
              </w:rPr>
            </w:pPr>
            <w:ins w:id="2028" w:author="abc" w:date="2018-07-02T10:38:00Z">
              <w:r w:rsidRPr="0011392A">
                <w:rPr>
                  <w:rFonts w:eastAsia="Calibri"/>
                  <w:noProof/>
                  <w:szCs w:val="26"/>
                </w:rPr>
                <w:t>btnChuyentatca</w:t>
              </w:r>
            </w:ins>
          </w:p>
        </w:tc>
        <w:tc>
          <w:tcPr>
            <w:tcW w:w="1843" w:type="dxa"/>
            <w:shd w:val="clear" w:color="auto" w:fill="auto"/>
          </w:tcPr>
          <w:p w:rsidR="0011392A" w:rsidRDefault="0011392A" w:rsidP="0011392A">
            <w:pPr>
              <w:jc w:val="center"/>
              <w:rPr>
                <w:ins w:id="2029" w:author="abc" w:date="2018-07-02T10:38:00Z"/>
                <w:rFonts w:eastAsia="Calibri"/>
                <w:noProof/>
                <w:szCs w:val="26"/>
              </w:rPr>
            </w:pPr>
            <w:ins w:id="2030" w:author="abc" w:date="2018-07-02T10:38:00Z">
              <w:r>
                <w:rPr>
                  <w:rFonts w:eastAsia="Calibri"/>
                  <w:noProof/>
                  <w:szCs w:val="26"/>
                </w:rPr>
                <w:t>Button</w:t>
              </w:r>
            </w:ins>
          </w:p>
        </w:tc>
        <w:tc>
          <w:tcPr>
            <w:tcW w:w="2552" w:type="dxa"/>
            <w:shd w:val="clear" w:color="auto" w:fill="auto"/>
          </w:tcPr>
          <w:p w:rsidR="0011392A" w:rsidRDefault="0011392A" w:rsidP="0011392A">
            <w:pPr>
              <w:rPr>
                <w:ins w:id="2031" w:author="abc" w:date="2018-07-02T10:38:00Z"/>
                <w:rFonts w:eastAsia="Calibri"/>
                <w:noProof/>
                <w:szCs w:val="26"/>
              </w:rPr>
            </w:pPr>
            <w:ins w:id="2032" w:author="abc" w:date="2018-07-02T10:38:00Z">
              <w:r>
                <w:rPr>
                  <w:rFonts w:eastAsia="Calibri"/>
                  <w:noProof/>
                  <w:szCs w:val="26"/>
                </w:rPr>
                <w:t>Chuyển tất cả từ Lớp cũ sang mới</w:t>
              </w:r>
            </w:ins>
          </w:p>
        </w:tc>
        <w:tc>
          <w:tcPr>
            <w:tcW w:w="2012" w:type="dxa"/>
            <w:gridSpan w:val="2"/>
            <w:shd w:val="clear" w:color="auto" w:fill="auto"/>
          </w:tcPr>
          <w:p w:rsidR="0011392A" w:rsidRPr="004275E6" w:rsidRDefault="0011392A" w:rsidP="0011392A">
            <w:pPr>
              <w:rPr>
                <w:ins w:id="2033" w:author="abc" w:date="2018-07-02T10:38:00Z"/>
                <w:rFonts w:eastAsia="Calibri"/>
                <w:noProof/>
                <w:szCs w:val="26"/>
              </w:rPr>
            </w:pPr>
          </w:p>
        </w:tc>
      </w:tr>
      <w:tr w:rsidR="0011392A" w:rsidRPr="004275E6" w:rsidTr="0011392A">
        <w:trPr>
          <w:ins w:id="2034" w:author="abc" w:date="2018-07-02T10:38:00Z"/>
        </w:trPr>
        <w:tc>
          <w:tcPr>
            <w:tcW w:w="817" w:type="dxa"/>
            <w:shd w:val="clear" w:color="auto" w:fill="auto"/>
          </w:tcPr>
          <w:p w:rsidR="0011392A" w:rsidRDefault="0011392A" w:rsidP="0011392A">
            <w:pPr>
              <w:jc w:val="center"/>
              <w:rPr>
                <w:ins w:id="2035" w:author="abc" w:date="2018-07-02T10:38:00Z"/>
                <w:rFonts w:eastAsia="Calibri"/>
                <w:noProof/>
                <w:szCs w:val="26"/>
              </w:rPr>
            </w:pPr>
            <w:ins w:id="2036" w:author="abc" w:date="2018-07-02T10:38:00Z">
              <w:r>
                <w:rPr>
                  <w:rFonts w:eastAsia="Calibri"/>
                  <w:noProof/>
                  <w:szCs w:val="26"/>
                </w:rPr>
                <w:t>11</w:t>
              </w:r>
            </w:ins>
          </w:p>
        </w:tc>
        <w:tc>
          <w:tcPr>
            <w:tcW w:w="2126" w:type="dxa"/>
            <w:shd w:val="clear" w:color="auto" w:fill="auto"/>
          </w:tcPr>
          <w:p w:rsidR="0011392A" w:rsidRPr="0011392A" w:rsidRDefault="0011392A" w:rsidP="0011392A">
            <w:pPr>
              <w:jc w:val="center"/>
              <w:rPr>
                <w:ins w:id="2037" w:author="abc" w:date="2018-07-02T10:38:00Z"/>
                <w:rFonts w:eastAsia="Calibri"/>
                <w:noProof/>
                <w:szCs w:val="26"/>
              </w:rPr>
            </w:pPr>
            <w:ins w:id="2038" w:author="abc" w:date="2018-07-02T10:38:00Z">
              <w:r w:rsidRPr="0011392A">
                <w:rPr>
                  <w:rFonts w:eastAsia="Calibri"/>
                  <w:noProof/>
                  <w:szCs w:val="26"/>
                </w:rPr>
                <w:t>btnChuyentungnguoimot</w:t>
              </w:r>
            </w:ins>
          </w:p>
        </w:tc>
        <w:tc>
          <w:tcPr>
            <w:tcW w:w="1843" w:type="dxa"/>
            <w:shd w:val="clear" w:color="auto" w:fill="auto"/>
          </w:tcPr>
          <w:p w:rsidR="0011392A" w:rsidRDefault="0011392A" w:rsidP="0011392A">
            <w:pPr>
              <w:jc w:val="center"/>
              <w:rPr>
                <w:ins w:id="2039" w:author="abc" w:date="2018-07-02T10:38:00Z"/>
                <w:rFonts w:eastAsia="Calibri"/>
                <w:noProof/>
                <w:szCs w:val="26"/>
              </w:rPr>
            </w:pPr>
            <w:ins w:id="2040" w:author="abc" w:date="2018-07-02T10:38:00Z">
              <w:r>
                <w:rPr>
                  <w:rFonts w:eastAsia="Calibri"/>
                  <w:noProof/>
                  <w:szCs w:val="26"/>
                </w:rPr>
                <w:t>Button</w:t>
              </w:r>
            </w:ins>
          </w:p>
        </w:tc>
        <w:tc>
          <w:tcPr>
            <w:tcW w:w="2552" w:type="dxa"/>
            <w:shd w:val="clear" w:color="auto" w:fill="auto"/>
          </w:tcPr>
          <w:p w:rsidR="0011392A" w:rsidRDefault="0011392A" w:rsidP="0011392A">
            <w:pPr>
              <w:rPr>
                <w:ins w:id="2041" w:author="abc" w:date="2018-07-02T10:38:00Z"/>
                <w:rFonts w:eastAsia="Calibri"/>
                <w:noProof/>
                <w:szCs w:val="26"/>
              </w:rPr>
            </w:pPr>
            <w:ins w:id="2042" w:author="abc" w:date="2018-07-02T10:38:00Z">
              <w:r>
                <w:rPr>
                  <w:rFonts w:eastAsia="Calibri"/>
                  <w:noProof/>
                  <w:szCs w:val="26"/>
                </w:rPr>
                <w:t>Chuyển từng Học sinh đang chọn qua</w:t>
              </w:r>
            </w:ins>
          </w:p>
        </w:tc>
        <w:tc>
          <w:tcPr>
            <w:tcW w:w="2012" w:type="dxa"/>
            <w:gridSpan w:val="2"/>
            <w:shd w:val="clear" w:color="auto" w:fill="auto"/>
          </w:tcPr>
          <w:p w:rsidR="0011392A" w:rsidRPr="004275E6" w:rsidRDefault="0011392A" w:rsidP="0011392A">
            <w:pPr>
              <w:rPr>
                <w:ins w:id="2043" w:author="abc" w:date="2018-07-02T10:38:00Z"/>
                <w:rFonts w:eastAsia="Calibri"/>
                <w:noProof/>
                <w:szCs w:val="26"/>
              </w:rPr>
            </w:pPr>
          </w:p>
        </w:tc>
      </w:tr>
      <w:tr w:rsidR="0011392A" w:rsidRPr="004275E6" w:rsidTr="0011392A">
        <w:trPr>
          <w:ins w:id="2044" w:author="abc" w:date="2018-07-02T10:38:00Z"/>
        </w:trPr>
        <w:tc>
          <w:tcPr>
            <w:tcW w:w="817" w:type="dxa"/>
            <w:shd w:val="clear" w:color="auto" w:fill="auto"/>
          </w:tcPr>
          <w:p w:rsidR="0011392A" w:rsidRDefault="0011392A" w:rsidP="0011392A">
            <w:pPr>
              <w:jc w:val="center"/>
              <w:rPr>
                <w:ins w:id="2045" w:author="abc" w:date="2018-07-02T10:38:00Z"/>
                <w:rFonts w:eastAsia="Calibri"/>
                <w:noProof/>
                <w:szCs w:val="26"/>
              </w:rPr>
            </w:pPr>
            <w:ins w:id="2046" w:author="abc" w:date="2018-07-02T10:39:00Z">
              <w:r>
                <w:rPr>
                  <w:rFonts w:eastAsia="Calibri"/>
                  <w:noProof/>
                  <w:szCs w:val="26"/>
                </w:rPr>
                <w:t>12</w:t>
              </w:r>
            </w:ins>
          </w:p>
        </w:tc>
        <w:tc>
          <w:tcPr>
            <w:tcW w:w="2126" w:type="dxa"/>
            <w:shd w:val="clear" w:color="auto" w:fill="auto"/>
          </w:tcPr>
          <w:p w:rsidR="0011392A" w:rsidRPr="0011392A" w:rsidRDefault="0011392A" w:rsidP="0011392A">
            <w:pPr>
              <w:jc w:val="center"/>
              <w:rPr>
                <w:ins w:id="2047" w:author="abc" w:date="2018-07-02T10:38:00Z"/>
                <w:rFonts w:eastAsia="Calibri"/>
                <w:noProof/>
                <w:szCs w:val="26"/>
              </w:rPr>
            </w:pPr>
            <w:ins w:id="2048" w:author="abc" w:date="2018-07-02T10:39:00Z">
              <w:r w:rsidRPr="0011392A">
                <w:rPr>
                  <w:rFonts w:eastAsia="Calibri"/>
                  <w:noProof/>
                  <w:szCs w:val="26"/>
                </w:rPr>
                <w:t>btnXoa</w:t>
              </w:r>
            </w:ins>
          </w:p>
        </w:tc>
        <w:tc>
          <w:tcPr>
            <w:tcW w:w="1843" w:type="dxa"/>
            <w:shd w:val="clear" w:color="auto" w:fill="auto"/>
          </w:tcPr>
          <w:p w:rsidR="0011392A" w:rsidRDefault="0011392A" w:rsidP="0011392A">
            <w:pPr>
              <w:jc w:val="center"/>
              <w:rPr>
                <w:ins w:id="2049" w:author="abc" w:date="2018-07-02T10:38:00Z"/>
                <w:rFonts w:eastAsia="Calibri"/>
                <w:noProof/>
                <w:szCs w:val="26"/>
              </w:rPr>
            </w:pPr>
            <w:ins w:id="2050" w:author="abc" w:date="2018-07-02T10:39:00Z">
              <w:r>
                <w:rPr>
                  <w:rFonts w:eastAsia="Calibri"/>
                  <w:noProof/>
                  <w:szCs w:val="26"/>
                </w:rPr>
                <w:t>Button</w:t>
              </w:r>
            </w:ins>
          </w:p>
        </w:tc>
        <w:tc>
          <w:tcPr>
            <w:tcW w:w="2552" w:type="dxa"/>
            <w:shd w:val="clear" w:color="auto" w:fill="auto"/>
          </w:tcPr>
          <w:p w:rsidR="0011392A" w:rsidRDefault="0011392A" w:rsidP="0011392A">
            <w:pPr>
              <w:rPr>
                <w:ins w:id="2051" w:author="abc" w:date="2018-07-02T10:38:00Z"/>
                <w:rFonts w:eastAsia="Calibri"/>
                <w:noProof/>
                <w:szCs w:val="26"/>
              </w:rPr>
            </w:pPr>
            <w:ins w:id="2052" w:author="abc" w:date="2018-07-02T10:39:00Z">
              <w:r>
                <w:rPr>
                  <w:rFonts w:eastAsia="Calibri"/>
                  <w:noProof/>
                  <w:szCs w:val="26"/>
                </w:rPr>
                <w:t>Xóa Học sinh ở lớp cũ</w:t>
              </w:r>
            </w:ins>
          </w:p>
        </w:tc>
        <w:tc>
          <w:tcPr>
            <w:tcW w:w="2012" w:type="dxa"/>
            <w:gridSpan w:val="2"/>
            <w:shd w:val="clear" w:color="auto" w:fill="auto"/>
          </w:tcPr>
          <w:p w:rsidR="0011392A" w:rsidRPr="004275E6" w:rsidRDefault="0011392A" w:rsidP="0011392A">
            <w:pPr>
              <w:rPr>
                <w:ins w:id="2053" w:author="abc" w:date="2018-07-02T10:38:00Z"/>
                <w:rFonts w:eastAsia="Calibri"/>
                <w:noProof/>
                <w:szCs w:val="26"/>
              </w:rPr>
            </w:pPr>
          </w:p>
        </w:tc>
      </w:tr>
      <w:tr w:rsidR="0011392A" w:rsidRPr="004275E6" w:rsidTr="0011392A">
        <w:trPr>
          <w:ins w:id="2054" w:author="abc" w:date="2018-07-02T10:39:00Z"/>
        </w:trPr>
        <w:tc>
          <w:tcPr>
            <w:tcW w:w="817" w:type="dxa"/>
            <w:shd w:val="clear" w:color="auto" w:fill="auto"/>
          </w:tcPr>
          <w:p w:rsidR="0011392A" w:rsidRDefault="0011392A" w:rsidP="0011392A">
            <w:pPr>
              <w:jc w:val="center"/>
              <w:rPr>
                <w:ins w:id="2055" w:author="abc" w:date="2018-07-02T10:39:00Z"/>
                <w:rFonts w:eastAsia="Calibri"/>
                <w:noProof/>
                <w:szCs w:val="26"/>
              </w:rPr>
            </w:pPr>
            <w:ins w:id="2056" w:author="abc" w:date="2018-07-02T10:39:00Z">
              <w:r>
                <w:rPr>
                  <w:rFonts w:eastAsia="Calibri"/>
                  <w:noProof/>
                  <w:szCs w:val="26"/>
                </w:rPr>
                <w:t>13</w:t>
              </w:r>
            </w:ins>
          </w:p>
        </w:tc>
        <w:tc>
          <w:tcPr>
            <w:tcW w:w="2126" w:type="dxa"/>
            <w:shd w:val="clear" w:color="auto" w:fill="auto"/>
          </w:tcPr>
          <w:p w:rsidR="0011392A" w:rsidRPr="0011392A" w:rsidRDefault="0011392A" w:rsidP="0011392A">
            <w:pPr>
              <w:jc w:val="center"/>
              <w:rPr>
                <w:ins w:id="2057" w:author="abc" w:date="2018-07-02T10:39:00Z"/>
                <w:rFonts w:eastAsia="Calibri"/>
                <w:noProof/>
                <w:szCs w:val="26"/>
              </w:rPr>
            </w:pPr>
            <w:ins w:id="2058" w:author="abc" w:date="2018-07-02T10:39:00Z">
              <w:r w:rsidRPr="0011392A">
                <w:rPr>
                  <w:rFonts w:eastAsia="Calibri"/>
                  <w:noProof/>
                  <w:szCs w:val="26"/>
                </w:rPr>
                <w:t>btnLuu</w:t>
              </w:r>
            </w:ins>
          </w:p>
        </w:tc>
        <w:tc>
          <w:tcPr>
            <w:tcW w:w="1843" w:type="dxa"/>
            <w:shd w:val="clear" w:color="auto" w:fill="auto"/>
          </w:tcPr>
          <w:p w:rsidR="0011392A" w:rsidRDefault="0011392A" w:rsidP="0011392A">
            <w:pPr>
              <w:jc w:val="center"/>
              <w:rPr>
                <w:ins w:id="2059" w:author="abc" w:date="2018-07-02T10:39:00Z"/>
                <w:rFonts w:eastAsia="Calibri"/>
                <w:noProof/>
                <w:szCs w:val="26"/>
              </w:rPr>
            </w:pPr>
            <w:ins w:id="2060" w:author="abc" w:date="2018-07-02T10:39:00Z">
              <w:r>
                <w:rPr>
                  <w:rFonts w:eastAsia="Calibri"/>
                  <w:noProof/>
                  <w:szCs w:val="26"/>
                </w:rPr>
                <w:t>Button</w:t>
              </w:r>
            </w:ins>
          </w:p>
        </w:tc>
        <w:tc>
          <w:tcPr>
            <w:tcW w:w="2552" w:type="dxa"/>
            <w:shd w:val="clear" w:color="auto" w:fill="auto"/>
          </w:tcPr>
          <w:p w:rsidR="0011392A" w:rsidRDefault="0011392A" w:rsidP="0011392A">
            <w:pPr>
              <w:rPr>
                <w:ins w:id="2061" w:author="abc" w:date="2018-07-02T10:39:00Z"/>
                <w:rFonts w:eastAsia="Calibri"/>
                <w:noProof/>
                <w:szCs w:val="26"/>
              </w:rPr>
            </w:pPr>
            <w:ins w:id="2062" w:author="abc" w:date="2018-07-02T10:39:00Z">
              <w:r>
                <w:rPr>
                  <w:rFonts w:eastAsia="Calibri"/>
                  <w:noProof/>
                  <w:szCs w:val="26"/>
                </w:rPr>
                <w:t>Lưu</w:t>
              </w:r>
            </w:ins>
          </w:p>
        </w:tc>
        <w:tc>
          <w:tcPr>
            <w:tcW w:w="2012" w:type="dxa"/>
            <w:gridSpan w:val="2"/>
            <w:shd w:val="clear" w:color="auto" w:fill="auto"/>
          </w:tcPr>
          <w:p w:rsidR="0011392A" w:rsidRPr="004275E6" w:rsidRDefault="0011392A" w:rsidP="0011392A">
            <w:pPr>
              <w:rPr>
                <w:ins w:id="2063" w:author="abc" w:date="2018-07-02T10:39:00Z"/>
                <w:rFonts w:eastAsia="Calibri"/>
                <w:noProof/>
                <w:szCs w:val="26"/>
              </w:rPr>
            </w:pPr>
          </w:p>
        </w:tc>
      </w:tr>
      <w:tr w:rsidR="008D4317" w:rsidRPr="004275E6" w:rsidTr="0011392A">
        <w:trPr>
          <w:ins w:id="2064" w:author="abc" w:date="2018-07-02T10:42:00Z"/>
        </w:trPr>
        <w:tc>
          <w:tcPr>
            <w:tcW w:w="817" w:type="dxa"/>
            <w:shd w:val="clear" w:color="auto" w:fill="auto"/>
          </w:tcPr>
          <w:p w:rsidR="008D4317" w:rsidRDefault="008D4317" w:rsidP="0011392A">
            <w:pPr>
              <w:jc w:val="center"/>
              <w:rPr>
                <w:ins w:id="2065" w:author="abc" w:date="2018-07-02T10:42:00Z"/>
                <w:rFonts w:eastAsia="Calibri"/>
                <w:noProof/>
                <w:szCs w:val="26"/>
              </w:rPr>
            </w:pPr>
            <w:ins w:id="2066" w:author="abc" w:date="2018-07-02T10:42:00Z">
              <w:r>
                <w:rPr>
                  <w:rFonts w:eastAsia="Calibri"/>
                  <w:noProof/>
                  <w:szCs w:val="26"/>
                </w:rPr>
                <w:t>14</w:t>
              </w:r>
            </w:ins>
          </w:p>
        </w:tc>
        <w:tc>
          <w:tcPr>
            <w:tcW w:w="2126" w:type="dxa"/>
            <w:shd w:val="clear" w:color="auto" w:fill="auto"/>
          </w:tcPr>
          <w:p w:rsidR="008D4317" w:rsidRPr="0011392A" w:rsidRDefault="008D4317" w:rsidP="0011392A">
            <w:pPr>
              <w:jc w:val="center"/>
              <w:rPr>
                <w:ins w:id="2067" w:author="abc" w:date="2018-07-02T10:42:00Z"/>
                <w:rFonts w:eastAsia="Calibri"/>
                <w:noProof/>
                <w:szCs w:val="26"/>
              </w:rPr>
            </w:pPr>
            <w:ins w:id="2068" w:author="abc" w:date="2018-07-02T10:42:00Z">
              <w:r>
                <w:rPr>
                  <w:rFonts w:eastAsia="Calibri"/>
                  <w:noProof/>
                  <w:szCs w:val="26"/>
                </w:rPr>
                <w:t>BtnThoat</w:t>
              </w:r>
            </w:ins>
          </w:p>
        </w:tc>
        <w:tc>
          <w:tcPr>
            <w:tcW w:w="1843" w:type="dxa"/>
            <w:shd w:val="clear" w:color="auto" w:fill="auto"/>
          </w:tcPr>
          <w:p w:rsidR="008D4317" w:rsidRDefault="008D4317" w:rsidP="0011392A">
            <w:pPr>
              <w:jc w:val="center"/>
              <w:rPr>
                <w:ins w:id="2069" w:author="abc" w:date="2018-07-02T10:42:00Z"/>
                <w:rFonts w:eastAsia="Calibri"/>
                <w:noProof/>
                <w:szCs w:val="26"/>
              </w:rPr>
            </w:pPr>
            <w:ins w:id="2070" w:author="abc" w:date="2018-07-02T10:42:00Z">
              <w:r>
                <w:rPr>
                  <w:rFonts w:eastAsia="Calibri"/>
                  <w:noProof/>
                  <w:szCs w:val="26"/>
                </w:rPr>
                <w:t>Button</w:t>
              </w:r>
            </w:ins>
          </w:p>
        </w:tc>
        <w:tc>
          <w:tcPr>
            <w:tcW w:w="2552" w:type="dxa"/>
            <w:shd w:val="clear" w:color="auto" w:fill="auto"/>
          </w:tcPr>
          <w:p w:rsidR="008D4317" w:rsidRDefault="008D4317" w:rsidP="0011392A">
            <w:pPr>
              <w:rPr>
                <w:ins w:id="2071" w:author="abc" w:date="2018-07-02T10:42:00Z"/>
                <w:rFonts w:eastAsia="Calibri"/>
                <w:noProof/>
                <w:szCs w:val="26"/>
              </w:rPr>
            </w:pPr>
            <w:ins w:id="2072" w:author="abc" w:date="2018-07-02T10:42:00Z">
              <w:r>
                <w:rPr>
                  <w:rFonts w:eastAsia="Calibri"/>
                  <w:noProof/>
                  <w:szCs w:val="26"/>
                </w:rPr>
                <w:t>Thoát</w:t>
              </w:r>
            </w:ins>
          </w:p>
        </w:tc>
        <w:tc>
          <w:tcPr>
            <w:tcW w:w="2012" w:type="dxa"/>
            <w:gridSpan w:val="2"/>
            <w:shd w:val="clear" w:color="auto" w:fill="auto"/>
          </w:tcPr>
          <w:p w:rsidR="008D4317" w:rsidRPr="004275E6" w:rsidRDefault="008D4317" w:rsidP="0011392A">
            <w:pPr>
              <w:rPr>
                <w:ins w:id="2073" w:author="abc" w:date="2018-07-02T10:42:00Z"/>
                <w:rFonts w:eastAsia="Calibri"/>
                <w:noProof/>
                <w:szCs w:val="26"/>
              </w:rPr>
            </w:pPr>
          </w:p>
        </w:tc>
      </w:tr>
    </w:tbl>
    <w:p w:rsidR="00B60ED4" w:rsidRDefault="00B60ED4" w:rsidP="00B60ED4">
      <w:pPr>
        <w:pStyle w:val="ListParagraph"/>
        <w:ind w:left="1800"/>
        <w:rPr>
          <w:ins w:id="2074" w:author="abc" w:date="2018-07-02T10:31:00Z"/>
          <w:noProof/>
          <w:szCs w:val="26"/>
        </w:rPr>
      </w:pPr>
      <w:ins w:id="2075" w:author="abc" w:date="2018-07-02T10:31:00Z">
        <w:r w:rsidRPr="00B55708">
          <w:rPr>
            <w:noProof/>
            <w:szCs w:val="26"/>
          </w:rPr>
          <w:t>Danh sách biến cố và xử lý tương ứng trên màn hình</w:t>
        </w:r>
      </w:ins>
    </w:p>
    <w:p w:rsidR="00B60ED4" w:rsidRPr="00B55708" w:rsidRDefault="00B60ED4" w:rsidP="00B60ED4">
      <w:pPr>
        <w:pStyle w:val="ListParagraph"/>
        <w:ind w:left="1800"/>
        <w:rPr>
          <w:ins w:id="2076" w:author="abc" w:date="2018-07-02T10:31: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B60ED4" w:rsidRPr="004275E6" w:rsidTr="00181F88">
        <w:trPr>
          <w:ins w:id="2077" w:author="abc" w:date="2018-07-02T10:31:00Z"/>
        </w:trPr>
        <w:tc>
          <w:tcPr>
            <w:tcW w:w="817" w:type="dxa"/>
            <w:shd w:val="clear" w:color="auto" w:fill="auto"/>
          </w:tcPr>
          <w:p w:rsidR="00B60ED4" w:rsidRPr="004275E6" w:rsidRDefault="00B60ED4" w:rsidP="00181F88">
            <w:pPr>
              <w:jc w:val="center"/>
              <w:rPr>
                <w:ins w:id="2078" w:author="abc" w:date="2018-07-02T10:31:00Z"/>
                <w:rFonts w:eastAsia="Calibri"/>
                <w:szCs w:val="26"/>
              </w:rPr>
            </w:pPr>
            <w:ins w:id="2079" w:author="abc" w:date="2018-07-02T10:31:00Z">
              <w:r w:rsidRPr="004275E6">
                <w:rPr>
                  <w:rFonts w:eastAsia="Calibri"/>
                  <w:szCs w:val="26"/>
                </w:rPr>
                <w:t>STT</w:t>
              </w:r>
            </w:ins>
          </w:p>
        </w:tc>
        <w:tc>
          <w:tcPr>
            <w:tcW w:w="2835" w:type="dxa"/>
            <w:shd w:val="clear" w:color="auto" w:fill="auto"/>
          </w:tcPr>
          <w:p w:rsidR="00B60ED4" w:rsidRPr="004275E6" w:rsidRDefault="00B60ED4" w:rsidP="00181F88">
            <w:pPr>
              <w:jc w:val="center"/>
              <w:rPr>
                <w:ins w:id="2080" w:author="abc" w:date="2018-07-02T10:31:00Z"/>
                <w:rFonts w:eastAsia="Calibri"/>
                <w:szCs w:val="26"/>
              </w:rPr>
            </w:pPr>
            <w:ins w:id="2081" w:author="abc" w:date="2018-07-02T10:31:00Z">
              <w:r w:rsidRPr="004275E6">
                <w:rPr>
                  <w:rFonts w:eastAsia="Calibri"/>
                  <w:szCs w:val="26"/>
                </w:rPr>
                <w:t>Điều kiện kích hoạt</w:t>
              </w:r>
            </w:ins>
          </w:p>
        </w:tc>
        <w:tc>
          <w:tcPr>
            <w:tcW w:w="3544" w:type="dxa"/>
            <w:shd w:val="clear" w:color="auto" w:fill="auto"/>
          </w:tcPr>
          <w:p w:rsidR="00B60ED4" w:rsidRPr="004275E6" w:rsidRDefault="00B60ED4" w:rsidP="00181F88">
            <w:pPr>
              <w:jc w:val="center"/>
              <w:rPr>
                <w:ins w:id="2082" w:author="abc" w:date="2018-07-02T10:31:00Z"/>
                <w:rFonts w:eastAsia="Calibri"/>
                <w:szCs w:val="26"/>
              </w:rPr>
            </w:pPr>
            <w:ins w:id="2083" w:author="abc" w:date="2018-07-02T10:31:00Z">
              <w:r w:rsidRPr="004275E6">
                <w:rPr>
                  <w:rFonts w:eastAsia="Calibri"/>
                  <w:szCs w:val="26"/>
                </w:rPr>
                <w:t>Xử lý</w:t>
              </w:r>
            </w:ins>
          </w:p>
        </w:tc>
        <w:tc>
          <w:tcPr>
            <w:tcW w:w="1660" w:type="dxa"/>
            <w:shd w:val="clear" w:color="auto" w:fill="auto"/>
          </w:tcPr>
          <w:p w:rsidR="00B60ED4" w:rsidRPr="004275E6" w:rsidRDefault="00B60ED4" w:rsidP="00181F88">
            <w:pPr>
              <w:jc w:val="center"/>
              <w:rPr>
                <w:ins w:id="2084" w:author="abc" w:date="2018-07-02T10:31:00Z"/>
                <w:rFonts w:eastAsia="Calibri"/>
                <w:szCs w:val="26"/>
              </w:rPr>
            </w:pPr>
            <w:ins w:id="2085" w:author="abc" w:date="2018-07-02T10:31:00Z">
              <w:r w:rsidRPr="004275E6">
                <w:rPr>
                  <w:rFonts w:eastAsia="Calibri"/>
                  <w:szCs w:val="26"/>
                </w:rPr>
                <w:t>Ghi chú</w:t>
              </w:r>
            </w:ins>
          </w:p>
        </w:tc>
      </w:tr>
      <w:tr w:rsidR="00B60ED4" w:rsidRPr="004275E6" w:rsidTr="00181F88">
        <w:trPr>
          <w:ins w:id="2086" w:author="abc" w:date="2018-07-02T10:31:00Z"/>
        </w:trPr>
        <w:tc>
          <w:tcPr>
            <w:tcW w:w="817" w:type="dxa"/>
            <w:shd w:val="clear" w:color="auto" w:fill="auto"/>
          </w:tcPr>
          <w:p w:rsidR="00B60ED4" w:rsidRPr="004275E6" w:rsidRDefault="00B60ED4" w:rsidP="00181F88">
            <w:pPr>
              <w:jc w:val="center"/>
              <w:rPr>
                <w:ins w:id="2087" w:author="abc" w:date="2018-07-02T10:31:00Z"/>
                <w:rFonts w:eastAsia="Calibri"/>
                <w:szCs w:val="26"/>
              </w:rPr>
            </w:pPr>
            <w:ins w:id="2088" w:author="abc" w:date="2018-07-02T10:31:00Z">
              <w:r>
                <w:rPr>
                  <w:rFonts w:eastAsia="Calibri"/>
                  <w:szCs w:val="26"/>
                </w:rPr>
                <w:t>1</w:t>
              </w:r>
            </w:ins>
          </w:p>
        </w:tc>
        <w:tc>
          <w:tcPr>
            <w:tcW w:w="2835" w:type="dxa"/>
            <w:shd w:val="clear" w:color="auto" w:fill="auto"/>
          </w:tcPr>
          <w:p w:rsidR="00B60ED4" w:rsidRPr="004275E6" w:rsidRDefault="0011392A" w:rsidP="00181F88">
            <w:pPr>
              <w:jc w:val="center"/>
              <w:rPr>
                <w:ins w:id="2089" w:author="abc" w:date="2018-07-02T10:31:00Z"/>
                <w:rFonts w:eastAsia="Calibri"/>
                <w:szCs w:val="26"/>
              </w:rPr>
            </w:pPr>
            <w:ins w:id="2090" w:author="abc" w:date="2018-07-02T10:39:00Z">
              <w:r>
                <w:rPr>
                  <w:rFonts w:eastAsia="Calibri"/>
                  <w:szCs w:val="26"/>
                </w:rPr>
                <w:t>Chọn Combobox Năm học, khối lớp, Lớp cũ</w:t>
              </w:r>
            </w:ins>
          </w:p>
        </w:tc>
        <w:tc>
          <w:tcPr>
            <w:tcW w:w="3544" w:type="dxa"/>
            <w:shd w:val="clear" w:color="auto" w:fill="auto"/>
          </w:tcPr>
          <w:p w:rsidR="00B60ED4" w:rsidRPr="004275E6" w:rsidRDefault="0011392A" w:rsidP="00181F88">
            <w:pPr>
              <w:jc w:val="center"/>
              <w:rPr>
                <w:ins w:id="2091" w:author="abc" w:date="2018-07-02T10:31:00Z"/>
                <w:rFonts w:eastAsia="Calibri"/>
                <w:szCs w:val="26"/>
              </w:rPr>
            </w:pPr>
            <w:ins w:id="2092" w:author="abc" w:date="2018-07-02T10:40:00Z">
              <w:r>
                <w:rPr>
                  <w:rFonts w:eastAsia="Calibri"/>
                  <w:szCs w:val="26"/>
                </w:rPr>
                <w:t>Lọc danh sách lớp cũ theo yêu cầu chọn</w:t>
              </w:r>
            </w:ins>
          </w:p>
        </w:tc>
        <w:tc>
          <w:tcPr>
            <w:tcW w:w="1660" w:type="dxa"/>
            <w:shd w:val="clear" w:color="auto" w:fill="auto"/>
          </w:tcPr>
          <w:p w:rsidR="00B60ED4" w:rsidRPr="004275E6" w:rsidRDefault="00B60ED4" w:rsidP="00181F88">
            <w:pPr>
              <w:rPr>
                <w:ins w:id="2093" w:author="abc" w:date="2018-07-02T10:31:00Z"/>
                <w:rFonts w:eastAsia="Calibri"/>
                <w:szCs w:val="26"/>
              </w:rPr>
            </w:pPr>
          </w:p>
        </w:tc>
      </w:tr>
      <w:tr w:rsidR="00B60ED4" w:rsidRPr="004275E6" w:rsidTr="00181F88">
        <w:trPr>
          <w:ins w:id="2094" w:author="abc" w:date="2018-07-02T10:31:00Z"/>
        </w:trPr>
        <w:tc>
          <w:tcPr>
            <w:tcW w:w="817" w:type="dxa"/>
            <w:shd w:val="clear" w:color="auto" w:fill="auto"/>
          </w:tcPr>
          <w:p w:rsidR="00B60ED4" w:rsidRDefault="00B60ED4" w:rsidP="00181F88">
            <w:pPr>
              <w:jc w:val="center"/>
              <w:rPr>
                <w:ins w:id="2095" w:author="abc" w:date="2018-07-02T10:31:00Z"/>
                <w:rFonts w:eastAsia="Calibri"/>
                <w:szCs w:val="26"/>
              </w:rPr>
            </w:pPr>
            <w:ins w:id="2096" w:author="abc" w:date="2018-07-02T10:31:00Z">
              <w:r>
                <w:rPr>
                  <w:rFonts w:eastAsia="Calibri"/>
                  <w:szCs w:val="26"/>
                </w:rPr>
                <w:t>2</w:t>
              </w:r>
            </w:ins>
          </w:p>
        </w:tc>
        <w:tc>
          <w:tcPr>
            <w:tcW w:w="2835" w:type="dxa"/>
            <w:shd w:val="clear" w:color="auto" w:fill="auto"/>
          </w:tcPr>
          <w:p w:rsidR="00B60ED4" w:rsidRDefault="0011392A" w:rsidP="00181F88">
            <w:pPr>
              <w:jc w:val="center"/>
              <w:rPr>
                <w:ins w:id="2097" w:author="abc" w:date="2018-07-02T10:31:00Z"/>
                <w:rFonts w:eastAsia="Calibri"/>
                <w:szCs w:val="26"/>
              </w:rPr>
            </w:pPr>
            <w:ins w:id="2098" w:author="abc" w:date="2018-07-02T10:40:00Z">
              <w:r>
                <w:rPr>
                  <w:rFonts w:eastAsia="Calibri"/>
                  <w:szCs w:val="26"/>
                </w:rPr>
                <w:t>Chọn Combobox Năm học, khối lớp, Lớp mới</w:t>
              </w:r>
            </w:ins>
          </w:p>
        </w:tc>
        <w:tc>
          <w:tcPr>
            <w:tcW w:w="3544" w:type="dxa"/>
            <w:shd w:val="clear" w:color="auto" w:fill="auto"/>
          </w:tcPr>
          <w:p w:rsidR="00B60ED4" w:rsidRDefault="0011392A" w:rsidP="00181F88">
            <w:pPr>
              <w:jc w:val="center"/>
              <w:rPr>
                <w:ins w:id="2099" w:author="abc" w:date="2018-07-02T10:31:00Z"/>
                <w:rFonts w:eastAsia="Calibri"/>
                <w:szCs w:val="26"/>
              </w:rPr>
            </w:pPr>
            <w:ins w:id="2100" w:author="abc" w:date="2018-07-02T10:40:00Z">
              <w:r>
                <w:rPr>
                  <w:rFonts w:eastAsia="Calibri"/>
                  <w:szCs w:val="26"/>
                </w:rPr>
                <w:t>Chọn lớp mới theo yêu cầu</w:t>
              </w:r>
            </w:ins>
          </w:p>
        </w:tc>
        <w:tc>
          <w:tcPr>
            <w:tcW w:w="1660" w:type="dxa"/>
            <w:shd w:val="clear" w:color="auto" w:fill="auto"/>
          </w:tcPr>
          <w:p w:rsidR="00B60ED4" w:rsidRPr="004275E6" w:rsidRDefault="00B60ED4" w:rsidP="00181F88">
            <w:pPr>
              <w:rPr>
                <w:ins w:id="2101" w:author="abc" w:date="2018-07-02T10:31:00Z"/>
                <w:rFonts w:eastAsia="Calibri"/>
                <w:szCs w:val="26"/>
              </w:rPr>
            </w:pPr>
          </w:p>
        </w:tc>
      </w:tr>
      <w:tr w:rsidR="00B60ED4" w:rsidRPr="004275E6" w:rsidTr="00181F88">
        <w:trPr>
          <w:ins w:id="2102" w:author="abc" w:date="2018-07-02T10:31:00Z"/>
        </w:trPr>
        <w:tc>
          <w:tcPr>
            <w:tcW w:w="817" w:type="dxa"/>
            <w:shd w:val="clear" w:color="auto" w:fill="auto"/>
          </w:tcPr>
          <w:p w:rsidR="00B60ED4" w:rsidRDefault="00B60ED4" w:rsidP="00181F88">
            <w:pPr>
              <w:jc w:val="center"/>
              <w:rPr>
                <w:ins w:id="2103" w:author="abc" w:date="2018-07-02T10:31:00Z"/>
                <w:rFonts w:eastAsia="Calibri"/>
                <w:szCs w:val="26"/>
              </w:rPr>
            </w:pPr>
            <w:ins w:id="2104" w:author="abc" w:date="2018-07-02T10:31:00Z">
              <w:r>
                <w:rPr>
                  <w:rFonts w:eastAsia="Calibri"/>
                  <w:szCs w:val="26"/>
                </w:rPr>
                <w:t>3</w:t>
              </w:r>
            </w:ins>
          </w:p>
        </w:tc>
        <w:tc>
          <w:tcPr>
            <w:tcW w:w="2835" w:type="dxa"/>
            <w:shd w:val="clear" w:color="auto" w:fill="auto"/>
          </w:tcPr>
          <w:p w:rsidR="00B60ED4" w:rsidRDefault="0011392A" w:rsidP="00181F88">
            <w:pPr>
              <w:jc w:val="center"/>
              <w:rPr>
                <w:ins w:id="2105" w:author="abc" w:date="2018-07-02T10:31:00Z"/>
                <w:rFonts w:eastAsia="Calibri"/>
                <w:szCs w:val="26"/>
              </w:rPr>
            </w:pPr>
            <w:ins w:id="2106" w:author="abc" w:date="2018-07-02T10:40:00Z">
              <w:r>
                <w:rPr>
                  <w:rFonts w:eastAsia="Calibri"/>
                  <w:szCs w:val="26"/>
                </w:rPr>
                <w:t>Check vào Checkbox Học sinh mới</w:t>
              </w:r>
            </w:ins>
          </w:p>
        </w:tc>
        <w:tc>
          <w:tcPr>
            <w:tcW w:w="3544" w:type="dxa"/>
            <w:shd w:val="clear" w:color="auto" w:fill="auto"/>
          </w:tcPr>
          <w:p w:rsidR="00B60ED4" w:rsidRDefault="0011392A" w:rsidP="00181F88">
            <w:pPr>
              <w:jc w:val="center"/>
              <w:rPr>
                <w:ins w:id="2107" w:author="abc" w:date="2018-07-02T10:31:00Z"/>
                <w:rFonts w:eastAsia="Calibri"/>
                <w:szCs w:val="26"/>
              </w:rPr>
            </w:pPr>
            <w:ins w:id="2108" w:author="abc" w:date="2018-07-02T10:40:00Z">
              <w:r>
                <w:rPr>
                  <w:rFonts w:eastAsia="Calibri"/>
                  <w:szCs w:val="26"/>
                </w:rPr>
                <w:t>Hiển thị danh sách học sinh chưa có lớp</w:t>
              </w:r>
            </w:ins>
          </w:p>
        </w:tc>
        <w:tc>
          <w:tcPr>
            <w:tcW w:w="1660" w:type="dxa"/>
            <w:shd w:val="clear" w:color="auto" w:fill="auto"/>
          </w:tcPr>
          <w:p w:rsidR="00B60ED4" w:rsidRPr="004275E6" w:rsidRDefault="00B60ED4" w:rsidP="00181F88">
            <w:pPr>
              <w:rPr>
                <w:ins w:id="2109" w:author="abc" w:date="2018-07-02T10:31:00Z"/>
                <w:rFonts w:eastAsia="Calibri"/>
                <w:szCs w:val="26"/>
              </w:rPr>
            </w:pPr>
          </w:p>
        </w:tc>
      </w:tr>
      <w:tr w:rsidR="0011392A" w:rsidRPr="004275E6" w:rsidTr="00181F88">
        <w:trPr>
          <w:ins w:id="2110" w:author="abc" w:date="2018-07-02T10:41:00Z"/>
        </w:trPr>
        <w:tc>
          <w:tcPr>
            <w:tcW w:w="817" w:type="dxa"/>
            <w:shd w:val="clear" w:color="auto" w:fill="auto"/>
          </w:tcPr>
          <w:p w:rsidR="0011392A" w:rsidRDefault="0011392A" w:rsidP="00181F88">
            <w:pPr>
              <w:jc w:val="center"/>
              <w:rPr>
                <w:ins w:id="2111" w:author="abc" w:date="2018-07-02T10:41:00Z"/>
                <w:rFonts w:eastAsia="Calibri"/>
                <w:szCs w:val="26"/>
              </w:rPr>
            </w:pPr>
            <w:ins w:id="2112" w:author="abc" w:date="2018-07-02T10:41:00Z">
              <w:r>
                <w:rPr>
                  <w:rFonts w:eastAsia="Calibri"/>
                  <w:szCs w:val="26"/>
                </w:rPr>
                <w:t>4</w:t>
              </w:r>
            </w:ins>
          </w:p>
        </w:tc>
        <w:tc>
          <w:tcPr>
            <w:tcW w:w="2835" w:type="dxa"/>
            <w:shd w:val="clear" w:color="auto" w:fill="auto"/>
          </w:tcPr>
          <w:p w:rsidR="0011392A" w:rsidRDefault="0011392A" w:rsidP="00181F88">
            <w:pPr>
              <w:jc w:val="center"/>
              <w:rPr>
                <w:ins w:id="2113" w:author="abc" w:date="2018-07-02T10:41:00Z"/>
                <w:rFonts w:eastAsia="Calibri"/>
                <w:szCs w:val="26"/>
              </w:rPr>
            </w:pPr>
            <w:ins w:id="2114" w:author="abc" w:date="2018-07-02T10:41:00Z">
              <w:r>
                <w:rPr>
                  <w:rFonts w:eastAsia="Calibri"/>
                  <w:szCs w:val="26"/>
                </w:rPr>
                <w:t>Ấn Button Chuyển tất cả</w:t>
              </w:r>
            </w:ins>
          </w:p>
        </w:tc>
        <w:tc>
          <w:tcPr>
            <w:tcW w:w="3544" w:type="dxa"/>
            <w:shd w:val="clear" w:color="auto" w:fill="auto"/>
          </w:tcPr>
          <w:p w:rsidR="0011392A" w:rsidRDefault="0011392A" w:rsidP="00181F88">
            <w:pPr>
              <w:jc w:val="center"/>
              <w:rPr>
                <w:ins w:id="2115" w:author="abc" w:date="2018-07-02T10:41:00Z"/>
                <w:rFonts w:eastAsia="Calibri"/>
                <w:szCs w:val="26"/>
              </w:rPr>
            </w:pPr>
            <w:ins w:id="2116" w:author="abc" w:date="2018-07-02T10:41:00Z">
              <w:r>
                <w:rPr>
                  <w:rFonts w:eastAsia="Calibri"/>
                  <w:szCs w:val="26"/>
                </w:rPr>
                <w:t>Chuyển tất cả học sinh bên cũ sang lớp mới</w:t>
              </w:r>
            </w:ins>
          </w:p>
        </w:tc>
        <w:tc>
          <w:tcPr>
            <w:tcW w:w="1660" w:type="dxa"/>
            <w:shd w:val="clear" w:color="auto" w:fill="auto"/>
          </w:tcPr>
          <w:p w:rsidR="0011392A" w:rsidRPr="004275E6" w:rsidRDefault="0011392A" w:rsidP="00181F88">
            <w:pPr>
              <w:rPr>
                <w:ins w:id="2117" w:author="abc" w:date="2018-07-02T10:41:00Z"/>
                <w:rFonts w:eastAsia="Calibri"/>
                <w:szCs w:val="26"/>
              </w:rPr>
            </w:pPr>
          </w:p>
        </w:tc>
      </w:tr>
      <w:tr w:rsidR="0011392A" w:rsidRPr="004275E6" w:rsidTr="00181F88">
        <w:trPr>
          <w:ins w:id="2118" w:author="abc" w:date="2018-07-02T10:41:00Z"/>
        </w:trPr>
        <w:tc>
          <w:tcPr>
            <w:tcW w:w="817" w:type="dxa"/>
            <w:shd w:val="clear" w:color="auto" w:fill="auto"/>
          </w:tcPr>
          <w:p w:rsidR="0011392A" w:rsidRDefault="0011392A" w:rsidP="0011392A">
            <w:pPr>
              <w:jc w:val="center"/>
              <w:rPr>
                <w:ins w:id="2119" w:author="abc" w:date="2018-07-02T10:41:00Z"/>
                <w:rFonts w:eastAsia="Calibri"/>
                <w:szCs w:val="26"/>
              </w:rPr>
            </w:pPr>
            <w:ins w:id="2120" w:author="abc" w:date="2018-07-02T10:41:00Z">
              <w:r>
                <w:rPr>
                  <w:rFonts w:eastAsia="Calibri"/>
                  <w:szCs w:val="26"/>
                </w:rPr>
                <w:t>5</w:t>
              </w:r>
            </w:ins>
          </w:p>
        </w:tc>
        <w:tc>
          <w:tcPr>
            <w:tcW w:w="2835" w:type="dxa"/>
            <w:shd w:val="clear" w:color="auto" w:fill="auto"/>
          </w:tcPr>
          <w:p w:rsidR="0011392A" w:rsidRDefault="0011392A" w:rsidP="0011392A">
            <w:pPr>
              <w:jc w:val="center"/>
              <w:rPr>
                <w:ins w:id="2121" w:author="abc" w:date="2018-07-02T10:41:00Z"/>
                <w:rFonts w:eastAsia="Calibri"/>
                <w:szCs w:val="26"/>
              </w:rPr>
            </w:pPr>
            <w:ins w:id="2122" w:author="abc" w:date="2018-07-02T10:41:00Z">
              <w:r>
                <w:rPr>
                  <w:rFonts w:eastAsia="Calibri"/>
                  <w:szCs w:val="26"/>
                </w:rPr>
                <w:t>Ấn Button Chuyển từng học sinh</w:t>
              </w:r>
            </w:ins>
          </w:p>
        </w:tc>
        <w:tc>
          <w:tcPr>
            <w:tcW w:w="3544" w:type="dxa"/>
            <w:shd w:val="clear" w:color="auto" w:fill="auto"/>
          </w:tcPr>
          <w:p w:rsidR="0011392A" w:rsidRDefault="0011392A" w:rsidP="0011392A">
            <w:pPr>
              <w:jc w:val="center"/>
              <w:rPr>
                <w:ins w:id="2123" w:author="abc" w:date="2018-07-02T10:41:00Z"/>
                <w:rFonts w:eastAsia="Calibri"/>
                <w:szCs w:val="26"/>
              </w:rPr>
            </w:pPr>
            <w:ins w:id="2124" w:author="abc" w:date="2018-07-02T10:41:00Z">
              <w:r>
                <w:rPr>
                  <w:rFonts w:eastAsia="Calibri"/>
                  <w:szCs w:val="26"/>
                </w:rPr>
                <w:t>Chuyển từng học sinh sang lớp mới</w:t>
              </w:r>
            </w:ins>
          </w:p>
        </w:tc>
        <w:tc>
          <w:tcPr>
            <w:tcW w:w="1660" w:type="dxa"/>
            <w:shd w:val="clear" w:color="auto" w:fill="auto"/>
          </w:tcPr>
          <w:p w:rsidR="0011392A" w:rsidRPr="004275E6" w:rsidRDefault="0011392A" w:rsidP="0011392A">
            <w:pPr>
              <w:rPr>
                <w:ins w:id="2125" w:author="abc" w:date="2018-07-02T10:41:00Z"/>
                <w:rFonts w:eastAsia="Calibri"/>
                <w:szCs w:val="26"/>
              </w:rPr>
            </w:pPr>
          </w:p>
        </w:tc>
      </w:tr>
      <w:tr w:rsidR="0011392A" w:rsidRPr="004275E6" w:rsidTr="00181F88">
        <w:trPr>
          <w:ins w:id="2126" w:author="abc" w:date="2018-07-02T10:41:00Z"/>
        </w:trPr>
        <w:tc>
          <w:tcPr>
            <w:tcW w:w="817" w:type="dxa"/>
            <w:shd w:val="clear" w:color="auto" w:fill="auto"/>
          </w:tcPr>
          <w:p w:rsidR="0011392A" w:rsidRDefault="0011392A" w:rsidP="0011392A">
            <w:pPr>
              <w:jc w:val="center"/>
              <w:rPr>
                <w:ins w:id="2127" w:author="abc" w:date="2018-07-02T10:41:00Z"/>
                <w:rFonts w:eastAsia="Calibri"/>
                <w:szCs w:val="26"/>
              </w:rPr>
            </w:pPr>
            <w:ins w:id="2128" w:author="abc" w:date="2018-07-02T10:41:00Z">
              <w:r>
                <w:rPr>
                  <w:rFonts w:eastAsia="Calibri"/>
                  <w:szCs w:val="26"/>
                </w:rPr>
                <w:t>6</w:t>
              </w:r>
            </w:ins>
          </w:p>
        </w:tc>
        <w:tc>
          <w:tcPr>
            <w:tcW w:w="2835" w:type="dxa"/>
            <w:shd w:val="clear" w:color="auto" w:fill="auto"/>
          </w:tcPr>
          <w:p w:rsidR="0011392A" w:rsidRDefault="0011392A" w:rsidP="0011392A">
            <w:pPr>
              <w:jc w:val="center"/>
              <w:rPr>
                <w:ins w:id="2129" w:author="abc" w:date="2018-07-02T10:41:00Z"/>
                <w:rFonts w:eastAsia="Calibri"/>
                <w:szCs w:val="26"/>
              </w:rPr>
            </w:pPr>
            <w:ins w:id="2130" w:author="abc" w:date="2018-07-02T10:41:00Z">
              <w:r>
                <w:rPr>
                  <w:rFonts w:eastAsia="Calibri"/>
                  <w:szCs w:val="26"/>
                </w:rPr>
                <w:t>Ấn Button Xóa</w:t>
              </w:r>
            </w:ins>
          </w:p>
        </w:tc>
        <w:tc>
          <w:tcPr>
            <w:tcW w:w="3544" w:type="dxa"/>
            <w:shd w:val="clear" w:color="auto" w:fill="auto"/>
          </w:tcPr>
          <w:p w:rsidR="0011392A" w:rsidRDefault="0011392A" w:rsidP="0011392A">
            <w:pPr>
              <w:jc w:val="center"/>
              <w:rPr>
                <w:ins w:id="2131" w:author="abc" w:date="2018-07-02T10:41:00Z"/>
                <w:rFonts w:eastAsia="Calibri"/>
                <w:szCs w:val="26"/>
              </w:rPr>
            </w:pPr>
            <w:ins w:id="2132" w:author="abc" w:date="2018-07-02T10:42:00Z">
              <w:r>
                <w:rPr>
                  <w:rFonts w:eastAsia="Calibri"/>
                  <w:szCs w:val="26"/>
                </w:rPr>
                <w:t xml:space="preserve">Xóa </w:t>
              </w:r>
              <w:r w:rsidR="008D4317">
                <w:rPr>
                  <w:rFonts w:eastAsia="Calibri"/>
                  <w:szCs w:val="26"/>
                </w:rPr>
                <w:t>lớp của học sinh đang chọn bên cột cũ</w:t>
              </w:r>
            </w:ins>
          </w:p>
        </w:tc>
        <w:tc>
          <w:tcPr>
            <w:tcW w:w="1660" w:type="dxa"/>
            <w:shd w:val="clear" w:color="auto" w:fill="auto"/>
          </w:tcPr>
          <w:p w:rsidR="0011392A" w:rsidRPr="004275E6" w:rsidRDefault="0011392A" w:rsidP="0011392A">
            <w:pPr>
              <w:rPr>
                <w:ins w:id="2133" w:author="abc" w:date="2018-07-02T10:41:00Z"/>
                <w:rFonts w:eastAsia="Calibri"/>
                <w:szCs w:val="26"/>
              </w:rPr>
            </w:pPr>
          </w:p>
        </w:tc>
      </w:tr>
      <w:tr w:rsidR="008D4317" w:rsidRPr="004275E6" w:rsidTr="00181F88">
        <w:trPr>
          <w:ins w:id="2134" w:author="abc" w:date="2018-07-02T10:42:00Z"/>
        </w:trPr>
        <w:tc>
          <w:tcPr>
            <w:tcW w:w="817" w:type="dxa"/>
            <w:shd w:val="clear" w:color="auto" w:fill="auto"/>
          </w:tcPr>
          <w:p w:rsidR="008D4317" w:rsidRDefault="008D4317" w:rsidP="0011392A">
            <w:pPr>
              <w:jc w:val="center"/>
              <w:rPr>
                <w:ins w:id="2135" w:author="abc" w:date="2018-07-02T10:42:00Z"/>
                <w:rFonts w:eastAsia="Calibri"/>
                <w:szCs w:val="26"/>
              </w:rPr>
            </w:pPr>
            <w:ins w:id="2136" w:author="abc" w:date="2018-07-02T10:42:00Z">
              <w:r>
                <w:rPr>
                  <w:rFonts w:eastAsia="Calibri"/>
                  <w:szCs w:val="26"/>
                </w:rPr>
                <w:t>6</w:t>
              </w:r>
            </w:ins>
          </w:p>
        </w:tc>
        <w:tc>
          <w:tcPr>
            <w:tcW w:w="2835" w:type="dxa"/>
            <w:shd w:val="clear" w:color="auto" w:fill="auto"/>
          </w:tcPr>
          <w:p w:rsidR="008D4317" w:rsidRDefault="008D4317" w:rsidP="0011392A">
            <w:pPr>
              <w:jc w:val="center"/>
              <w:rPr>
                <w:ins w:id="2137" w:author="abc" w:date="2018-07-02T10:42:00Z"/>
                <w:rFonts w:eastAsia="Calibri"/>
                <w:szCs w:val="26"/>
              </w:rPr>
            </w:pPr>
            <w:ins w:id="2138" w:author="abc" w:date="2018-07-02T10:42:00Z">
              <w:r>
                <w:rPr>
                  <w:rFonts w:eastAsia="Calibri"/>
                  <w:szCs w:val="26"/>
                </w:rPr>
                <w:t>Ấn button Lưu</w:t>
              </w:r>
            </w:ins>
          </w:p>
        </w:tc>
        <w:tc>
          <w:tcPr>
            <w:tcW w:w="3544" w:type="dxa"/>
            <w:shd w:val="clear" w:color="auto" w:fill="auto"/>
          </w:tcPr>
          <w:p w:rsidR="008D4317" w:rsidRDefault="008D4317" w:rsidP="0011392A">
            <w:pPr>
              <w:jc w:val="center"/>
              <w:rPr>
                <w:ins w:id="2139" w:author="abc" w:date="2018-07-02T10:42:00Z"/>
                <w:rFonts w:eastAsia="Calibri"/>
                <w:szCs w:val="26"/>
              </w:rPr>
            </w:pPr>
            <w:ins w:id="2140" w:author="abc" w:date="2018-07-02T10:42:00Z">
              <w:r>
                <w:rPr>
                  <w:rFonts w:eastAsia="Calibri"/>
                  <w:szCs w:val="26"/>
                </w:rPr>
                <w:t xml:space="preserve">Lưu tất cả </w:t>
              </w:r>
            </w:ins>
          </w:p>
        </w:tc>
        <w:tc>
          <w:tcPr>
            <w:tcW w:w="1660" w:type="dxa"/>
            <w:shd w:val="clear" w:color="auto" w:fill="auto"/>
          </w:tcPr>
          <w:p w:rsidR="008D4317" w:rsidRPr="004275E6" w:rsidRDefault="008D4317" w:rsidP="0011392A">
            <w:pPr>
              <w:rPr>
                <w:ins w:id="2141" w:author="abc" w:date="2018-07-02T10:42:00Z"/>
                <w:rFonts w:eastAsia="Calibri"/>
                <w:szCs w:val="26"/>
              </w:rPr>
            </w:pPr>
          </w:p>
        </w:tc>
      </w:tr>
      <w:tr w:rsidR="008D4317" w:rsidRPr="004275E6" w:rsidTr="00181F88">
        <w:trPr>
          <w:ins w:id="2142" w:author="abc" w:date="2018-07-02T10:42:00Z"/>
        </w:trPr>
        <w:tc>
          <w:tcPr>
            <w:tcW w:w="817" w:type="dxa"/>
            <w:shd w:val="clear" w:color="auto" w:fill="auto"/>
          </w:tcPr>
          <w:p w:rsidR="008D4317" w:rsidRDefault="008D4317" w:rsidP="0011392A">
            <w:pPr>
              <w:jc w:val="center"/>
              <w:rPr>
                <w:ins w:id="2143" w:author="abc" w:date="2018-07-02T10:42:00Z"/>
                <w:rFonts w:eastAsia="Calibri"/>
                <w:szCs w:val="26"/>
              </w:rPr>
            </w:pPr>
            <w:ins w:id="2144" w:author="abc" w:date="2018-07-02T10:42:00Z">
              <w:r>
                <w:rPr>
                  <w:rFonts w:eastAsia="Calibri"/>
                  <w:szCs w:val="26"/>
                </w:rPr>
                <w:t>7</w:t>
              </w:r>
            </w:ins>
          </w:p>
        </w:tc>
        <w:tc>
          <w:tcPr>
            <w:tcW w:w="2835" w:type="dxa"/>
            <w:shd w:val="clear" w:color="auto" w:fill="auto"/>
          </w:tcPr>
          <w:p w:rsidR="008D4317" w:rsidRDefault="008D4317" w:rsidP="0011392A">
            <w:pPr>
              <w:jc w:val="center"/>
              <w:rPr>
                <w:ins w:id="2145" w:author="abc" w:date="2018-07-02T10:42:00Z"/>
                <w:rFonts w:eastAsia="Calibri"/>
                <w:szCs w:val="26"/>
              </w:rPr>
            </w:pPr>
            <w:ins w:id="2146" w:author="abc" w:date="2018-07-02T10:42:00Z">
              <w:r>
                <w:rPr>
                  <w:rFonts w:eastAsia="Calibri"/>
                  <w:szCs w:val="26"/>
                </w:rPr>
                <w:t>Ấn Button Thoát</w:t>
              </w:r>
            </w:ins>
          </w:p>
        </w:tc>
        <w:tc>
          <w:tcPr>
            <w:tcW w:w="3544" w:type="dxa"/>
            <w:shd w:val="clear" w:color="auto" w:fill="auto"/>
          </w:tcPr>
          <w:p w:rsidR="008D4317" w:rsidRDefault="008D4317" w:rsidP="0011392A">
            <w:pPr>
              <w:jc w:val="center"/>
              <w:rPr>
                <w:ins w:id="2147" w:author="abc" w:date="2018-07-02T10:42:00Z"/>
                <w:rFonts w:eastAsia="Calibri"/>
                <w:szCs w:val="26"/>
              </w:rPr>
            </w:pPr>
            <w:ins w:id="2148" w:author="abc" w:date="2018-07-02T10:42:00Z">
              <w:r>
                <w:rPr>
                  <w:rFonts w:eastAsia="Calibri"/>
                  <w:szCs w:val="26"/>
                </w:rPr>
                <w:t>Thoát</w:t>
              </w:r>
            </w:ins>
          </w:p>
        </w:tc>
        <w:tc>
          <w:tcPr>
            <w:tcW w:w="1660" w:type="dxa"/>
            <w:shd w:val="clear" w:color="auto" w:fill="auto"/>
          </w:tcPr>
          <w:p w:rsidR="008D4317" w:rsidRPr="004275E6" w:rsidRDefault="008D4317" w:rsidP="0011392A">
            <w:pPr>
              <w:rPr>
                <w:ins w:id="2149" w:author="abc" w:date="2018-07-02T10:42:00Z"/>
                <w:rFonts w:eastAsia="Calibri"/>
                <w:szCs w:val="26"/>
              </w:rPr>
            </w:pPr>
          </w:p>
        </w:tc>
      </w:tr>
    </w:tbl>
    <w:p w:rsidR="008D0AA5" w:rsidRDefault="008D0AA5">
      <w:pPr>
        <w:pStyle w:val="ListParagraph"/>
        <w:ind w:left="1800"/>
        <w:rPr>
          <w:ins w:id="2150" w:author="abc" w:date="2018-07-02T09:56:00Z"/>
        </w:rPr>
        <w:pPrChange w:id="2151" w:author="abc" w:date="2018-07-02T09:58:00Z">
          <w:pPr>
            <w:pStyle w:val="ListParagraph"/>
            <w:numPr>
              <w:ilvl w:val="1"/>
              <w:numId w:val="4"/>
            </w:numPr>
            <w:ind w:left="1080" w:hanging="360"/>
          </w:pPr>
        </w:pPrChange>
      </w:pPr>
    </w:p>
    <w:p w:rsidR="008D0AA5" w:rsidRDefault="008D0AA5">
      <w:pPr>
        <w:pStyle w:val="ListParagraph"/>
        <w:numPr>
          <w:ilvl w:val="2"/>
          <w:numId w:val="4"/>
        </w:numPr>
        <w:rPr>
          <w:ins w:id="2152" w:author="abc" w:date="2018-07-02T10:47:00Z"/>
        </w:rPr>
        <w:pPrChange w:id="2153" w:author="abc" w:date="2018-07-02T10:16:00Z">
          <w:pPr>
            <w:pStyle w:val="ListParagraph"/>
            <w:numPr>
              <w:ilvl w:val="1"/>
              <w:numId w:val="4"/>
            </w:numPr>
            <w:ind w:left="1080" w:hanging="360"/>
          </w:pPr>
        </w:pPrChange>
      </w:pPr>
      <w:ins w:id="2154" w:author="abc" w:date="2018-07-02T09:56:00Z">
        <w:r>
          <w:t>Màn hình nhập điểm riêng</w:t>
        </w:r>
      </w:ins>
    </w:p>
    <w:p w:rsidR="008D4317" w:rsidRDefault="008D4317">
      <w:pPr>
        <w:pStyle w:val="ListParagraph"/>
        <w:ind w:left="180"/>
        <w:rPr>
          <w:ins w:id="2155" w:author="abc" w:date="2018-07-02T10:49:00Z"/>
        </w:rPr>
        <w:pPrChange w:id="2156" w:author="abc" w:date="2018-07-02T10:49:00Z">
          <w:pPr>
            <w:pStyle w:val="ListParagraph"/>
            <w:numPr>
              <w:ilvl w:val="1"/>
              <w:numId w:val="4"/>
            </w:numPr>
            <w:ind w:left="1080" w:hanging="360"/>
          </w:pPr>
        </w:pPrChange>
      </w:pPr>
      <w:ins w:id="2157" w:author="abc" w:date="2018-07-02T10:49:00Z">
        <w:r>
          <w:rPr>
            <w:noProof/>
          </w:rPr>
          <w:lastRenderedPageBreak/>
          <w:drawing>
            <wp:inline distT="0" distB="0" distL="0" distR="0" wp14:anchorId="762E881D" wp14:editId="6CD17268">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ins>
    </w:p>
    <w:p w:rsidR="008D4317" w:rsidRDefault="008D4317" w:rsidP="008D4317">
      <w:pPr>
        <w:pStyle w:val="ListParagraph"/>
        <w:ind w:left="0"/>
        <w:rPr>
          <w:ins w:id="2158" w:author="abc" w:date="2018-07-02T10:49:00Z"/>
          <w:noProof/>
          <w:szCs w:val="26"/>
        </w:rPr>
      </w:pPr>
      <w:ins w:id="2159" w:author="abc" w:date="2018-07-02T10:49:00Z">
        <w:r>
          <w:tab/>
        </w:r>
        <w:r>
          <w:tab/>
        </w:r>
        <w:r>
          <w:rPr>
            <w:noProof/>
            <w:szCs w:val="26"/>
          </w:rPr>
          <w:t>Mô tả các đối tượng trên màn hình</w:t>
        </w:r>
      </w:ins>
    </w:p>
    <w:p w:rsidR="008D4317" w:rsidRPr="00B55708" w:rsidRDefault="008D4317" w:rsidP="008D4317">
      <w:pPr>
        <w:pStyle w:val="ListParagraph"/>
        <w:ind w:left="1800"/>
        <w:rPr>
          <w:ins w:id="2160" w:author="abc" w:date="2018-07-02T10:49: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8D4317" w:rsidRPr="004275E6" w:rsidTr="00181F88">
        <w:trPr>
          <w:ins w:id="2161" w:author="abc" w:date="2018-07-02T10:49:00Z"/>
        </w:trPr>
        <w:tc>
          <w:tcPr>
            <w:tcW w:w="817" w:type="dxa"/>
            <w:shd w:val="clear" w:color="auto" w:fill="auto"/>
          </w:tcPr>
          <w:p w:rsidR="008D4317" w:rsidRPr="004275E6" w:rsidRDefault="008D4317" w:rsidP="00181F88">
            <w:pPr>
              <w:jc w:val="center"/>
              <w:rPr>
                <w:ins w:id="2162" w:author="abc" w:date="2018-07-02T10:49:00Z"/>
                <w:rFonts w:eastAsia="Calibri"/>
                <w:noProof/>
                <w:szCs w:val="26"/>
              </w:rPr>
            </w:pPr>
            <w:ins w:id="2163" w:author="abc" w:date="2018-07-02T10:49:00Z">
              <w:r w:rsidRPr="004275E6">
                <w:rPr>
                  <w:rFonts w:eastAsia="Calibri"/>
                  <w:noProof/>
                  <w:szCs w:val="26"/>
                </w:rPr>
                <w:t>STT</w:t>
              </w:r>
            </w:ins>
          </w:p>
        </w:tc>
        <w:tc>
          <w:tcPr>
            <w:tcW w:w="2126" w:type="dxa"/>
            <w:shd w:val="clear" w:color="auto" w:fill="auto"/>
          </w:tcPr>
          <w:p w:rsidR="008D4317" w:rsidRPr="004275E6" w:rsidRDefault="008D4317" w:rsidP="00181F88">
            <w:pPr>
              <w:jc w:val="center"/>
              <w:rPr>
                <w:ins w:id="2164" w:author="abc" w:date="2018-07-02T10:49:00Z"/>
                <w:rFonts w:eastAsia="Calibri"/>
                <w:noProof/>
                <w:szCs w:val="26"/>
              </w:rPr>
            </w:pPr>
            <w:ins w:id="2165" w:author="abc" w:date="2018-07-02T10:49:00Z">
              <w:r w:rsidRPr="004275E6">
                <w:rPr>
                  <w:rFonts w:eastAsia="Calibri"/>
                  <w:noProof/>
                  <w:szCs w:val="26"/>
                </w:rPr>
                <w:t xml:space="preserve">Tên </w:t>
              </w:r>
            </w:ins>
          </w:p>
        </w:tc>
        <w:tc>
          <w:tcPr>
            <w:tcW w:w="1843" w:type="dxa"/>
            <w:shd w:val="clear" w:color="auto" w:fill="auto"/>
          </w:tcPr>
          <w:p w:rsidR="008D4317" w:rsidRPr="004275E6" w:rsidRDefault="008D4317" w:rsidP="00181F88">
            <w:pPr>
              <w:jc w:val="center"/>
              <w:rPr>
                <w:ins w:id="2166" w:author="abc" w:date="2018-07-02T10:49:00Z"/>
                <w:rFonts w:eastAsia="Calibri"/>
                <w:noProof/>
                <w:szCs w:val="26"/>
              </w:rPr>
            </w:pPr>
            <w:ins w:id="2167" w:author="abc" w:date="2018-07-02T10:49:00Z">
              <w:r w:rsidRPr="004275E6">
                <w:rPr>
                  <w:rFonts w:eastAsia="Calibri"/>
                  <w:noProof/>
                  <w:szCs w:val="26"/>
                </w:rPr>
                <w:t xml:space="preserve">Kiểu </w:t>
              </w:r>
            </w:ins>
          </w:p>
        </w:tc>
        <w:tc>
          <w:tcPr>
            <w:tcW w:w="2552" w:type="dxa"/>
            <w:shd w:val="clear" w:color="auto" w:fill="auto"/>
          </w:tcPr>
          <w:p w:rsidR="008D4317" w:rsidRPr="004275E6" w:rsidRDefault="008D4317" w:rsidP="00181F88">
            <w:pPr>
              <w:jc w:val="center"/>
              <w:rPr>
                <w:ins w:id="2168" w:author="abc" w:date="2018-07-02T10:49:00Z"/>
                <w:rFonts w:eastAsia="Calibri"/>
                <w:noProof/>
                <w:szCs w:val="26"/>
              </w:rPr>
            </w:pPr>
            <w:ins w:id="2169" w:author="abc" w:date="2018-07-02T10:49:00Z">
              <w:r w:rsidRPr="004275E6">
                <w:rPr>
                  <w:rFonts w:eastAsia="Calibri"/>
                  <w:noProof/>
                  <w:szCs w:val="26"/>
                </w:rPr>
                <w:t>Ý nghĩa</w:t>
              </w:r>
            </w:ins>
          </w:p>
        </w:tc>
        <w:tc>
          <w:tcPr>
            <w:tcW w:w="1518" w:type="dxa"/>
            <w:shd w:val="clear" w:color="auto" w:fill="auto"/>
          </w:tcPr>
          <w:p w:rsidR="008D4317" w:rsidRPr="004275E6" w:rsidRDefault="008D4317" w:rsidP="00181F88">
            <w:pPr>
              <w:jc w:val="center"/>
              <w:rPr>
                <w:ins w:id="2170" w:author="abc" w:date="2018-07-02T10:49:00Z"/>
                <w:rFonts w:eastAsia="Calibri"/>
                <w:noProof/>
                <w:szCs w:val="26"/>
              </w:rPr>
            </w:pPr>
            <w:ins w:id="2171" w:author="abc" w:date="2018-07-02T10:49:00Z">
              <w:r w:rsidRPr="004275E6">
                <w:rPr>
                  <w:rFonts w:eastAsia="Calibri"/>
                  <w:noProof/>
                  <w:szCs w:val="26"/>
                </w:rPr>
                <w:t>Ghi chú</w:t>
              </w:r>
            </w:ins>
          </w:p>
        </w:tc>
      </w:tr>
      <w:tr w:rsidR="008D4317" w:rsidRPr="004275E6" w:rsidTr="00181F88">
        <w:trPr>
          <w:ins w:id="2172" w:author="abc" w:date="2018-07-02T10:49:00Z"/>
        </w:trPr>
        <w:tc>
          <w:tcPr>
            <w:tcW w:w="817" w:type="dxa"/>
            <w:shd w:val="clear" w:color="auto" w:fill="auto"/>
          </w:tcPr>
          <w:p w:rsidR="008D4317" w:rsidRPr="004275E6" w:rsidRDefault="008D4317" w:rsidP="00181F88">
            <w:pPr>
              <w:jc w:val="center"/>
              <w:rPr>
                <w:ins w:id="2173" w:author="abc" w:date="2018-07-02T10:49:00Z"/>
                <w:rFonts w:eastAsia="Calibri"/>
                <w:noProof/>
                <w:szCs w:val="26"/>
              </w:rPr>
            </w:pPr>
            <w:ins w:id="2174" w:author="abc" w:date="2018-07-02T10:49:00Z">
              <w:r w:rsidRPr="004275E6">
                <w:rPr>
                  <w:rFonts w:eastAsia="Calibri"/>
                  <w:noProof/>
                  <w:szCs w:val="26"/>
                </w:rPr>
                <w:t>1</w:t>
              </w:r>
            </w:ins>
          </w:p>
        </w:tc>
        <w:tc>
          <w:tcPr>
            <w:tcW w:w="2126" w:type="dxa"/>
            <w:shd w:val="clear" w:color="auto" w:fill="auto"/>
          </w:tcPr>
          <w:p w:rsidR="008D4317" w:rsidRPr="004275E6" w:rsidRDefault="008D4317" w:rsidP="00181F88">
            <w:pPr>
              <w:jc w:val="center"/>
              <w:rPr>
                <w:ins w:id="2175" w:author="abc" w:date="2018-07-02T10:49:00Z"/>
                <w:rFonts w:eastAsia="Calibri"/>
                <w:noProof/>
                <w:szCs w:val="26"/>
              </w:rPr>
            </w:pPr>
            <w:ins w:id="2176" w:author="abc" w:date="2018-07-02T10:50:00Z">
              <w:r>
                <w:rPr>
                  <w:rFonts w:eastAsia="Calibri"/>
                  <w:noProof/>
                  <w:szCs w:val="26"/>
                </w:rPr>
                <w:t>cmbNamhoc</w:t>
              </w:r>
            </w:ins>
          </w:p>
        </w:tc>
        <w:tc>
          <w:tcPr>
            <w:tcW w:w="1843" w:type="dxa"/>
            <w:shd w:val="clear" w:color="auto" w:fill="auto"/>
          </w:tcPr>
          <w:p w:rsidR="008D4317" w:rsidRPr="004275E6" w:rsidRDefault="008D4317" w:rsidP="00181F88">
            <w:pPr>
              <w:jc w:val="center"/>
              <w:rPr>
                <w:ins w:id="2177" w:author="abc" w:date="2018-07-02T10:49:00Z"/>
                <w:rFonts w:eastAsia="Calibri"/>
                <w:noProof/>
                <w:szCs w:val="26"/>
              </w:rPr>
            </w:pPr>
            <w:ins w:id="2178" w:author="abc" w:date="2018-07-02T10:50:00Z">
              <w:r>
                <w:rPr>
                  <w:rFonts w:eastAsia="Calibri"/>
                  <w:noProof/>
                  <w:szCs w:val="26"/>
                </w:rPr>
                <w:t>Combobox</w:t>
              </w:r>
            </w:ins>
          </w:p>
        </w:tc>
        <w:tc>
          <w:tcPr>
            <w:tcW w:w="2552" w:type="dxa"/>
            <w:shd w:val="clear" w:color="auto" w:fill="auto"/>
          </w:tcPr>
          <w:p w:rsidR="008D4317" w:rsidRPr="004275E6" w:rsidRDefault="008D4317" w:rsidP="00181F88">
            <w:pPr>
              <w:jc w:val="center"/>
              <w:rPr>
                <w:ins w:id="2179" w:author="abc" w:date="2018-07-02T10:49:00Z"/>
                <w:rFonts w:eastAsia="Calibri"/>
                <w:noProof/>
                <w:szCs w:val="26"/>
              </w:rPr>
            </w:pPr>
            <w:ins w:id="2180" w:author="abc" w:date="2018-07-02T10:50:00Z">
              <w:r>
                <w:rPr>
                  <w:rFonts w:eastAsia="Calibri"/>
                  <w:noProof/>
                  <w:szCs w:val="26"/>
                </w:rPr>
                <w:t>Lọc theo năm học</w:t>
              </w:r>
            </w:ins>
          </w:p>
        </w:tc>
        <w:tc>
          <w:tcPr>
            <w:tcW w:w="1518" w:type="dxa"/>
            <w:shd w:val="clear" w:color="auto" w:fill="auto"/>
          </w:tcPr>
          <w:p w:rsidR="008D4317" w:rsidRPr="004275E6" w:rsidRDefault="008D4317" w:rsidP="00181F88">
            <w:pPr>
              <w:jc w:val="center"/>
              <w:rPr>
                <w:ins w:id="2181" w:author="abc" w:date="2018-07-02T10:49:00Z"/>
                <w:rFonts w:eastAsia="Calibri"/>
                <w:noProof/>
                <w:szCs w:val="26"/>
              </w:rPr>
            </w:pPr>
          </w:p>
        </w:tc>
      </w:tr>
      <w:tr w:rsidR="008D4317" w:rsidRPr="004275E6" w:rsidTr="00181F88">
        <w:trPr>
          <w:ins w:id="2182" w:author="abc" w:date="2018-07-02T10:49:00Z"/>
        </w:trPr>
        <w:tc>
          <w:tcPr>
            <w:tcW w:w="817" w:type="dxa"/>
            <w:shd w:val="clear" w:color="auto" w:fill="auto"/>
          </w:tcPr>
          <w:p w:rsidR="008D4317" w:rsidRPr="004275E6" w:rsidRDefault="008D4317" w:rsidP="00181F88">
            <w:pPr>
              <w:jc w:val="center"/>
              <w:rPr>
                <w:ins w:id="2183" w:author="abc" w:date="2018-07-02T10:49:00Z"/>
                <w:rFonts w:eastAsia="Calibri"/>
                <w:noProof/>
                <w:szCs w:val="26"/>
              </w:rPr>
            </w:pPr>
            <w:ins w:id="2184" w:author="abc" w:date="2018-07-02T10:49:00Z">
              <w:r w:rsidRPr="004275E6">
                <w:rPr>
                  <w:rFonts w:eastAsia="Calibri"/>
                  <w:noProof/>
                  <w:szCs w:val="26"/>
                </w:rPr>
                <w:t>2</w:t>
              </w:r>
            </w:ins>
          </w:p>
        </w:tc>
        <w:tc>
          <w:tcPr>
            <w:tcW w:w="2126" w:type="dxa"/>
            <w:shd w:val="clear" w:color="auto" w:fill="auto"/>
          </w:tcPr>
          <w:p w:rsidR="008D4317" w:rsidRPr="004275E6" w:rsidRDefault="008D4317" w:rsidP="00181F88">
            <w:pPr>
              <w:jc w:val="center"/>
              <w:rPr>
                <w:ins w:id="2185" w:author="abc" w:date="2018-07-02T10:49:00Z"/>
                <w:rFonts w:eastAsia="Calibri"/>
                <w:noProof/>
                <w:szCs w:val="26"/>
              </w:rPr>
            </w:pPr>
            <w:ins w:id="2186" w:author="abc" w:date="2018-07-02T10:50:00Z">
              <w:r>
                <w:rPr>
                  <w:rFonts w:eastAsia="Calibri"/>
                  <w:noProof/>
                  <w:szCs w:val="26"/>
                </w:rPr>
                <w:t>cmbLop</w:t>
              </w:r>
            </w:ins>
          </w:p>
        </w:tc>
        <w:tc>
          <w:tcPr>
            <w:tcW w:w="1843" w:type="dxa"/>
            <w:shd w:val="clear" w:color="auto" w:fill="auto"/>
          </w:tcPr>
          <w:p w:rsidR="008D4317" w:rsidRPr="004275E6" w:rsidRDefault="008D4317" w:rsidP="00181F88">
            <w:pPr>
              <w:jc w:val="center"/>
              <w:rPr>
                <w:ins w:id="2187" w:author="abc" w:date="2018-07-02T10:49:00Z"/>
                <w:rFonts w:eastAsia="Calibri"/>
                <w:noProof/>
                <w:szCs w:val="26"/>
              </w:rPr>
            </w:pPr>
            <w:ins w:id="2188" w:author="abc" w:date="2018-07-02T10:50:00Z">
              <w:r>
                <w:rPr>
                  <w:rFonts w:eastAsia="Calibri"/>
                  <w:noProof/>
                  <w:szCs w:val="26"/>
                </w:rPr>
                <w:t>Combobox</w:t>
              </w:r>
            </w:ins>
          </w:p>
        </w:tc>
        <w:tc>
          <w:tcPr>
            <w:tcW w:w="2552" w:type="dxa"/>
            <w:shd w:val="clear" w:color="auto" w:fill="auto"/>
          </w:tcPr>
          <w:p w:rsidR="008D4317" w:rsidRPr="004275E6" w:rsidRDefault="008D4317" w:rsidP="00181F88">
            <w:pPr>
              <w:jc w:val="center"/>
              <w:rPr>
                <w:ins w:id="2189" w:author="abc" w:date="2018-07-02T10:49:00Z"/>
                <w:rFonts w:eastAsia="Calibri"/>
                <w:noProof/>
                <w:szCs w:val="26"/>
              </w:rPr>
            </w:pPr>
            <w:ins w:id="2190" w:author="abc" w:date="2018-07-02T10:50:00Z">
              <w:r>
                <w:rPr>
                  <w:rFonts w:eastAsia="Calibri"/>
                  <w:noProof/>
                  <w:szCs w:val="26"/>
                </w:rPr>
                <w:t>Lọc theo Lớp</w:t>
              </w:r>
            </w:ins>
          </w:p>
        </w:tc>
        <w:tc>
          <w:tcPr>
            <w:tcW w:w="1518" w:type="dxa"/>
            <w:shd w:val="clear" w:color="auto" w:fill="auto"/>
          </w:tcPr>
          <w:p w:rsidR="008D4317" w:rsidRPr="004275E6" w:rsidRDefault="008D4317" w:rsidP="00181F88">
            <w:pPr>
              <w:jc w:val="center"/>
              <w:rPr>
                <w:ins w:id="2191" w:author="abc" w:date="2018-07-02T10:49:00Z"/>
                <w:rFonts w:eastAsia="Calibri"/>
                <w:noProof/>
                <w:szCs w:val="26"/>
              </w:rPr>
            </w:pPr>
          </w:p>
        </w:tc>
      </w:tr>
      <w:tr w:rsidR="008D4317" w:rsidRPr="004275E6" w:rsidTr="00181F88">
        <w:trPr>
          <w:ins w:id="2192" w:author="abc" w:date="2018-07-02T10:49:00Z"/>
        </w:trPr>
        <w:tc>
          <w:tcPr>
            <w:tcW w:w="817" w:type="dxa"/>
            <w:shd w:val="clear" w:color="auto" w:fill="auto"/>
          </w:tcPr>
          <w:p w:rsidR="008D4317" w:rsidRPr="004275E6" w:rsidRDefault="008D4317" w:rsidP="00181F88">
            <w:pPr>
              <w:jc w:val="center"/>
              <w:rPr>
                <w:ins w:id="2193" w:author="abc" w:date="2018-07-02T10:49:00Z"/>
                <w:rFonts w:eastAsia="Calibri"/>
                <w:noProof/>
                <w:szCs w:val="26"/>
              </w:rPr>
            </w:pPr>
            <w:ins w:id="2194" w:author="abc" w:date="2018-07-02T10:49:00Z">
              <w:r w:rsidRPr="004275E6">
                <w:rPr>
                  <w:rFonts w:eastAsia="Calibri"/>
                  <w:noProof/>
                  <w:szCs w:val="26"/>
                </w:rPr>
                <w:t>3</w:t>
              </w:r>
            </w:ins>
          </w:p>
        </w:tc>
        <w:tc>
          <w:tcPr>
            <w:tcW w:w="2126" w:type="dxa"/>
            <w:shd w:val="clear" w:color="auto" w:fill="auto"/>
          </w:tcPr>
          <w:p w:rsidR="008D4317" w:rsidRPr="004275E6" w:rsidRDefault="008D4317" w:rsidP="00181F88">
            <w:pPr>
              <w:jc w:val="center"/>
              <w:rPr>
                <w:ins w:id="2195" w:author="abc" w:date="2018-07-02T10:49:00Z"/>
                <w:rFonts w:eastAsia="Calibri"/>
                <w:noProof/>
                <w:szCs w:val="26"/>
              </w:rPr>
            </w:pPr>
            <w:ins w:id="2196" w:author="abc" w:date="2018-07-02T10:51:00Z">
              <w:r>
                <w:rPr>
                  <w:rFonts w:eastAsia="Calibri"/>
                  <w:noProof/>
                  <w:szCs w:val="26"/>
                </w:rPr>
                <w:t>cmbHocky</w:t>
              </w:r>
            </w:ins>
          </w:p>
        </w:tc>
        <w:tc>
          <w:tcPr>
            <w:tcW w:w="1843" w:type="dxa"/>
            <w:shd w:val="clear" w:color="auto" w:fill="auto"/>
          </w:tcPr>
          <w:p w:rsidR="008D4317" w:rsidRPr="004275E6" w:rsidRDefault="008D4317" w:rsidP="00181F88">
            <w:pPr>
              <w:jc w:val="center"/>
              <w:rPr>
                <w:ins w:id="2197" w:author="abc" w:date="2018-07-02T10:49:00Z"/>
                <w:rFonts w:eastAsia="Calibri"/>
                <w:noProof/>
                <w:szCs w:val="26"/>
              </w:rPr>
            </w:pPr>
            <w:ins w:id="2198" w:author="abc" w:date="2018-07-02T10:51:00Z">
              <w:r>
                <w:rPr>
                  <w:rFonts w:eastAsia="Calibri"/>
                  <w:noProof/>
                  <w:szCs w:val="26"/>
                </w:rPr>
                <w:t>Combobox</w:t>
              </w:r>
            </w:ins>
          </w:p>
        </w:tc>
        <w:tc>
          <w:tcPr>
            <w:tcW w:w="2552" w:type="dxa"/>
            <w:shd w:val="clear" w:color="auto" w:fill="auto"/>
          </w:tcPr>
          <w:p w:rsidR="008D4317" w:rsidRPr="004275E6" w:rsidRDefault="008D4317" w:rsidP="00181F88">
            <w:pPr>
              <w:jc w:val="center"/>
              <w:rPr>
                <w:ins w:id="2199" w:author="abc" w:date="2018-07-02T10:49:00Z"/>
                <w:rFonts w:eastAsia="Calibri"/>
                <w:noProof/>
                <w:szCs w:val="26"/>
              </w:rPr>
            </w:pPr>
            <w:ins w:id="2200" w:author="abc" w:date="2018-07-02T10:51:00Z">
              <w:r>
                <w:rPr>
                  <w:rFonts w:eastAsia="Calibri"/>
                  <w:noProof/>
                  <w:szCs w:val="26"/>
                </w:rPr>
                <w:t>Lọc theo Học Kì</w:t>
              </w:r>
            </w:ins>
          </w:p>
        </w:tc>
        <w:tc>
          <w:tcPr>
            <w:tcW w:w="1518" w:type="dxa"/>
            <w:shd w:val="clear" w:color="auto" w:fill="auto"/>
          </w:tcPr>
          <w:p w:rsidR="008D4317" w:rsidRPr="004275E6" w:rsidRDefault="008D4317" w:rsidP="00181F88">
            <w:pPr>
              <w:rPr>
                <w:ins w:id="2201" w:author="abc" w:date="2018-07-02T10:49:00Z"/>
                <w:rFonts w:eastAsia="Calibri"/>
                <w:noProof/>
                <w:szCs w:val="26"/>
              </w:rPr>
            </w:pPr>
          </w:p>
        </w:tc>
      </w:tr>
      <w:tr w:rsidR="008D4317" w:rsidRPr="004275E6" w:rsidTr="00181F88">
        <w:trPr>
          <w:ins w:id="2202" w:author="abc" w:date="2018-07-02T10:49:00Z"/>
        </w:trPr>
        <w:tc>
          <w:tcPr>
            <w:tcW w:w="817" w:type="dxa"/>
            <w:shd w:val="clear" w:color="auto" w:fill="auto"/>
          </w:tcPr>
          <w:p w:rsidR="008D4317" w:rsidRPr="004275E6" w:rsidRDefault="008D4317" w:rsidP="008D4317">
            <w:pPr>
              <w:jc w:val="center"/>
              <w:rPr>
                <w:ins w:id="2203" w:author="abc" w:date="2018-07-02T10:49:00Z"/>
                <w:rFonts w:eastAsia="Calibri"/>
                <w:noProof/>
                <w:szCs w:val="26"/>
              </w:rPr>
            </w:pPr>
            <w:ins w:id="2204" w:author="abc" w:date="2018-07-02T10:49:00Z">
              <w:r>
                <w:rPr>
                  <w:rFonts w:eastAsia="Calibri"/>
                  <w:noProof/>
                  <w:szCs w:val="26"/>
                </w:rPr>
                <w:t>4</w:t>
              </w:r>
            </w:ins>
          </w:p>
        </w:tc>
        <w:tc>
          <w:tcPr>
            <w:tcW w:w="2126" w:type="dxa"/>
            <w:shd w:val="clear" w:color="auto" w:fill="auto"/>
          </w:tcPr>
          <w:p w:rsidR="008D4317" w:rsidRPr="004275E6" w:rsidRDefault="008D4317" w:rsidP="008D4317">
            <w:pPr>
              <w:jc w:val="center"/>
              <w:rPr>
                <w:ins w:id="2205" w:author="abc" w:date="2018-07-02T10:49:00Z"/>
                <w:rFonts w:eastAsia="Calibri"/>
                <w:noProof/>
                <w:szCs w:val="26"/>
              </w:rPr>
            </w:pPr>
            <w:ins w:id="2206" w:author="abc" w:date="2018-07-02T10:51:00Z">
              <w:r w:rsidRPr="008D4317">
                <w:rPr>
                  <w:rFonts w:eastAsia="Calibri"/>
                  <w:noProof/>
                  <w:szCs w:val="26"/>
                </w:rPr>
                <w:t>cmbMonHoc</w:t>
              </w:r>
            </w:ins>
          </w:p>
        </w:tc>
        <w:tc>
          <w:tcPr>
            <w:tcW w:w="1843" w:type="dxa"/>
            <w:shd w:val="clear" w:color="auto" w:fill="auto"/>
          </w:tcPr>
          <w:p w:rsidR="008D4317" w:rsidRPr="004275E6" w:rsidRDefault="008D4317" w:rsidP="008D4317">
            <w:pPr>
              <w:jc w:val="center"/>
              <w:rPr>
                <w:ins w:id="2207" w:author="abc" w:date="2018-07-02T10:49:00Z"/>
                <w:rFonts w:eastAsia="Calibri"/>
                <w:noProof/>
                <w:szCs w:val="26"/>
              </w:rPr>
            </w:pPr>
            <w:ins w:id="2208" w:author="abc" w:date="2018-07-02T10:51:00Z">
              <w:r>
                <w:rPr>
                  <w:rFonts w:eastAsia="Calibri"/>
                  <w:noProof/>
                  <w:szCs w:val="26"/>
                </w:rPr>
                <w:t>Combobox</w:t>
              </w:r>
            </w:ins>
          </w:p>
        </w:tc>
        <w:tc>
          <w:tcPr>
            <w:tcW w:w="2552" w:type="dxa"/>
            <w:shd w:val="clear" w:color="auto" w:fill="auto"/>
          </w:tcPr>
          <w:p w:rsidR="008D4317" w:rsidRPr="004275E6" w:rsidRDefault="008D4317" w:rsidP="008D4317">
            <w:pPr>
              <w:jc w:val="center"/>
              <w:rPr>
                <w:ins w:id="2209" w:author="abc" w:date="2018-07-02T10:49:00Z"/>
                <w:rFonts w:eastAsia="Calibri"/>
                <w:noProof/>
                <w:szCs w:val="26"/>
              </w:rPr>
            </w:pPr>
            <w:ins w:id="2210" w:author="abc" w:date="2018-07-02T10:51:00Z">
              <w:r>
                <w:rPr>
                  <w:rFonts w:eastAsia="Calibri"/>
                  <w:noProof/>
                  <w:szCs w:val="26"/>
                </w:rPr>
                <w:t>Lọc Theo môn</w:t>
              </w:r>
            </w:ins>
          </w:p>
        </w:tc>
        <w:tc>
          <w:tcPr>
            <w:tcW w:w="1518" w:type="dxa"/>
            <w:shd w:val="clear" w:color="auto" w:fill="auto"/>
          </w:tcPr>
          <w:p w:rsidR="008D4317" w:rsidRPr="004275E6" w:rsidRDefault="008D4317" w:rsidP="008D4317">
            <w:pPr>
              <w:rPr>
                <w:ins w:id="2211" w:author="abc" w:date="2018-07-02T10:49:00Z"/>
                <w:rFonts w:eastAsia="Calibri"/>
                <w:noProof/>
                <w:szCs w:val="26"/>
              </w:rPr>
            </w:pPr>
          </w:p>
        </w:tc>
      </w:tr>
      <w:tr w:rsidR="008D4317" w:rsidRPr="004275E6" w:rsidTr="00181F88">
        <w:trPr>
          <w:ins w:id="2212" w:author="abc" w:date="2018-07-02T10:49:00Z"/>
        </w:trPr>
        <w:tc>
          <w:tcPr>
            <w:tcW w:w="817" w:type="dxa"/>
            <w:shd w:val="clear" w:color="auto" w:fill="auto"/>
          </w:tcPr>
          <w:p w:rsidR="008D4317" w:rsidRDefault="008D4317" w:rsidP="008D4317">
            <w:pPr>
              <w:jc w:val="center"/>
              <w:rPr>
                <w:ins w:id="2213" w:author="abc" w:date="2018-07-02T10:49:00Z"/>
                <w:rFonts w:eastAsia="Calibri"/>
                <w:noProof/>
                <w:szCs w:val="26"/>
              </w:rPr>
            </w:pPr>
            <w:ins w:id="2214" w:author="abc" w:date="2018-07-02T10:49:00Z">
              <w:r>
                <w:rPr>
                  <w:rFonts w:eastAsia="Calibri"/>
                  <w:noProof/>
                  <w:szCs w:val="26"/>
                </w:rPr>
                <w:t>5</w:t>
              </w:r>
            </w:ins>
          </w:p>
        </w:tc>
        <w:tc>
          <w:tcPr>
            <w:tcW w:w="2126" w:type="dxa"/>
            <w:shd w:val="clear" w:color="auto" w:fill="auto"/>
          </w:tcPr>
          <w:p w:rsidR="008D4317" w:rsidRDefault="008D4317" w:rsidP="008D4317">
            <w:pPr>
              <w:jc w:val="center"/>
              <w:rPr>
                <w:ins w:id="2215" w:author="abc" w:date="2018-07-02T10:49:00Z"/>
                <w:rFonts w:eastAsia="Calibri"/>
                <w:noProof/>
                <w:szCs w:val="26"/>
              </w:rPr>
            </w:pPr>
            <w:ins w:id="2216" w:author="abc" w:date="2018-07-02T10:52:00Z">
              <w:r w:rsidRPr="008D4317">
                <w:rPr>
                  <w:rFonts w:eastAsia="Calibri"/>
                  <w:noProof/>
                  <w:szCs w:val="26"/>
                </w:rPr>
                <w:t>cmbHocsinh</w:t>
              </w:r>
            </w:ins>
          </w:p>
        </w:tc>
        <w:tc>
          <w:tcPr>
            <w:tcW w:w="1843" w:type="dxa"/>
            <w:shd w:val="clear" w:color="auto" w:fill="auto"/>
          </w:tcPr>
          <w:p w:rsidR="008D4317" w:rsidRDefault="008D4317" w:rsidP="008D4317">
            <w:pPr>
              <w:jc w:val="center"/>
              <w:rPr>
                <w:ins w:id="2217" w:author="abc" w:date="2018-07-02T10:49:00Z"/>
                <w:rFonts w:eastAsia="Calibri"/>
                <w:noProof/>
                <w:szCs w:val="26"/>
              </w:rPr>
            </w:pPr>
            <w:ins w:id="2218" w:author="abc" w:date="2018-07-02T10:52:00Z">
              <w:r>
                <w:rPr>
                  <w:rFonts w:eastAsia="Calibri"/>
                  <w:noProof/>
                  <w:szCs w:val="26"/>
                </w:rPr>
                <w:t>Combobox</w:t>
              </w:r>
            </w:ins>
          </w:p>
        </w:tc>
        <w:tc>
          <w:tcPr>
            <w:tcW w:w="2552" w:type="dxa"/>
            <w:shd w:val="clear" w:color="auto" w:fill="auto"/>
          </w:tcPr>
          <w:p w:rsidR="008D4317" w:rsidRDefault="008D4317" w:rsidP="008D4317">
            <w:pPr>
              <w:jc w:val="center"/>
              <w:rPr>
                <w:ins w:id="2219" w:author="abc" w:date="2018-07-02T10:49:00Z"/>
                <w:rFonts w:eastAsia="Calibri"/>
                <w:noProof/>
                <w:szCs w:val="26"/>
              </w:rPr>
            </w:pPr>
            <w:ins w:id="2220" w:author="abc" w:date="2018-07-02T10:52:00Z">
              <w:r>
                <w:rPr>
                  <w:rFonts w:eastAsia="Calibri"/>
                  <w:noProof/>
                  <w:szCs w:val="26"/>
                </w:rPr>
                <w:t>Chọn Học Sinh</w:t>
              </w:r>
            </w:ins>
          </w:p>
        </w:tc>
        <w:tc>
          <w:tcPr>
            <w:tcW w:w="1518" w:type="dxa"/>
            <w:shd w:val="clear" w:color="auto" w:fill="auto"/>
          </w:tcPr>
          <w:p w:rsidR="008D4317" w:rsidRPr="004275E6" w:rsidRDefault="008D4317" w:rsidP="008D4317">
            <w:pPr>
              <w:rPr>
                <w:ins w:id="2221" w:author="abc" w:date="2018-07-02T10:49:00Z"/>
                <w:rFonts w:eastAsia="Calibri"/>
                <w:noProof/>
                <w:szCs w:val="26"/>
              </w:rPr>
            </w:pPr>
          </w:p>
        </w:tc>
      </w:tr>
      <w:tr w:rsidR="008D4317" w:rsidRPr="004275E6" w:rsidTr="00181F88">
        <w:trPr>
          <w:ins w:id="2222" w:author="abc" w:date="2018-07-02T10:49:00Z"/>
        </w:trPr>
        <w:tc>
          <w:tcPr>
            <w:tcW w:w="817" w:type="dxa"/>
            <w:shd w:val="clear" w:color="auto" w:fill="auto"/>
          </w:tcPr>
          <w:p w:rsidR="008D4317" w:rsidRDefault="008D4317" w:rsidP="008D4317">
            <w:pPr>
              <w:jc w:val="center"/>
              <w:rPr>
                <w:ins w:id="2223" w:author="abc" w:date="2018-07-02T10:49:00Z"/>
                <w:rFonts w:eastAsia="Calibri"/>
                <w:noProof/>
                <w:szCs w:val="26"/>
              </w:rPr>
            </w:pPr>
            <w:ins w:id="2224" w:author="abc" w:date="2018-07-02T10:49:00Z">
              <w:r>
                <w:rPr>
                  <w:rFonts w:eastAsia="Calibri"/>
                  <w:noProof/>
                  <w:szCs w:val="26"/>
                </w:rPr>
                <w:t>6</w:t>
              </w:r>
            </w:ins>
          </w:p>
        </w:tc>
        <w:tc>
          <w:tcPr>
            <w:tcW w:w="2126" w:type="dxa"/>
            <w:shd w:val="clear" w:color="auto" w:fill="auto"/>
          </w:tcPr>
          <w:p w:rsidR="008D4317" w:rsidRDefault="008D4317" w:rsidP="008D4317">
            <w:pPr>
              <w:jc w:val="center"/>
              <w:rPr>
                <w:ins w:id="2225" w:author="abc" w:date="2018-07-02T10:49:00Z"/>
                <w:rFonts w:eastAsia="Calibri"/>
                <w:noProof/>
                <w:szCs w:val="26"/>
              </w:rPr>
            </w:pPr>
            <w:ins w:id="2226" w:author="abc" w:date="2018-07-02T10:52:00Z">
              <w:r w:rsidRPr="008D4317">
                <w:rPr>
                  <w:rFonts w:eastAsia="Calibri"/>
                  <w:noProof/>
                  <w:szCs w:val="26"/>
                </w:rPr>
                <w:t>dGVNhapdiemrieng</w:t>
              </w:r>
            </w:ins>
          </w:p>
        </w:tc>
        <w:tc>
          <w:tcPr>
            <w:tcW w:w="1843" w:type="dxa"/>
            <w:shd w:val="clear" w:color="auto" w:fill="auto"/>
          </w:tcPr>
          <w:p w:rsidR="008D4317" w:rsidRDefault="008D4317" w:rsidP="008D4317">
            <w:pPr>
              <w:jc w:val="center"/>
              <w:rPr>
                <w:ins w:id="2227" w:author="abc" w:date="2018-07-02T10:49:00Z"/>
                <w:rFonts w:eastAsia="Calibri"/>
                <w:noProof/>
                <w:szCs w:val="26"/>
              </w:rPr>
            </w:pPr>
            <w:ins w:id="2228" w:author="abc" w:date="2018-07-02T10:52:00Z">
              <w:r>
                <w:rPr>
                  <w:rFonts w:eastAsia="Calibri"/>
                  <w:noProof/>
                  <w:szCs w:val="26"/>
                </w:rPr>
                <w:t>DataGridview</w:t>
              </w:r>
            </w:ins>
          </w:p>
        </w:tc>
        <w:tc>
          <w:tcPr>
            <w:tcW w:w="2552" w:type="dxa"/>
            <w:shd w:val="clear" w:color="auto" w:fill="auto"/>
          </w:tcPr>
          <w:p w:rsidR="008D4317" w:rsidRDefault="008D4317" w:rsidP="008D4317">
            <w:pPr>
              <w:rPr>
                <w:ins w:id="2229" w:author="abc" w:date="2018-07-02T10:49:00Z"/>
                <w:rFonts w:eastAsia="Calibri"/>
                <w:noProof/>
                <w:szCs w:val="26"/>
              </w:rPr>
            </w:pPr>
            <w:ins w:id="2230" w:author="abc" w:date="2018-07-02T10:52:00Z">
              <w:r>
                <w:rPr>
                  <w:rFonts w:eastAsia="Calibri"/>
                  <w:noProof/>
                  <w:szCs w:val="26"/>
                </w:rPr>
                <w:t>Hiển thị thông tin điểm của  học sinh</w:t>
              </w:r>
            </w:ins>
          </w:p>
        </w:tc>
        <w:tc>
          <w:tcPr>
            <w:tcW w:w="1518" w:type="dxa"/>
            <w:shd w:val="clear" w:color="auto" w:fill="auto"/>
          </w:tcPr>
          <w:p w:rsidR="008D4317" w:rsidRPr="004275E6" w:rsidRDefault="008D4317" w:rsidP="008D4317">
            <w:pPr>
              <w:rPr>
                <w:ins w:id="2231" w:author="abc" w:date="2018-07-02T10:49:00Z"/>
                <w:rFonts w:eastAsia="Calibri"/>
                <w:noProof/>
                <w:szCs w:val="26"/>
              </w:rPr>
            </w:pPr>
          </w:p>
        </w:tc>
      </w:tr>
      <w:tr w:rsidR="008D4317" w:rsidRPr="004275E6" w:rsidTr="00181F88">
        <w:trPr>
          <w:ins w:id="2232" w:author="abc" w:date="2018-07-02T10:53:00Z"/>
        </w:trPr>
        <w:tc>
          <w:tcPr>
            <w:tcW w:w="817" w:type="dxa"/>
            <w:shd w:val="clear" w:color="auto" w:fill="auto"/>
          </w:tcPr>
          <w:p w:rsidR="008D4317" w:rsidRDefault="008D4317" w:rsidP="008D4317">
            <w:pPr>
              <w:jc w:val="center"/>
              <w:rPr>
                <w:ins w:id="2233" w:author="abc" w:date="2018-07-02T10:53:00Z"/>
                <w:rFonts w:eastAsia="Calibri"/>
                <w:noProof/>
                <w:szCs w:val="26"/>
              </w:rPr>
            </w:pPr>
            <w:ins w:id="2234" w:author="abc" w:date="2018-07-02T10:53:00Z">
              <w:r>
                <w:rPr>
                  <w:rFonts w:eastAsia="Calibri"/>
                  <w:noProof/>
                  <w:szCs w:val="26"/>
                </w:rPr>
                <w:t>7</w:t>
              </w:r>
            </w:ins>
          </w:p>
        </w:tc>
        <w:tc>
          <w:tcPr>
            <w:tcW w:w="2126" w:type="dxa"/>
            <w:shd w:val="clear" w:color="auto" w:fill="auto"/>
          </w:tcPr>
          <w:p w:rsidR="008D4317" w:rsidRPr="008D4317" w:rsidRDefault="008D4317" w:rsidP="008D4317">
            <w:pPr>
              <w:jc w:val="center"/>
              <w:rPr>
                <w:ins w:id="2235" w:author="abc" w:date="2018-07-02T10:53:00Z"/>
                <w:rFonts w:eastAsia="Calibri"/>
                <w:noProof/>
                <w:szCs w:val="26"/>
              </w:rPr>
            </w:pPr>
            <w:ins w:id="2236" w:author="abc" w:date="2018-07-02T10:53:00Z">
              <w:r w:rsidRPr="008D4317">
                <w:rPr>
                  <w:rFonts w:eastAsia="Calibri"/>
                  <w:noProof/>
                  <w:szCs w:val="26"/>
                </w:rPr>
                <w:t>btnDelete</w:t>
              </w:r>
            </w:ins>
          </w:p>
        </w:tc>
        <w:tc>
          <w:tcPr>
            <w:tcW w:w="1843" w:type="dxa"/>
            <w:shd w:val="clear" w:color="auto" w:fill="auto"/>
          </w:tcPr>
          <w:p w:rsidR="008D4317" w:rsidRDefault="008D4317" w:rsidP="008D4317">
            <w:pPr>
              <w:jc w:val="center"/>
              <w:rPr>
                <w:ins w:id="2237" w:author="abc" w:date="2018-07-02T10:53:00Z"/>
                <w:rFonts w:eastAsia="Calibri"/>
                <w:noProof/>
                <w:szCs w:val="26"/>
              </w:rPr>
            </w:pPr>
            <w:ins w:id="2238" w:author="abc" w:date="2018-07-02T10:53:00Z">
              <w:r>
                <w:rPr>
                  <w:rFonts w:eastAsia="Calibri"/>
                  <w:noProof/>
                  <w:szCs w:val="26"/>
                </w:rPr>
                <w:t>Button</w:t>
              </w:r>
            </w:ins>
          </w:p>
        </w:tc>
        <w:tc>
          <w:tcPr>
            <w:tcW w:w="2552" w:type="dxa"/>
            <w:shd w:val="clear" w:color="auto" w:fill="auto"/>
          </w:tcPr>
          <w:p w:rsidR="008D4317" w:rsidRDefault="008D4317" w:rsidP="008D4317">
            <w:pPr>
              <w:rPr>
                <w:ins w:id="2239" w:author="abc" w:date="2018-07-02T10:53:00Z"/>
                <w:rFonts w:eastAsia="Calibri"/>
                <w:noProof/>
                <w:szCs w:val="26"/>
              </w:rPr>
            </w:pPr>
            <w:ins w:id="2240" w:author="abc" w:date="2018-07-02T10:53:00Z">
              <w:r>
                <w:rPr>
                  <w:rFonts w:eastAsia="Calibri"/>
                  <w:noProof/>
                  <w:szCs w:val="26"/>
                </w:rPr>
                <w:t>Xóa Điểm học sinh</w:t>
              </w:r>
            </w:ins>
          </w:p>
        </w:tc>
        <w:tc>
          <w:tcPr>
            <w:tcW w:w="1518" w:type="dxa"/>
            <w:shd w:val="clear" w:color="auto" w:fill="auto"/>
          </w:tcPr>
          <w:p w:rsidR="008D4317" w:rsidRPr="004275E6" w:rsidRDefault="008D4317" w:rsidP="008D4317">
            <w:pPr>
              <w:rPr>
                <w:ins w:id="2241" w:author="abc" w:date="2018-07-02T10:53:00Z"/>
                <w:rFonts w:eastAsia="Calibri"/>
                <w:noProof/>
                <w:szCs w:val="26"/>
              </w:rPr>
            </w:pPr>
          </w:p>
        </w:tc>
      </w:tr>
      <w:tr w:rsidR="008D4317" w:rsidRPr="004275E6" w:rsidTr="00181F88">
        <w:trPr>
          <w:ins w:id="2242" w:author="abc" w:date="2018-07-02T10:53:00Z"/>
        </w:trPr>
        <w:tc>
          <w:tcPr>
            <w:tcW w:w="817" w:type="dxa"/>
            <w:shd w:val="clear" w:color="auto" w:fill="auto"/>
          </w:tcPr>
          <w:p w:rsidR="008D4317" w:rsidRDefault="008D4317" w:rsidP="008D4317">
            <w:pPr>
              <w:jc w:val="center"/>
              <w:rPr>
                <w:ins w:id="2243" w:author="abc" w:date="2018-07-02T10:53:00Z"/>
                <w:rFonts w:eastAsia="Calibri"/>
                <w:noProof/>
                <w:szCs w:val="26"/>
              </w:rPr>
            </w:pPr>
            <w:ins w:id="2244" w:author="abc" w:date="2018-07-02T10:53:00Z">
              <w:r>
                <w:rPr>
                  <w:rFonts w:eastAsia="Calibri"/>
                  <w:noProof/>
                  <w:szCs w:val="26"/>
                </w:rPr>
                <w:t>8</w:t>
              </w:r>
            </w:ins>
          </w:p>
        </w:tc>
        <w:tc>
          <w:tcPr>
            <w:tcW w:w="2126" w:type="dxa"/>
            <w:shd w:val="clear" w:color="auto" w:fill="auto"/>
          </w:tcPr>
          <w:p w:rsidR="008D4317" w:rsidRPr="008D4317" w:rsidRDefault="008D4317" w:rsidP="008D4317">
            <w:pPr>
              <w:jc w:val="center"/>
              <w:rPr>
                <w:ins w:id="2245" w:author="abc" w:date="2018-07-02T10:53:00Z"/>
                <w:rFonts w:eastAsia="Calibri"/>
                <w:noProof/>
                <w:szCs w:val="26"/>
              </w:rPr>
            </w:pPr>
            <w:ins w:id="2246" w:author="abc" w:date="2018-07-02T10:53:00Z">
              <w:r w:rsidRPr="008D4317">
                <w:rPr>
                  <w:rFonts w:eastAsia="Calibri"/>
                  <w:noProof/>
                  <w:szCs w:val="26"/>
                </w:rPr>
                <w:t>btnSave</w:t>
              </w:r>
            </w:ins>
          </w:p>
        </w:tc>
        <w:tc>
          <w:tcPr>
            <w:tcW w:w="1843" w:type="dxa"/>
            <w:shd w:val="clear" w:color="auto" w:fill="auto"/>
          </w:tcPr>
          <w:p w:rsidR="008D4317" w:rsidRDefault="008D4317" w:rsidP="008D4317">
            <w:pPr>
              <w:jc w:val="center"/>
              <w:rPr>
                <w:ins w:id="2247" w:author="abc" w:date="2018-07-02T10:53:00Z"/>
                <w:rFonts w:eastAsia="Calibri"/>
                <w:noProof/>
                <w:szCs w:val="26"/>
              </w:rPr>
            </w:pPr>
            <w:ins w:id="2248" w:author="abc" w:date="2018-07-02T10:53:00Z">
              <w:r>
                <w:rPr>
                  <w:rFonts w:eastAsia="Calibri"/>
                  <w:noProof/>
                  <w:szCs w:val="26"/>
                </w:rPr>
                <w:t>Button</w:t>
              </w:r>
            </w:ins>
          </w:p>
        </w:tc>
        <w:tc>
          <w:tcPr>
            <w:tcW w:w="2552" w:type="dxa"/>
            <w:shd w:val="clear" w:color="auto" w:fill="auto"/>
          </w:tcPr>
          <w:p w:rsidR="008D4317" w:rsidRDefault="008D4317" w:rsidP="008D4317">
            <w:pPr>
              <w:rPr>
                <w:ins w:id="2249" w:author="abc" w:date="2018-07-02T10:53:00Z"/>
                <w:rFonts w:eastAsia="Calibri"/>
                <w:noProof/>
                <w:szCs w:val="26"/>
              </w:rPr>
            </w:pPr>
            <w:ins w:id="2250" w:author="abc" w:date="2018-07-02T10:53:00Z">
              <w:r>
                <w:rPr>
                  <w:rFonts w:eastAsia="Calibri"/>
                  <w:noProof/>
                  <w:szCs w:val="26"/>
                </w:rPr>
                <w:t>Lưu lại</w:t>
              </w:r>
            </w:ins>
          </w:p>
        </w:tc>
        <w:tc>
          <w:tcPr>
            <w:tcW w:w="1518" w:type="dxa"/>
            <w:shd w:val="clear" w:color="auto" w:fill="auto"/>
          </w:tcPr>
          <w:p w:rsidR="008D4317" w:rsidRPr="004275E6" w:rsidRDefault="008D4317" w:rsidP="008D4317">
            <w:pPr>
              <w:rPr>
                <w:ins w:id="2251" w:author="abc" w:date="2018-07-02T10:53:00Z"/>
                <w:rFonts w:eastAsia="Calibri"/>
                <w:noProof/>
                <w:szCs w:val="26"/>
              </w:rPr>
            </w:pPr>
          </w:p>
        </w:tc>
      </w:tr>
      <w:tr w:rsidR="008D4317" w:rsidRPr="004275E6" w:rsidTr="00181F88">
        <w:trPr>
          <w:ins w:id="2252" w:author="abc" w:date="2018-07-02T10:53:00Z"/>
        </w:trPr>
        <w:tc>
          <w:tcPr>
            <w:tcW w:w="817" w:type="dxa"/>
            <w:shd w:val="clear" w:color="auto" w:fill="auto"/>
          </w:tcPr>
          <w:p w:rsidR="008D4317" w:rsidRDefault="008D4317" w:rsidP="008D4317">
            <w:pPr>
              <w:jc w:val="center"/>
              <w:rPr>
                <w:ins w:id="2253" w:author="abc" w:date="2018-07-02T10:53:00Z"/>
                <w:rFonts w:eastAsia="Calibri"/>
                <w:noProof/>
                <w:szCs w:val="26"/>
              </w:rPr>
            </w:pPr>
            <w:ins w:id="2254" w:author="abc" w:date="2018-07-02T10:53:00Z">
              <w:r>
                <w:rPr>
                  <w:rFonts w:eastAsia="Calibri"/>
                  <w:noProof/>
                  <w:szCs w:val="26"/>
                </w:rPr>
                <w:t>9</w:t>
              </w:r>
            </w:ins>
          </w:p>
        </w:tc>
        <w:tc>
          <w:tcPr>
            <w:tcW w:w="2126" w:type="dxa"/>
            <w:shd w:val="clear" w:color="auto" w:fill="auto"/>
          </w:tcPr>
          <w:p w:rsidR="008D4317" w:rsidRPr="008D4317" w:rsidRDefault="008D4317" w:rsidP="008D4317">
            <w:pPr>
              <w:jc w:val="center"/>
              <w:rPr>
                <w:ins w:id="2255" w:author="abc" w:date="2018-07-02T10:53:00Z"/>
                <w:rFonts w:eastAsia="Calibri"/>
                <w:noProof/>
                <w:szCs w:val="26"/>
              </w:rPr>
            </w:pPr>
            <w:ins w:id="2256" w:author="abc" w:date="2018-07-02T10:53:00Z">
              <w:r w:rsidRPr="008D4317">
                <w:rPr>
                  <w:rFonts w:eastAsia="Calibri"/>
                  <w:noProof/>
                  <w:szCs w:val="26"/>
                </w:rPr>
                <w:t>btnExit</w:t>
              </w:r>
            </w:ins>
          </w:p>
        </w:tc>
        <w:tc>
          <w:tcPr>
            <w:tcW w:w="1843" w:type="dxa"/>
            <w:shd w:val="clear" w:color="auto" w:fill="auto"/>
          </w:tcPr>
          <w:p w:rsidR="008D4317" w:rsidRDefault="008D4317" w:rsidP="008D4317">
            <w:pPr>
              <w:jc w:val="center"/>
              <w:rPr>
                <w:ins w:id="2257" w:author="abc" w:date="2018-07-02T10:53:00Z"/>
                <w:rFonts w:eastAsia="Calibri"/>
                <w:noProof/>
                <w:szCs w:val="26"/>
              </w:rPr>
            </w:pPr>
            <w:ins w:id="2258" w:author="abc" w:date="2018-07-02T10:53:00Z">
              <w:r>
                <w:rPr>
                  <w:rFonts w:eastAsia="Calibri"/>
                  <w:noProof/>
                  <w:szCs w:val="26"/>
                </w:rPr>
                <w:t>Button</w:t>
              </w:r>
            </w:ins>
          </w:p>
        </w:tc>
        <w:tc>
          <w:tcPr>
            <w:tcW w:w="2552" w:type="dxa"/>
            <w:shd w:val="clear" w:color="auto" w:fill="auto"/>
          </w:tcPr>
          <w:p w:rsidR="008D4317" w:rsidRDefault="008D4317" w:rsidP="008D4317">
            <w:pPr>
              <w:rPr>
                <w:ins w:id="2259" w:author="abc" w:date="2018-07-02T10:53:00Z"/>
                <w:rFonts w:eastAsia="Calibri"/>
                <w:noProof/>
                <w:szCs w:val="26"/>
              </w:rPr>
            </w:pPr>
            <w:ins w:id="2260" w:author="abc" w:date="2018-07-02T10:53:00Z">
              <w:r>
                <w:rPr>
                  <w:rFonts w:eastAsia="Calibri"/>
                  <w:noProof/>
                  <w:szCs w:val="26"/>
                </w:rPr>
                <w:t>Thoát</w:t>
              </w:r>
            </w:ins>
          </w:p>
        </w:tc>
        <w:tc>
          <w:tcPr>
            <w:tcW w:w="1518" w:type="dxa"/>
            <w:shd w:val="clear" w:color="auto" w:fill="auto"/>
          </w:tcPr>
          <w:p w:rsidR="008D4317" w:rsidRPr="004275E6" w:rsidRDefault="008D4317" w:rsidP="008D4317">
            <w:pPr>
              <w:rPr>
                <w:ins w:id="2261" w:author="abc" w:date="2018-07-02T10:53:00Z"/>
                <w:rFonts w:eastAsia="Calibri"/>
                <w:noProof/>
                <w:szCs w:val="26"/>
              </w:rPr>
            </w:pPr>
          </w:p>
        </w:tc>
      </w:tr>
      <w:tr w:rsidR="008D4317" w:rsidRPr="004275E6" w:rsidTr="00181F88">
        <w:trPr>
          <w:ins w:id="2262" w:author="abc" w:date="2018-07-02T10:54:00Z"/>
        </w:trPr>
        <w:tc>
          <w:tcPr>
            <w:tcW w:w="817" w:type="dxa"/>
            <w:shd w:val="clear" w:color="auto" w:fill="auto"/>
          </w:tcPr>
          <w:p w:rsidR="008D4317" w:rsidRDefault="008D4317" w:rsidP="008D4317">
            <w:pPr>
              <w:jc w:val="center"/>
              <w:rPr>
                <w:ins w:id="2263" w:author="abc" w:date="2018-07-02T10:54:00Z"/>
                <w:rFonts w:eastAsia="Calibri"/>
                <w:noProof/>
                <w:szCs w:val="26"/>
              </w:rPr>
            </w:pPr>
            <w:ins w:id="2264" w:author="abc" w:date="2018-07-02T10:54:00Z">
              <w:r>
                <w:rPr>
                  <w:rFonts w:eastAsia="Calibri"/>
                  <w:noProof/>
                  <w:szCs w:val="26"/>
                </w:rPr>
                <w:t>10</w:t>
              </w:r>
            </w:ins>
          </w:p>
        </w:tc>
        <w:tc>
          <w:tcPr>
            <w:tcW w:w="2126" w:type="dxa"/>
            <w:shd w:val="clear" w:color="auto" w:fill="auto"/>
          </w:tcPr>
          <w:p w:rsidR="008D4317" w:rsidRPr="008D4317" w:rsidRDefault="00181F88" w:rsidP="008D4317">
            <w:pPr>
              <w:jc w:val="center"/>
              <w:rPr>
                <w:ins w:id="2265" w:author="abc" w:date="2018-07-02T10:54:00Z"/>
                <w:rFonts w:eastAsia="Calibri"/>
                <w:noProof/>
                <w:szCs w:val="26"/>
              </w:rPr>
            </w:pPr>
            <w:ins w:id="2266" w:author="abc" w:date="2018-07-02T10:54:00Z">
              <w:r>
                <w:rPr>
                  <w:rFonts w:eastAsia="Calibri"/>
                  <w:noProof/>
                  <w:szCs w:val="26"/>
                </w:rPr>
                <w:t>btnHienThi</w:t>
              </w:r>
            </w:ins>
          </w:p>
        </w:tc>
        <w:tc>
          <w:tcPr>
            <w:tcW w:w="1843" w:type="dxa"/>
            <w:shd w:val="clear" w:color="auto" w:fill="auto"/>
          </w:tcPr>
          <w:p w:rsidR="008D4317" w:rsidRDefault="00181F88" w:rsidP="008D4317">
            <w:pPr>
              <w:jc w:val="center"/>
              <w:rPr>
                <w:ins w:id="2267" w:author="abc" w:date="2018-07-02T10:54:00Z"/>
                <w:rFonts w:eastAsia="Calibri"/>
                <w:noProof/>
                <w:szCs w:val="26"/>
              </w:rPr>
            </w:pPr>
            <w:ins w:id="2268" w:author="abc" w:date="2018-07-02T10:54:00Z">
              <w:r>
                <w:rPr>
                  <w:rFonts w:eastAsia="Calibri"/>
                  <w:noProof/>
                  <w:szCs w:val="26"/>
                </w:rPr>
                <w:t>Button</w:t>
              </w:r>
            </w:ins>
          </w:p>
        </w:tc>
        <w:tc>
          <w:tcPr>
            <w:tcW w:w="2552" w:type="dxa"/>
            <w:shd w:val="clear" w:color="auto" w:fill="auto"/>
          </w:tcPr>
          <w:p w:rsidR="008D4317" w:rsidRDefault="00181F88" w:rsidP="008D4317">
            <w:pPr>
              <w:rPr>
                <w:ins w:id="2269" w:author="abc" w:date="2018-07-02T10:54:00Z"/>
                <w:rFonts w:eastAsia="Calibri"/>
                <w:noProof/>
                <w:szCs w:val="26"/>
              </w:rPr>
            </w:pPr>
            <w:ins w:id="2270" w:author="abc" w:date="2018-07-02T10:54:00Z">
              <w:r>
                <w:rPr>
                  <w:rFonts w:eastAsia="Calibri"/>
                  <w:noProof/>
                  <w:szCs w:val="26"/>
                </w:rPr>
                <w:t>Hiển thị danh sách điểm của học sinh</w:t>
              </w:r>
            </w:ins>
          </w:p>
        </w:tc>
        <w:tc>
          <w:tcPr>
            <w:tcW w:w="1518" w:type="dxa"/>
            <w:shd w:val="clear" w:color="auto" w:fill="auto"/>
          </w:tcPr>
          <w:p w:rsidR="008D4317" w:rsidRPr="004275E6" w:rsidRDefault="008D4317" w:rsidP="008D4317">
            <w:pPr>
              <w:rPr>
                <w:ins w:id="2271" w:author="abc" w:date="2018-07-02T10:54:00Z"/>
                <w:rFonts w:eastAsia="Calibri"/>
                <w:noProof/>
                <w:szCs w:val="26"/>
              </w:rPr>
            </w:pPr>
          </w:p>
        </w:tc>
      </w:tr>
    </w:tbl>
    <w:p w:rsidR="008D4317" w:rsidRDefault="008D4317" w:rsidP="008D4317">
      <w:pPr>
        <w:pStyle w:val="ListParagraph"/>
        <w:ind w:left="1800"/>
        <w:rPr>
          <w:ins w:id="2272" w:author="abc" w:date="2018-07-02T10:49:00Z"/>
          <w:noProof/>
          <w:szCs w:val="26"/>
        </w:rPr>
      </w:pPr>
      <w:ins w:id="2273" w:author="abc" w:date="2018-07-02T10:49:00Z">
        <w:r w:rsidRPr="00B55708">
          <w:rPr>
            <w:noProof/>
            <w:szCs w:val="26"/>
          </w:rPr>
          <w:t>Danh sách biến cố và xử lý tương ứng trên màn hình</w:t>
        </w:r>
      </w:ins>
    </w:p>
    <w:p w:rsidR="008D4317" w:rsidRPr="00B55708" w:rsidRDefault="008D4317" w:rsidP="008D4317">
      <w:pPr>
        <w:pStyle w:val="ListParagraph"/>
        <w:ind w:left="1800"/>
        <w:rPr>
          <w:ins w:id="2274" w:author="abc" w:date="2018-07-02T10:49: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8D4317" w:rsidRPr="004275E6" w:rsidTr="00181F88">
        <w:trPr>
          <w:ins w:id="2275" w:author="abc" w:date="2018-07-02T10:49:00Z"/>
        </w:trPr>
        <w:tc>
          <w:tcPr>
            <w:tcW w:w="817" w:type="dxa"/>
            <w:shd w:val="clear" w:color="auto" w:fill="auto"/>
          </w:tcPr>
          <w:p w:rsidR="008D4317" w:rsidRPr="004275E6" w:rsidRDefault="008D4317" w:rsidP="00181F88">
            <w:pPr>
              <w:jc w:val="center"/>
              <w:rPr>
                <w:ins w:id="2276" w:author="abc" w:date="2018-07-02T10:49:00Z"/>
                <w:rFonts w:eastAsia="Calibri"/>
                <w:szCs w:val="26"/>
              </w:rPr>
            </w:pPr>
            <w:ins w:id="2277" w:author="abc" w:date="2018-07-02T10:49:00Z">
              <w:r w:rsidRPr="004275E6">
                <w:rPr>
                  <w:rFonts w:eastAsia="Calibri"/>
                  <w:szCs w:val="26"/>
                </w:rPr>
                <w:t>STT</w:t>
              </w:r>
            </w:ins>
          </w:p>
        </w:tc>
        <w:tc>
          <w:tcPr>
            <w:tcW w:w="2835" w:type="dxa"/>
            <w:shd w:val="clear" w:color="auto" w:fill="auto"/>
          </w:tcPr>
          <w:p w:rsidR="008D4317" w:rsidRPr="004275E6" w:rsidRDefault="008D4317" w:rsidP="00181F88">
            <w:pPr>
              <w:jc w:val="center"/>
              <w:rPr>
                <w:ins w:id="2278" w:author="abc" w:date="2018-07-02T10:49:00Z"/>
                <w:rFonts w:eastAsia="Calibri"/>
                <w:szCs w:val="26"/>
              </w:rPr>
            </w:pPr>
            <w:ins w:id="2279" w:author="abc" w:date="2018-07-02T10:49:00Z">
              <w:r w:rsidRPr="004275E6">
                <w:rPr>
                  <w:rFonts w:eastAsia="Calibri"/>
                  <w:szCs w:val="26"/>
                </w:rPr>
                <w:t>Điều kiện kích hoạt</w:t>
              </w:r>
            </w:ins>
          </w:p>
        </w:tc>
        <w:tc>
          <w:tcPr>
            <w:tcW w:w="3544" w:type="dxa"/>
            <w:shd w:val="clear" w:color="auto" w:fill="auto"/>
          </w:tcPr>
          <w:p w:rsidR="008D4317" w:rsidRPr="004275E6" w:rsidRDefault="008D4317" w:rsidP="00181F88">
            <w:pPr>
              <w:jc w:val="center"/>
              <w:rPr>
                <w:ins w:id="2280" w:author="abc" w:date="2018-07-02T10:49:00Z"/>
                <w:rFonts w:eastAsia="Calibri"/>
                <w:szCs w:val="26"/>
              </w:rPr>
            </w:pPr>
            <w:ins w:id="2281" w:author="abc" w:date="2018-07-02T10:49:00Z">
              <w:r w:rsidRPr="004275E6">
                <w:rPr>
                  <w:rFonts w:eastAsia="Calibri"/>
                  <w:szCs w:val="26"/>
                </w:rPr>
                <w:t>Xử lý</w:t>
              </w:r>
            </w:ins>
          </w:p>
        </w:tc>
        <w:tc>
          <w:tcPr>
            <w:tcW w:w="1660" w:type="dxa"/>
            <w:shd w:val="clear" w:color="auto" w:fill="auto"/>
          </w:tcPr>
          <w:p w:rsidR="008D4317" w:rsidRPr="004275E6" w:rsidRDefault="008D4317" w:rsidP="00181F88">
            <w:pPr>
              <w:jc w:val="center"/>
              <w:rPr>
                <w:ins w:id="2282" w:author="abc" w:date="2018-07-02T10:49:00Z"/>
                <w:rFonts w:eastAsia="Calibri"/>
                <w:szCs w:val="26"/>
              </w:rPr>
            </w:pPr>
            <w:ins w:id="2283" w:author="abc" w:date="2018-07-02T10:49:00Z">
              <w:r w:rsidRPr="004275E6">
                <w:rPr>
                  <w:rFonts w:eastAsia="Calibri"/>
                  <w:szCs w:val="26"/>
                </w:rPr>
                <w:t>Ghi chú</w:t>
              </w:r>
            </w:ins>
          </w:p>
        </w:tc>
      </w:tr>
      <w:tr w:rsidR="00181F88" w:rsidRPr="004275E6" w:rsidTr="00181F88">
        <w:trPr>
          <w:ins w:id="2284" w:author="abc" w:date="2018-07-02T10:49:00Z"/>
        </w:trPr>
        <w:tc>
          <w:tcPr>
            <w:tcW w:w="817" w:type="dxa"/>
            <w:shd w:val="clear" w:color="auto" w:fill="auto"/>
          </w:tcPr>
          <w:p w:rsidR="00181F88" w:rsidRPr="004275E6" w:rsidRDefault="00181F88" w:rsidP="00181F88">
            <w:pPr>
              <w:jc w:val="center"/>
              <w:rPr>
                <w:ins w:id="2285" w:author="abc" w:date="2018-07-02T10:49:00Z"/>
                <w:rFonts w:eastAsia="Calibri"/>
                <w:szCs w:val="26"/>
              </w:rPr>
            </w:pPr>
            <w:ins w:id="2286" w:author="abc" w:date="2018-07-02T10:49:00Z">
              <w:r>
                <w:rPr>
                  <w:rFonts w:eastAsia="Calibri"/>
                  <w:szCs w:val="26"/>
                </w:rPr>
                <w:lastRenderedPageBreak/>
                <w:t>1</w:t>
              </w:r>
            </w:ins>
          </w:p>
        </w:tc>
        <w:tc>
          <w:tcPr>
            <w:tcW w:w="2835" w:type="dxa"/>
            <w:shd w:val="clear" w:color="auto" w:fill="auto"/>
          </w:tcPr>
          <w:p w:rsidR="00181F88" w:rsidRPr="004275E6" w:rsidRDefault="00181F88" w:rsidP="00181F88">
            <w:pPr>
              <w:jc w:val="center"/>
              <w:rPr>
                <w:ins w:id="2287" w:author="abc" w:date="2018-07-02T10:49:00Z"/>
                <w:rFonts w:eastAsia="Calibri"/>
                <w:szCs w:val="26"/>
              </w:rPr>
            </w:pPr>
            <w:ins w:id="2288" w:author="abc" w:date="2018-07-02T10:54:00Z">
              <w:r>
                <w:rPr>
                  <w:rFonts w:eastAsia="Calibri"/>
                  <w:szCs w:val="26"/>
                </w:rPr>
                <w:t>Ấn Button Hiển Thị</w:t>
              </w:r>
            </w:ins>
          </w:p>
        </w:tc>
        <w:tc>
          <w:tcPr>
            <w:tcW w:w="3544" w:type="dxa"/>
            <w:shd w:val="clear" w:color="auto" w:fill="auto"/>
          </w:tcPr>
          <w:p w:rsidR="00181F88" w:rsidRPr="004275E6" w:rsidRDefault="00181F88" w:rsidP="00181F88">
            <w:pPr>
              <w:jc w:val="center"/>
              <w:rPr>
                <w:ins w:id="2289" w:author="abc" w:date="2018-07-02T10:49:00Z"/>
                <w:rFonts w:eastAsia="Calibri"/>
                <w:szCs w:val="26"/>
              </w:rPr>
            </w:pPr>
            <w:ins w:id="2290" w:author="abc" w:date="2018-07-02T10:54:00Z">
              <w:r>
                <w:rPr>
                  <w:rFonts w:eastAsia="Calibri"/>
                  <w:noProof/>
                  <w:szCs w:val="26"/>
                </w:rPr>
                <w:t>Hiển thị danh sách điểm của học sinh</w:t>
              </w:r>
            </w:ins>
          </w:p>
        </w:tc>
        <w:tc>
          <w:tcPr>
            <w:tcW w:w="1660" w:type="dxa"/>
            <w:shd w:val="clear" w:color="auto" w:fill="auto"/>
          </w:tcPr>
          <w:p w:rsidR="00181F88" w:rsidRPr="004275E6" w:rsidRDefault="00181F88" w:rsidP="00181F88">
            <w:pPr>
              <w:rPr>
                <w:ins w:id="2291" w:author="abc" w:date="2018-07-02T10:49:00Z"/>
                <w:rFonts w:eastAsia="Calibri"/>
                <w:szCs w:val="26"/>
              </w:rPr>
            </w:pPr>
          </w:p>
        </w:tc>
      </w:tr>
      <w:tr w:rsidR="00181F88" w:rsidRPr="004275E6" w:rsidTr="00181F88">
        <w:trPr>
          <w:ins w:id="2292" w:author="abc" w:date="2018-07-02T10:49:00Z"/>
        </w:trPr>
        <w:tc>
          <w:tcPr>
            <w:tcW w:w="817" w:type="dxa"/>
            <w:shd w:val="clear" w:color="auto" w:fill="auto"/>
          </w:tcPr>
          <w:p w:rsidR="00181F88" w:rsidRDefault="00181F88" w:rsidP="00181F88">
            <w:pPr>
              <w:jc w:val="center"/>
              <w:rPr>
                <w:ins w:id="2293" w:author="abc" w:date="2018-07-02T10:49:00Z"/>
                <w:rFonts w:eastAsia="Calibri"/>
                <w:szCs w:val="26"/>
              </w:rPr>
            </w:pPr>
            <w:ins w:id="2294" w:author="abc" w:date="2018-07-02T10:49:00Z">
              <w:r>
                <w:rPr>
                  <w:rFonts w:eastAsia="Calibri"/>
                  <w:szCs w:val="26"/>
                </w:rPr>
                <w:t>2</w:t>
              </w:r>
            </w:ins>
          </w:p>
        </w:tc>
        <w:tc>
          <w:tcPr>
            <w:tcW w:w="2835" w:type="dxa"/>
            <w:shd w:val="clear" w:color="auto" w:fill="auto"/>
          </w:tcPr>
          <w:p w:rsidR="00181F88" w:rsidRDefault="00181F88" w:rsidP="00181F88">
            <w:pPr>
              <w:jc w:val="center"/>
              <w:rPr>
                <w:ins w:id="2295" w:author="abc" w:date="2018-07-02T10:49:00Z"/>
                <w:rFonts w:eastAsia="Calibri"/>
                <w:szCs w:val="26"/>
              </w:rPr>
            </w:pPr>
            <w:ins w:id="2296" w:author="abc" w:date="2018-07-02T10:54:00Z">
              <w:r>
                <w:rPr>
                  <w:rFonts w:eastAsia="Calibri"/>
                  <w:szCs w:val="26"/>
                </w:rPr>
                <w:t>Ấn Button Delete</w:t>
              </w:r>
            </w:ins>
          </w:p>
        </w:tc>
        <w:tc>
          <w:tcPr>
            <w:tcW w:w="3544" w:type="dxa"/>
            <w:shd w:val="clear" w:color="auto" w:fill="auto"/>
          </w:tcPr>
          <w:p w:rsidR="00181F88" w:rsidRDefault="00181F88" w:rsidP="00181F88">
            <w:pPr>
              <w:jc w:val="center"/>
              <w:rPr>
                <w:ins w:id="2297" w:author="abc" w:date="2018-07-02T10:49:00Z"/>
                <w:rFonts w:eastAsia="Calibri"/>
                <w:szCs w:val="26"/>
              </w:rPr>
            </w:pPr>
            <w:ins w:id="2298" w:author="abc" w:date="2018-07-02T10:54:00Z">
              <w:r>
                <w:rPr>
                  <w:rFonts w:eastAsia="Calibri"/>
                  <w:szCs w:val="26"/>
                </w:rPr>
                <w:t>Xóa điểm của học sinh đang chọn</w:t>
              </w:r>
            </w:ins>
          </w:p>
        </w:tc>
        <w:tc>
          <w:tcPr>
            <w:tcW w:w="1660" w:type="dxa"/>
            <w:shd w:val="clear" w:color="auto" w:fill="auto"/>
          </w:tcPr>
          <w:p w:rsidR="00181F88" w:rsidRPr="004275E6" w:rsidRDefault="00181F88" w:rsidP="00181F88">
            <w:pPr>
              <w:rPr>
                <w:ins w:id="2299" w:author="abc" w:date="2018-07-02T10:49:00Z"/>
                <w:rFonts w:eastAsia="Calibri"/>
                <w:szCs w:val="26"/>
              </w:rPr>
            </w:pPr>
          </w:p>
        </w:tc>
      </w:tr>
      <w:tr w:rsidR="00181F88" w:rsidRPr="004275E6" w:rsidTr="00181F88">
        <w:trPr>
          <w:ins w:id="2300" w:author="abc" w:date="2018-07-02T10:49:00Z"/>
        </w:trPr>
        <w:tc>
          <w:tcPr>
            <w:tcW w:w="817" w:type="dxa"/>
            <w:shd w:val="clear" w:color="auto" w:fill="auto"/>
          </w:tcPr>
          <w:p w:rsidR="00181F88" w:rsidRDefault="00181F88" w:rsidP="00181F88">
            <w:pPr>
              <w:jc w:val="center"/>
              <w:rPr>
                <w:ins w:id="2301" w:author="abc" w:date="2018-07-02T10:49:00Z"/>
                <w:rFonts w:eastAsia="Calibri"/>
                <w:szCs w:val="26"/>
              </w:rPr>
            </w:pPr>
            <w:ins w:id="2302" w:author="abc" w:date="2018-07-02T10:49:00Z">
              <w:r>
                <w:rPr>
                  <w:rFonts w:eastAsia="Calibri"/>
                  <w:szCs w:val="26"/>
                </w:rPr>
                <w:t>3</w:t>
              </w:r>
            </w:ins>
          </w:p>
        </w:tc>
        <w:tc>
          <w:tcPr>
            <w:tcW w:w="2835" w:type="dxa"/>
            <w:shd w:val="clear" w:color="auto" w:fill="auto"/>
          </w:tcPr>
          <w:p w:rsidR="00181F88" w:rsidRDefault="00181F88" w:rsidP="00181F88">
            <w:pPr>
              <w:jc w:val="center"/>
              <w:rPr>
                <w:ins w:id="2303" w:author="abc" w:date="2018-07-02T10:49:00Z"/>
                <w:rFonts w:eastAsia="Calibri"/>
                <w:szCs w:val="26"/>
              </w:rPr>
            </w:pPr>
            <w:ins w:id="2304" w:author="abc" w:date="2018-07-02T10:49:00Z">
              <w:r>
                <w:rPr>
                  <w:rFonts w:eastAsia="Calibri"/>
                  <w:szCs w:val="26"/>
                </w:rPr>
                <w:t>Ấn Button Save</w:t>
              </w:r>
            </w:ins>
          </w:p>
        </w:tc>
        <w:tc>
          <w:tcPr>
            <w:tcW w:w="3544" w:type="dxa"/>
            <w:shd w:val="clear" w:color="auto" w:fill="auto"/>
          </w:tcPr>
          <w:p w:rsidR="00181F88" w:rsidRDefault="00181F88" w:rsidP="00181F88">
            <w:pPr>
              <w:jc w:val="center"/>
              <w:rPr>
                <w:ins w:id="2305" w:author="abc" w:date="2018-07-02T10:49:00Z"/>
                <w:rFonts w:eastAsia="Calibri"/>
                <w:szCs w:val="26"/>
              </w:rPr>
            </w:pPr>
            <w:ins w:id="2306" w:author="abc" w:date="2018-07-02T10:55:00Z">
              <w:r>
                <w:rPr>
                  <w:rFonts w:eastAsia="Calibri"/>
                  <w:szCs w:val="26"/>
                </w:rPr>
                <w:t>Lưu tất cả</w:t>
              </w:r>
            </w:ins>
          </w:p>
        </w:tc>
        <w:tc>
          <w:tcPr>
            <w:tcW w:w="1660" w:type="dxa"/>
            <w:shd w:val="clear" w:color="auto" w:fill="auto"/>
          </w:tcPr>
          <w:p w:rsidR="00181F88" w:rsidRPr="004275E6" w:rsidRDefault="00181F88" w:rsidP="00181F88">
            <w:pPr>
              <w:rPr>
                <w:ins w:id="2307" w:author="abc" w:date="2018-07-02T10:49:00Z"/>
                <w:rFonts w:eastAsia="Calibri"/>
                <w:szCs w:val="26"/>
              </w:rPr>
            </w:pPr>
          </w:p>
        </w:tc>
      </w:tr>
      <w:tr w:rsidR="00181F88" w:rsidRPr="004275E6" w:rsidTr="00181F88">
        <w:trPr>
          <w:ins w:id="2308" w:author="abc" w:date="2018-07-02T10:55:00Z"/>
        </w:trPr>
        <w:tc>
          <w:tcPr>
            <w:tcW w:w="817" w:type="dxa"/>
            <w:shd w:val="clear" w:color="auto" w:fill="auto"/>
          </w:tcPr>
          <w:p w:rsidR="00181F88" w:rsidRDefault="00181F88" w:rsidP="00181F88">
            <w:pPr>
              <w:jc w:val="center"/>
              <w:rPr>
                <w:ins w:id="2309" w:author="abc" w:date="2018-07-02T10:55:00Z"/>
                <w:rFonts w:eastAsia="Calibri"/>
                <w:szCs w:val="26"/>
              </w:rPr>
            </w:pPr>
            <w:ins w:id="2310" w:author="abc" w:date="2018-07-02T10:55:00Z">
              <w:r>
                <w:rPr>
                  <w:rFonts w:eastAsia="Calibri"/>
                  <w:szCs w:val="26"/>
                </w:rPr>
                <w:t>4</w:t>
              </w:r>
            </w:ins>
          </w:p>
        </w:tc>
        <w:tc>
          <w:tcPr>
            <w:tcW w:w="2835" w:type="dxa"/>
            <w:shd w:val="clear" w:color="auto" w:fill="auto"/>
          </w:tcPr>
          <w:p w:rsidR="00181F88" w:rsidRDefault="00181F88" w:rsidP="00181F88">
            <w:pPr>
              <w:jc w:val="center"/>
              <w:rPr>
                <w:ins w:id="2311" w:author="abc" w:date="2018-07-02T10:55:00Z"/>
                <w:rFonts w:eastAsia="Calibri"/>
                <w:szCs w:val="26"/>
              </w:rPr>
            </w:pPr>
            <w:ins w:id="2312" w:author="abc" w:date="2018-07-02T10:55:00Z">
              <w:r>
                <w:rPr>
                  <w:rFonts w:eastAsia="Calibri"/>
                  <w:szCs w:val="26"/>
                </w:rPr>
                <w:t>Ấn button Exit</w:t>
              </w:r>
            </w:ins>
          </w:p>
        </w:tc>
        <w:tc>
          <w:tcPr>
            <w:tcW w:w="3544" w:type="dxa"/>
            <w:shd w:val="clear" w:color="auto" w:fill="auto"/>
          </w:tcPr>
          <w:p w:rsidR="00181F88" w:rsidRDefault="00181F88" w:rsidP="00181F88">
            <w:pPr>
              <w:jc w:val="center"/>
              <w:rPr>
                <w:ins w:id="2313" w:author="abc" w:date="2018-07-02T10:55:00Z"/>
                <w:rFonts w:eastAsia="Calibri"/>
                <w:szCs w:val="26"/>
              </w:rPr>
            </w:pPr>
            <w:ins w:id="2314" w:author="abc" w:date="2018-07-02T10:55:00Z">
              <w:r>
                <w:rPr>
                  <w:rFonts w:eastAsia="Calibri"/>
                  <w:szCs w:val="26"/>
                </w:rPr>
                <w:t>Thoát Cửa sổ nhập điểm riêng</w:t>
              </w:r>
            </w:ins>
          </w:p>
        </w:tc>
        <w:tc>
          <w:tcPr>
            <w:tcW w:w="1660" w:type="dxa"/>
            <w:shd w:val="clear" w:color="auto" w:fill="auto"/>
          </w:tcPr>
          <w:p w:rsidR="00181F88" w:rsidRPr="004275E6" w:rsidRDefault="00181F88" w:rsidP="00181F88">
            <w:pPr>
              <w:rPr>
                <w:ins w:id="2315" w:author="abc" w:date="2018-07-02T10:55:00Z"/>
                <w:rFonts w:eastAsia="Calibri"/>
                <w:szCs w:val="26"/>
              </w:rPr>
            </w:pPr>
          </w:p>
        </w:tc>
      </w:tr>
    </w:tbl>
    <w:p w:rsidR="008D4317" w:rsidRDefault="008D4317" w:rsidP="008D4317">
      <w:pPr>
        <w:pStyle w:val="ListParagraph"/>
        <w:ind w:left="1800"/>
        <w:rPr>
          <w:ins w:id="2316" w:author="abc" w:date="2018-07-02T10:49:00Z"/>
        </w:rPr>
      </w:pPr>
    </w:p>
    <w:p w:rsidR="008D4317" w:rsidRDefault="008D4317">
      <w:pPr>
        <w:pStyle w:val="ListParagraph"/>
        <w:ind w:left="180"/>
        <w:rPr>
          <w:ins w:id="2317" w:author="abc" w:date="2018-07-02T09:56:00Z"/>
        </w:rPr>
        <w:pPrChange w:id="2318" w:author="abc" w:date="2018-07-02T10:49:00Z">
          <w:pPr>
            <w:pStyle w:val="ListParagraph"/>
            <w:numPr>
              <w:ilvl w:val="1"/>
              <w:numId w:val="4"/>
            </w:numPr>
            <w:ind w:left="1080" w:hanging="360"/>
          </w:pPr>
        </w:pPrChange>
      </w:pPr>
    </w:p>
    <w:p w:rsidR="008D0AA5" w:rsidRDefault="008D0AA5">
      <w:pPr>
        <w:pStyle w:val="ListParagraph"/>
        <w:numPr>
          <w:ilvl w:val="2"/>
          <w:numId w:val="4"/>
        </w:numPr>
        <w:rPr>
          <w:ins w:id="2319" w:author="abc" w:date="2018-07-02T10:55:00Z"/>
        </w:rPr>
        <w:pPrChange w:id="2320" w:author="abc" w:date="2018-07-02T10:16:00Z">
          <w:pPr>
            <w:pStyle w:val="ListParagraph"/>
            <w:numPr>
              <w:ilvl w:val="1"/>
              <w:numId w:val="4"/>
            </w:numPr>
            <w:ind w:left="1080" w:hanging="360"/>
          </w:pPr>
        </w:pPrChange>
      </w:pPr>
      <w:ins w:id="2321" w:author="abc" w:date="2018-07-02T09:56:00Z">
        <w:r>
          <w:t>Màn hình nhập điểm chung</w:t>
        </w:r>
      </w:ins>
    </w:p>
    <w:p w:rsidR="00181F88" w:rsidRDefault="00181F88">
      <w:pPr>
        <w:pStyle w:val="ListParagraph"/>
        <w:ind w:left="-270"/>
        <w:rPr>
          <w:ins w:id="2322" w:author="abc" w:date="2018-07-02T10:56:00Z"/>
        </w:rPr>
        <w:pPrChange w:id="2323" w:author="abc" w:date="2018-07-02T10:56:00Z">
          <w:pPr>
            <w:pStyle w:val="ListParagraph"/>
            <w:numPr>
              <w:ilvl w:val="1"/>
              <w:numId w:val="4"/>
            </w:numPr>
            <w:ind w:left="1080" w:hanging="360"/>
          </w:pPr>
        </w:pPrChange>
      </w:pPr>
      <w:ins w:id="2324" w:author="abc" w:date="2018-07-02T10:56:00Z">
        <w:r>
          <w:rPr>
            <w:noProof/>
          </w:rPr>
          <w:drawing>
            <wp:inline distT="0" distB="0" distL="0" distR="0" wp14:anchorId="3E6CA658" wp14:editId="101AE4F8">
              <wp:extent cx="5943600" cy="3202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02305"/>
                      </a:xfrm>
                      <a:prstGeom prst="rect">
                        <a:avLst/>
                      </a:prstGeom>
                    </pic:spPr>
                  </pic:pic>
                </a:graphicData>
              </a:graphic>
            </wp:inline>
          </w:drawing>
        </w:r>
      </w:ins>
    </w:p>
    <w:p w:rsidR="00181F88" w:rsidRDefault="00181F88" w:rsidP="00181F88">
      <w:pPr>
        <w:pStyle w:val="ListParagraph"/>
        <w:ind w:left="0"/>
        <w:rPr>
          <w:ins w:id="2325" w:author="abc" w:date="2018-07-02T10:57:00Z"/>
          <w:noProof/>
          <w:szCs w:val="26"/>
        </w:rPr>
      </w:pPr>
      <w:ins w:id="2326" w:author="abc" w:date="2018-07-02T10:57:00Z">
        <w:r>
          <w:rPr>
            <w:noProof/>
            <w:szCs w:val="26"/>
          </w:rPr>
          <w:t>Mô tả các đối tượng trên màn hình</w:t>
        </w:r>
      </w:ins>
    </w:p>
    <w:p w:rsidR="00181F88" w:rsidRPr="00B55708" w:rsidRDefault="00181F88" w:rsidP="00181F88">
      <w:pPr>
        <w:pStyle w:val="ListParagraph"/>
        <w:ind w:left="1800"/>
        <w:rPr>
          <w:ins w:id="2327" w:author="abc" w:date="2018-07-02T10:5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126"/>
        <w:gridCol w:w="1843"/>
        <w:gridCol w:w="2552"/>
        <w:gridCol w:w="1518"/>
      </w:tblGrid>
      <w:tr w:rsidR="00181F88" w:rsidRPr="004275E6" w:rsidTr="00181F88">
        <w:trPr>
          <w:ins w:id="2328" w:author="abc" w:date="2018-07-02T10:57:00Z"/>
        </w:trPr>
        <w:tc>
          <w:tcPr>
            <w:tcW w:w="817" w:type="dxa"/>
            <w:shd w:val="clear" w:color="auto" w:fill="auto"/>
          </w:tcPr>
          <w:p w:rsidR="00181F88" w:rsidRPr="004275E6" w:rsidRDefault="00181F88" w:rsidP="00181F88">
            <w:pPr>
              <w:jc w:val="center"/>
              <w:rPr>
                <w:ins w:id="2329" w:author="abc" w:date="2018-07-02T10:57:00Z"/>
                <w:rFonts w:eastAsia="Calibri"/>
                <w:noProof/>
                <w:szCs w:val="26"/>
              </w:rPr>
            </w:pPr>
            <w:ins w:id="2330" w:author="abc" w:date="2018-07-02T10:57:00Z">
              <w:r w:rsidRPr="004275E6">
                <w:rPr>
                  <w:rFonts w:eastAsia="Calibri"/>
                  <w:noProof/>
                  <w:szCs w:val="26"/>
                </w:rPr>
                <w:t>STT</w:t>
              </w:r>
            </w:ins>
          </w:p>
        </w:tc>
        <w:tc>
          <w:tcPr>
            <w:tcW w:w="2126" w:type="dxa"/>
            <w:shd w:val="clear" w:color="auto" w:fill="auto"/>
          </w:tcPr>
          <w:p w:rsidR="00181F88" w:rsidRPr="004275E6" w:rsidRDefault="00181F88" w:rsidP="00181F88">
            <w:pPr>
              <w:jc w:val="center"/>
              <w:rPr>
                <w:ins w:id="2331" w:author="abc" w:date="2018-07-02T10:57:00Z"/>
                <w:rFonts w:eastAsia="Calibri"/>
                <w:noProof/>
                <w:szCs w:val="26"/>
              </w:rPr>
            </w:pPr>
            <w:ins w:id="2332" w:author="abc" w:date="2018-07-02T10:57:00Z">
              <w:r w:rsidRPr="004275E6">
                <w:rPr>
                  <w:rFonts w:eastAsia="Calibri"/>
                  <w:noProof/>
                  <w:szCs w:val="26"/>
                </w:rPr>
                <w:t xml:space="preserve">Tên </w:t>
              </w:r>
            </w:ins>
          </w:p>
        </w:tc>
        <w:tc>
          <w:tcPr>
            <w:tcW w:w="1843" w:type="dxa"/>
            <w:shd w:val="clear" w:color="auto" w:fill="auto"/>
          </w:tcPr>
          <w:p w:rsidR="00181F88" w:rsidRPr="004275E6" w:rsidRDefault="00181F88" w:rsidP="00181F88">
            <w:pPr>
              <w:jc w:val="center"/>
              <w:rPr>
                <w:ins w:id="2333" w:author="abc" w:date="2018-07-02T10:57:00Z"/>
                <w:rFonts w:eastAsia="Calibri"/>
                <w:noProof/>
                <w:szCs w:val="26"/>
              </w:rPr>
            </w:pPr>
            <w:ins w:id="2334" w:author="abc" w:date="2018-07-02T10:57:00Z">
              <w:r w:rsidRPr="004275E6">
                <w:rPr>
                  <w:rFonts w:eastAsia="Calibri"/>
                  <w:noProof/>
                  <w:szCs w:val="26"/>
                </w:rPr>
                <w:t xml:space="preserve">Kiểu </w:t>
              </w:r>
            </w:ins>
          </w:p>
        </w:tc>
        <w:tc>
          <w:tcPr>
            <w:tcW w:w="2552" w:type="dxa"/>
            <w:shd w:val="clear" w:color="auto" w:fill="auto"/>
          </w:tcPr>
          <w:p w:rsidR="00181F88" w:rsidRPr="004275E6" w:rsidRDefault="00181F88" w:rsidP="00181F88">
            <w:pPr>
              <w:jc w:val="center"/>
              <w:rPr>
                <w:ins w:id="2335" w:author="abc" w:date="2018-07-02T10:57:00Z"/>
                <w:rFonts w:eastAsia="Calibri"/>
                <w:noProof/>
                <w:szCs w:val="26"/>
              </w:rPr>
            </w:pPr>
            <w:ins w:id="2336" w:author="abc" w:date="2018-07-02T10:57:00Z">
              <w:r w:rsidRPr="004275E6">
                <w:rPr>
                  <w:rFonts w:eastAsia="Calibri"/>
                  <w:noProof/>
                  <w:szCs w:val="26"/>
                </w:rPr>
                <w:t>Ý nghĩa</w:t>
              </w:r>
            </w:ins>
          </w:p>
        </w:tc>
        <w:tc>
          <w:tcPr>
            <w:tcW w:w="1518" w:type="dxa"/>
            <w:shd w:val="clear" w:color="auto" w:fill="auto"/>
          </w:tcPr>
          <w:p w:rsidR="00181F88" w:rsidRPr="004275E6" w:rsidRDefault="00181F88" w:rsidP="00181F88">
            <w:pPr>
              <w:jc w:val="center"/>
              <w:rPr>
                <w:ins w:id="2337" w:author="abc" w:date="2018-07-02T10:57:00Z"/>
                <w:rFonts w:eastAsia="Calibri"/>
                <w:noProof/>
                <w:szCs w:val="26"/>
              </w:rPr>
            </w:pPr>
            <w:ins w:id="2338" w:author="abc" w:date="2018-07-02T10:57:00Z">
              <w:r w:rsidRPr="004275E6">
                <w:rPr>
                  <w:rFonts w:eastAsia="Calibri"/>
                  <w:noProof/>
                  <w:szCs w:val="26"/>
                </w:rPr>
                <w:t>Ghi chú</w:t>
              </w:r>
            </w:ins>
          </w:p>
        </w:tc>
      </w:tr>
      <w:tr w:rsidR="00181F88" w:rsidRPr="004275E6" w:rsidTr="00181F88">
        <w:trPr>
          <w:ins w:id="2339" w:author="abc" w:date="2018-07-02T10:57:00Z"/>
        </w:trPr>
        <w:tc>
          <w:tcPr>
            <w:tcW w:w="817" w:type="dxa"/>
            <w:shd w:val="clear" w:color="auto" w:fill="auto"/>
          </w:tcPr>
          <w:p w:rsidR="00181F88" w:rsidRPr="004275E6" w:rsidRDefault="00181F88" w:rsidP="00181F88">
            <w:pPr>
              <w:jc w:val="center"/>
              <w:rPr>
                <w:ins w:id="2340" w:author="abc" w:date="2018-07-02T10:57:00Z"/>
                <w:rFonts w:eastAsia="Calibri"/>
                <w:noProof/>
                <w:szCs w:val="26"/>
              </w:rPr>
            </w:pPr>
            <w:ins w:id="2341" w:author="abc" w:date="2018-07-02T10:57:00Z">
              <w:r w:rsidRPr="004275E6">
                <w:rPr>
                  <w:rFonts w:eastAsia="Calibri"/>
                  <w:noProof/>
                  <w:szCs w:val="26"/>
                </w:rPr>
                <w:t>1</w:t>
              </w:r>
            </w:ins>
          </w:p>
        </w:tc>
        <w:tc>
          <w:tcPr>
            <w:tcW w:w="2126" w:type="dxa"/>
            <w:shd w:val="clear" w:color="auto" w:fill="auto"/>
          </w:tcPr>
          <w:p w:rsidR="00181F88" w:rsidRPr="004275E6" w:rsidRDefault="00181F88" w:rsidP="00181F88">
            <w:pPr>
              <w:jc w:val="center"/>
              <w:rPr>
                <w:ins w:id="2342" w:author="abc" w:date="2018-07-02T10:57:00Z"/>
                <w:rFonts w:eastAsia="Calibri"/>
                <w:noProof/>
                <w:szCs w:val="26"/>
              </w:rPr>
            </w:pPr>
            <w:ins w:id="2343" w:author="abc" w:date="2018-07-02T10:57:00Z">
              <w:r>
                <w:rPr>
                  <w:rFonts w:eastAsia="Calibri"/>
                  <w:noProof/>
                  <w:szCs w:val="26"/>
                </w:rPr>
                <w:t>cmbNamhoc</w:t>
              </w:r>
            </w:ins>
          </w:p>
        </w:tc>
        <w:tc>
          <w:tcPr>
            <w:tcW w:w="1843" w:type="dxa"/>
            <w:shd w:val="clear" w:color="auto" w:fill="auto"/>
          </w:tcPr>
          <w:p w:rsidR="00181F88" w:rsidRPr="004275E6" w:rsidRDefault="00181F88" w:rsidP="00181F88">
            <w:pPr>
              <w:jc w:val="center"/>
              <w:rPr>
                <w:ins w:id="2344" w:author="abc" w:date="2018-07-02T10:57:00Z"/>
                <w:rFonts w:eastAsia="Calibri"/>
                <w:noProof/>
                <w:szCs w:val="26"/>
              </w:rPr>
            </w:pPr>
            <w:ins w:id="2345" w:author="abc" w:date="2018-07-02T10:57:00Z">
              <w:r>
                <w:rPr>
                  <w:rFonts w:eastAsia="Calibri"/>
                  <w:noProof/>
                  <w:szCs w:val="26"/>
                </w:rPr>
                <w:t>Combobox</w:t>
              </w:r>
            </w:ins>
          </w:p>
        </w:tc>
        <w:tc>
          <w:tcPr>
            <w:tcW w:w="2552" w:type="dxa"/>
            <w:shd w:val="clear" w:color="auto" w:fill="auto"/>
          </w:tcPr>
          <w:p w:rsidR="00181F88" w:rsidRPr="004275E6" w:rsidRDefault="00181F88" w:rsidP="00181F88">
            <w:pPr>
              <w:jc w:val="center"/>
              <w:rPr>
                <w:ins w:id="2346" w:author="abc" w:date="2018-07-02T10:57:00Z"/>
                <w:rFonts w:eastAsia="Calibri"/>
                <w:noProof/>
                <w:szCs w:val="26"/>
              </w:rPr>
            </w:pPr>
            <w:ins w:id="2347" w:author="abc" w:date="2018-07-02T10:57:00Z">
              <w:r>
                <w:rPr>
                  <w:rFonts w:eastAsia="Calibri"/>
                  <w:noProof/>
                  <w:szCs w:val="26"/>
                </w:rPr>
                <w:t>Lọc theo năm học</w:t>
              </w:r>
            </w:ins>
          </w:p>
        </w:tc>
        <w:tc>
          <w:tcPr>
            <w:tcW w:w="1518" w:type="dxa"/>
            <w:shd w:val="clear" w:color="auto" w:fill="auto"/>
          </w:tcPr>
          <w:p w:rsidR="00181F88" w:rsidRPr="004275E6" w:rsidRDefault="00181F88" w:rsidP="00181F88">
            <w:pPr>
              <w:jc w:val="center"/>
              <w:rPr>
                <w:ins w:id="2348" w:author="abc" w:date="2018-07-02T10:57:00Z"/>
                <w:rFonts w:eastAsia="Calibri"/>
                <w:noProof/>
                <w:szCs w:val="26"/>
              </w:rPr>
            </w:pPr>
          </w:p>
        </w:tc>
      </w:tr>
      <w:tr w:rsidR="00181F88" w:rsidRPr="004275E6" w:rsidTr="00181F88">
        <w:trPr>
          <w:ins w:id="2349" w:author="abc" w:date="2018-07-02T10:57:00Z"/>
        </w:trPr>
        <w:tc>
          <w:tcPr>
            <w:tcW w:w="817" w:type="dxa"/>
            <w:shd w:val="clear" w:color="auto" w:fill="auto"/>
          </w:tcPr>
          <w:p w:rsidR="00181F88" w:rsidRPr="004275E6" w:rsidRDefault="00181F88" w:rsidP="00181F88">
            <w:pPr>
              <w:jc w:val="center"/>
              <w:rPr>
                <w:ins w:id="2350" w:author="abc" w:date="2018-07-02T10:57:00Z"/>
                <w:rFonts w:eastAsia="Calibri"/>
                <w:noProof/>
                <w:szCs w:val="26"/>
              </w:rPr>
            </w:pPr>
            <w:ins w:id="2351" w:author="abc" w:date="2018-07-02T10:57:00Z">
              <w:r w:rsidRPr="004275E6">
                <w:rPr>
                  <w:rFonts w:eastAsia="Calibri"/>
                  <w:noProof/>
                  <w:szCs w:val="26"/>
                </w:rPr>
                <w:t>2</w:t>
              </w:r>
            </w:ins>
          </w:p>
        </w:tc>
        <w:tc>
          <w:tcPr>
            <w:tcW w:w="2126" w:type="dxa"/>
            <w:shd w:val="clear" w:color="auto" w:fill="auto"/>
          </w:tcPr>
          <w:p w:rsidR="00181F88" w:rsidRPr="004275E6" w:rsidRDefault="00181F88" w:rsidP="00181F88">
            <w:pPr>
              <w:jc w:val="center"/>
              <w:rPr>
                <w:ins w:id="2352" w:author="abc" w:date="2018-07-02T10:57:00Z"/>
                <w:rFonts w:eastAsia="Calibri"/>
                <w:noProof/>
                <w:szCs w:val="26"/>
              </w:rPr>
            </w:pPr>
            <w:ins w:id="2353" w:author="abc" w:date="2018-07-02T10:57:00Z">
              <w:r>
                <w:rPr>
                  <w:rFonts w:eastAsia="Calibri"/>
                  <w:noProof/>
                  <w:szCs w:val="26"/>
                </w:rPr>
                <w:t>cmbLop</w:t>
              </w:r>
            </w:ins>
          </w:p>
        </w:tc>
        <w:tc>
          <w:tcPr>
            <w:tcW w:w="1843" w:type="dxa"/>
            <w:shd w:val="clear" w:color="auto" w:fill="auto"/>
          </w:tcPr>
          <w:p w:rsidR="00181F88" w:rsidRPr="004275E6" w:rsidRDefault="00181F88" w:rsidP="00181F88">
            <w:pPr>
              <w:jc w:val="center"/>
              <w:rPr>
                <w:ins w:id="2354" w:author="abc" w:date="2018-07-02T10:57:00Z"/>
                <w:rFonts w:eastAsia="Calibri"/>
                <w:noProof/>
                <w:szCs w:val="26"/>
              </w:rPr>
            </w:pPr>
            <w:ins w:id="2355" w:author="abc" w:date="2018-07-02T10:57:00Z">
              <w:r>
                <w:rPr>
                  <w:rFonts w:eastAsia="Calibri"/>
                  <w:noProof/>
                  <w:szCs w:val="26"/>
                </w:rPr>
                <w:t>Combobox</w:t>
              </w:r>
            </w:ins>
          </w:p>
        </w:tc>
        <w:tc>
          <w:tcPr>
            <w:tcW w:w="2552" w:type="dxa"/>
            <w:shd w:val="clear" w:color="auto" w:fill="auto"/>
          </w:tcPr>
          <w:p w:rsidR="00181F88" w:rsidRPr="004275E6" w:rsidRDefault="00181F88" w:rsidP="00181F88">
            <w:pPr>
              <w:jc w:val="center"/>
              <w:rPr>
                <w:ins w:id="2356" w:author="abc" w:date="2018-07-02T10:57:00Z"/>
                <w:rFonts w:eastAsia="Calibri"/>
                <w:noProof/>
                <w:szCs w:val="26"/>
              </w:rPr>
            </w:pPr>
            <w:ins w:id="2357" w:author="abc" w:date="2018-07-02T10:57:00Z">
              <w:r>
                <w:rPr>
                  <w:rFonts w:eastAsia="Calibri"/>
                  <w:noProof/>
                  <w:szCs w:val="26"/>
                </w:rPr>
                <w:t>Lọc theo Lớp</w:t>
              </w:r>
            </w:ins>
          </w:p>
        </w:tc>
        <w:tc>
          <w:tcPr>
            <w:tcW w:w="1518" w:type="dxa"/>
            <w:shd w:val="clear" w:color="auto" w:fill="auto"/>
          </w:tcPr>
          <w:p w:rsidR="00181F88" w:rsidRPr="004275E6" w:rsidRDefault="00181F88" w:rsidP="00181F88">
            <w:pPr>
              <w:jc w:val="center"/>
              <w:rPr>
                <w:ins w:id="2358" w:author="abc" w:date="2018-07-02T10:57:00Z"/>
                <w:rFonts w:eastAsia="Calibri"/>
                <w:noProof/>
                <w:szCs w:val="26"/>
              </w:rPr>
            </w:pPr>
          </w:p>
        </w:tc>
      </w:tr>
      <w:tr w:rsidR="00181F88" w:rsidRPr="004275E6" w:rsidTr="00181F88">
        <w:trPr>
          <w:ins w:id="2359" w:author="abc" w:date="2018-07-02T10:57:00Z"/>
        </w:trPr>
        <w:tc>
          <w:tcPr>
            <w:tcW w:w="817" w:type="dxa"/>
            <w:shd w:val="clear" w:color="auto" w:fill="auto"/>
          </w:tcPr>
          <w:p w:rsidR="00181F88" w:rsidRPr="004275E6" w:rsidRDefault="00181F88" w:rsidP="00181F88">
            <w:pPr>
              <w:jc w:val="center"/>
              <w:rPr>
                <w:ins w:id="2360" w:author="abc" w:date="2018-07-02T10:57:00Z"/>
                <w:rFonts w:eastAsia="Calibri"/>
                <w:noProof/>
                <w:szCs w:val="26"/>
              </w:rPr>
            </w:pPr>
            <w:ins w:id="2361" w:author="abc" w:date="2018-07-02T10:57:00Z">
              <w:r w:rsidRPr="004275E6">
                <w:rPr>
                  <w:rFonts w:eastAsia="Calibri"/>
                  <w:noProof/>
                  <w:szCs w:val="26"/>
                </w:rPr>
                <w:t>3</w:t>
              </w:r>
            </w:ins>
          </w:p>
        </w:tc>
        <w:tc>
          <w:tcPr>
            <w:tcW w:w="2126" w:type="dxa"/>
            <w:shd w:val="clear" w:color="auto" w:fill="auto"/>
          </w:tcPr>
          <w:p w:rsidR="00181F88" w:rsidRPr="004275E6" w:rsidRDefault="00181F88" w:rsidP="00181F88">
            <w:pPr>
              <w:jc w:val="center"/>
              <w:rPr>
                <w:ins w:id="2362" w:author="abc" w:date="2018-07-02T10:57:00Z"/>
                <w:rFonts w:eastAsia="Calibri"/>
                <w:noProof/>
                <w:szCs w:val="26"/>
              </w:rPr>
            </w:pPr>
            <w:ins w:id="2363" w:author="abc" w:date="2018-07-02T10:57:00Z">
              <w:r>
                <w:rPr>
                  <w:rFonts w:eastAsia="Calibri"/>
                  <w:noProof/>
                  <w:szCs w:val="26"/>
                </w:rPr>
                <w:t>cmbHocky</w:t>
              </w:r>
            </w:ins>
          </w:p>
        </w:tc>
        <w:tc>
          <w:tcPr>
            <w:tcW w:w="1843" w:type="dxa"/>
            <w:shd w:val="clear" w:color="auto" w:fill="auto"/>
          </w:tcPr>
          <w:p w:rsidR="00181F88" w:rsidRPr="004275E6" w:rsidRDefault="00181F88" w:rsidP="00181F88">
            <w:pPr>
              <w:jc w:val="center"/>
              <w:rPr>
                <w:ins w:id="2364" w:author="abc" w:date="2018-07-02T10:57:00Z"/>
                <w:rFonts w:eastAsia="Calibri"/>
                <w:noProof/>
                <w:szCs w:val="26"/>
              </w:rPr>
            </w:pPr>
            <w:ins w:id="2365" w:author="abc" w:date="2018-07-02T10:57:00Z">
              <w:r>
                <w:rPr>
                  <w:rFonts w:eastAsia="Calibri"/>
                  <w:noProof/>
                  <w:szCs w:val="26"/>
                </w:rPr>
                <w:t>Combobox</w:t>
              </w:r>
            </w:ins>
          </w:p>
        </w:tc>
        <w:tc>
          <w:tcPr>
            <w:tcW w:w="2552" w:type="dxa"/>
            <w:shd w:val="clear" w:color="auto" w:fill="auto"/>
          </w:tcPr>
          <w:p w:rsidR="00181F88" w:rsidRPr="004275E6" w:rsidRDefault="00181F88" w:rsidP="00181F88">
            <w:pPr>
              <w:jc w:val="center"/>
              <w:rPr>
                <w:ins w:id="2366" w:author="abc" w:date="2018-07-02T10:57:00Z"/>
                <w:rFonts w:eastAsia="Calibri"/>
                <w:noProof/>
                <w:szCs w:val="26"/>
              </w:rPr>
            </w:pPr>
            <w:ins w:id="2367" w:author="abc" w:date="2018-07-02T10:57:00Z">
              <w:r>
                <w:rPr>
                  <w:rFonts w:eastAsia="Calibri"/>
                  <w:noProof/>
                  <w:szCs w:val="26"/>
                </w:rPr>
                <w:t>Lọc theo Học Kì</w:t>
              </w:r>
            </w:ins>
          </w:p>
        </w:tc>
        <w:tc>
          <w:tcPr>
            <w:tcW w:w="1518" w:type="dxa"/>
            <w:shd w:val="clear" w:color="auto" w:fill="auto"/>
          </w:tcPr>
          <w:p w:rsidR="00181F88" w:rsidRPr="004275E6" w:rsidRDefault="00181F88" w:rsidP="00181F88">
            <w:pPr>
              <w:rPr>
                <w:ins w:id="2368" w:author="abc" w:date="2018-07-02T10:57:00Z"/>
                <w:rFonts w:eastAsia="Calibri"/>
                <w:noProof/>
                <w:szCs w:val="26"/>
              </w:rPr>
            </w:pPr>
          </w:p>
        </w:tc>
      </w:tr>
      <w:tr w:rsidR="00181F88" w:rsidRPr="004275E6" w:rsidTr="00181F88">
        <w:trPr>
          <w:ins w:id="2369" w:author="abc" w:date="2018-07-02T10:57:00Z"/>
        </w:trPr>
        <w:tc>
          <w:tcPr>
            <w:tcW w:w="817" w:type="dxa"/>
            <w:shd w:val="clear" w:color="auto" w:fill="auto"/>
          </w:tcPr>
          <w:p w:rsidR="00181F88" w:rsidRPr="004275E6" w:rsidRDefault="00181F88" w:rsidP="00181F88">
            <w:pPr>
              <w:jc w:val="center"/>
              <w:rPr>
                <w:ins w:id="2370" w:author="abc" w:date="2018-07-02T10:57:00Z"/>
                <w:rFonts w:eastAsia="Calibri"/>
                <w:noProof/>
                <w:szCs w:val="26"/>
              </w:rPr>
            </w:pPr>
            <w:ins w:id="2371" w:author="abc" w:date="2018-07-02T10:57:00Z">
              <w:r>
                <w:rPr>
                  <w:rFonts w:eastAsia="Calibri"/>
                  <w:noProof/>
                  <w:szCs w:val="26"/>
                </w:rPr>
                <w:t>4</w:t>
              </w:r>
            </w:ins>
          </w:p>
        </w:tc>
        <w:tc>
          <w:tcPr>
            <w:tcW w:w="2126" w:type="dxa"/>
            <w:shd w:val="clear" w:color="auto" w:fill="auto"/>
          </w:tcPr>
          <w:p w:rsidR="00181F88" w:rsidRPr="004275E6" w:rsidRDefault="00181F88" w:rsidP="00181F88">
            <w:pPr>
              <w:jc w:val="center"/>
              <w:rPr>
                <w:ins w:id="2372" w:author="abc" w:date="2018-07-02T10:57:00Z"/>
                <w:rFonts w:eastAsia="Calibri"/>
                <w:noProof/>
                <w:szCs w:val="26"/>
              </w:rPr>
            </w:pPr>
            <w:ins w:id="2373" w:author="abc" w:date="2018-07-02T10:57:00Z">
              <w:r w:rsidRPr="008D4317">
                <w:rPr>
                  <w:rFonts w:eastAsia="Calibri"/>
                  <w:noProof/>
                  <w:szCs w:val="26"/>
                </w:rPr>
                <w:t>cmbMonHoc</w:t>
              </w:r>
            </w:ins>
          </w:p>
        </w:tc>
        <w:tc>
          <w:tcPr>
            <w:tcW w:w="1843" w:type="dxa"/>
            <w:shd w:val="clear" w:color="auto" w:fill="auto"/>
          </w:tcPr>
          <w:p w:rsidR="00181F88" w:rsidRPr="004275E6" w:rsidRDefault="00181F88" w:rsidP="00181F88">
            <w:pPr>
              <w:jc w:val="center"/>
              <w:rPr>
                <w:ins w:id="2374" w:author="abc" w:date="2018-07-02T10:57:00Z"/>
                <w:rFonts w:eastAsia="Calibri"/>
                <w:noProof/>
                <w:szCs w:val="26"/>
              </w:rPr>
            </w:pPr>
            <w:ins w:id="2375" w:author="abc" w:date="2018-07-02T10:57:00Z">
              <w:r>
                <w:rPr>
                  <w:rFonts w:eastAsia="Calibri"/>
                  <w:noProof/>
                  <w:szCs w:val="26"/>
                </w:rPr>
                <w:t>Combobox</w:t>
              </w:r>
            </w:ins>
          </w:p>
        </w:tc>
        <w:tc>
          <w:tcPr>
            <w:tcW w:w="2552" w:type="dxa"/>
            <w:shd w:val="clear" w:color="auto" w:fill="auto"/>
          </w:tcPr>
          <w:p w:rsidR="00181F88" w:rsidRPr="004275E6" w:rsidRDefault="00181F88" w:rsidP="00181F88">
            <w:pPr>
              <w:jc w:val="center"/>
              <w:rPr>
                <w:ins w:id="2376" w:author="abc" w:date="2018-07-02T10:57:00Z"/>
                <w:rFonts w:eastAsia="Calibri"/>
                <w:noProof/>
                <w:szCs w:val="26"/>
              </w:rPr>
            </w:pPr>
            <w:ins w:id="2377" w:author="abc" w:date="2018-07-02T10:57:00Z">
              <w:r>
                <w:rPr>
                  <w:rFonts w:eastAsia="Calibri"/>
                  <w:noProof/>
                  <w:szCs w:val="26"/>
                </w:rPr>
                <w:t>Lọc Theo môn</w:t>
              </w:r>
            </w:ins>
          </w:p>
        </w:tc>
        <w:tc>
          <w:tcPr>
            <w:tcW w:w="1518" w:type="dxa"/>
            <w:shd w:val="clear" w:color="auto" w:fill="auto"/>
          </w:tcPr>
          <w:p w:rsidR="00181F88" w:rsidRPr="004275E6" w:rsidRDefault="00181F88" w:rsidP="00181F88">
            <w:pPr>
              <w:rPr>
                <w:ins w:id="2378" w:author="abc" w:date="2018-07-02T10:57:00Z"/>
                <w:rFonts w:eastAsia="Calibri"/>
                <w:noProof/>
                <w:szCs w:val="26"/>
              </w:rPr>
            </w:pPr>
          </w:p>
        </w:tc>
      </w:tr>
      <w:tr w:rsidR="00181F88" w:rsidRPr="004275E6" w:rsidTr="00181F88">
        <w:trPr>
          <w:ins w:id="2379" w:author="abc" w:date="2018-07-02T10:57:00Z"/>
        </w:trPr>
        <w:tc>
          <w:tcPr>
            <w:tcW w:w="817" w:type="dxa"/>
            <w:shd w:val="clear" w:color="auto" w:fill="auto"/>
          </w:tcPr>
          <w:p w:rsidR="00181F88" w:rsidRDefault="00181F88" w:rsidP="00181F88">
            <w:pPr>
              <w:jc w:val="center"/>
              <w:rPr>
                <w:ins w:id="2380" w:author="abc" w:date="2018-07-02T10:57:00Z"/>
                <w:rFonts w:eastAsia="Calibri"/>
                <w:noProof/>
                <w:szCs w:val="26"/>
              </w:rPr>
            </w:pPr>
            <w:ins w:id="2381" w:author="abc" w:date="2018-07-02T10:57:00Z">
              <w:r>
                <w:rPr>
                  <w:rFonts w:eastAsia="Calibri"/>
                  <w:noProof/>
                  <w:szCs w:val="26"/>
                </w:rPr>
                <w:t>6</w:t>
              </w:r>
            </w:ins>
          </w:p>
        </w:tc>
        <w:tc>
          <w:tcPr>
            <w:tcW w:w="2126" w:type="dxa"/>
            <w:shd w:val="clear" w:color="auto" w:fill="auto"/>
          </w:tcPr>
          <w:p w:rsidR="00181F88" w:rsidRDefault="00181F88" w:rsidP="00181F88">
            <w:pPr>
              <w:jc w:val="center"/>
              <w:rPr>
                <w:ins w:id="2382" w:author="abc" w:date="2018-07-02T10:57:00Z"/>
                <w:rFonts w:eastAsia="Calibri"/>
                <w:noProof/>
                <w:szCs w:val="26"/>
              </w:rPr>
            </w:pPr>
            <w:ins w:id="2383" w:author="abc" w:date="2018-07-02T10:57:00Z">
              <w:r>
                <w:rPr>
                  <w:rFonts w:eastAsia="Calibri"/>
                  <w:noProof/>
                  <w:szCs w:val="26"/>
                </w:rPr>
                <w:t>dGVNhapdiemchung</w:t>
              </w:r>
            </w:ins>
          </w:p>
        </w:tc>
        <w:tc>
          <w:tcPr>
            <w:tcW w:w="1843" w:type="dxa"/>
            <w:shd w:val="clear" w:color="auto" w:fill="auto"/>
          </w:tcPr>
          <w:p w:rsidR="00181F88" w:rsidRDefault="00181F88" w:rsidP="00181F88">
            <w:pPr>
              <w:jc w:val="center"/>
              <w:rPr>
                <w:ins w:id="2384" w:author="abc" w:date="2018-07-02T10:57:00Z"/>
                <w:rFonts w:eastAsia="Calibri"/>
                <w:noProof/>
                <w:szCs w:val="26"/>
              </w:rPr>
            </w:pPr>
            <w:ins w:id="2385" w:author="abc" w:date="2018-07-02T10:57:00Z">
              <w:r>
                <w:rPr>
                  <w:rFonts w:eastAsia="Calibri"/>
                  <w:noProof/>
                  <w:szCs w:val="26"/>
                </w:rPr>
                <w:t>DataGridview</w:t>
              </w:r>
            </w:ins>
          </w:p>
        </w:tc>
        <w:tc>
          <w:tcPr>
            <w:tcW w:w="2552" w:type="dxa"/>
            <w:shd w:val="clear" w:color="auto" w:fill="auto"/>
          </w:tcPr>
          <w:p w:rsidR="00181F88" w:rsidRDefault="00181F88" w:rsidP="00181F88">
            <w:pPr>
              <w:rPr>
                <w:ins w:id="2386" w:author="abc" w:date="2018-07-02T10:57:00Z"/>
                <w:rFonts w:eastAsia="Calibri"/>
                <w:noProof/>
                <w:szCs w:val="26"/>
              </w:rPr>
            </w:pPr>
            <w:ins w:id="2387" w:author="abc" w:date="2018-07-02T10:57:00Z">
              <w:r>
                <w:rPr>
                  <w:rFonts w:eastAsia="Calibri"/>
                  <w:noProof/>
                  <w:szCs w:val="26"/>
                </w:rPr>
                <w:t>Hiển thị thông tin điểm của  lớp theo Môn học</w:t>
              </w:r>
            </w:ins>
          </w:p>
        </w:tc>
        <w:tc>
          <w:tcPr>
            <w:tcW w:w="1518" w:type="dxa"/>
            <w:shd w:val="clear" w:color="auto" w:fill="auto"/>
          </w:tcPr>
          <w:p w:rsidR="00181F88" w:rsidRPr="004275E6" w:rsidRDefault="00181F88" w:rsidP="00181F88">
            <w:pPr>
              <w:rPr>
                <w:ins w:id="2388" w:author="abc" w:date="2018-07-02T10:57:00Z"/>
                <w:rFonts w:eastAsia="Calibri"/>
                <w:noProof/>
                <w:szCs w:val="26"/>
              </w:rPr>
            </w:pPr>
          </w:p>
        </w:tc>
      </w:tr>
      <w:tr w:rsidR="00181F88" w:rsidRPr="004275E6" w:rsidTr="00181F88">
        <w:trPr>
          <w:ins w:id="2389" w:author="abc" w:date="2018-07-02T10:57:00Z"/>
        </w:trPr>
        <w:tc>
          <w:tcPr>
            <w:tcW w:w="817" w:type="dxa"/>
            <w:shd w:val="clear" w:color="auto" w:fill="auto"/>
          </w:tcPr>
          <w:p w:rsidR="00181F88" w:rsidRDefault="00181F88" w:rsidP="00181F88">
            <w:pPr>
              <w:jc w:val="center"/>
              <w:rPr>
                <w:ins w:id="2390" w:author="abc" w:date="2018-07-02T10:57:00Z"/>
                <w:rFonts w:eastAsia="Calibri"/>
                <w:noProof/>
                <w:szCs w:val="26"/>
              </w:rPr>
            </w:pPr>
            <w:ins w:id="2391" w:author="abc" w:date="2018-07-02T10:57:00Z">
              <w:r>
                <w:rPr>
                  <w:rFonts w:eastAsia="Calibri"/>
                  <w:noProof/>
                  <w:szCs w:val="26"/>
                </w:rPr>
                <w:t>7</w:t>
              </w:r>
            </w:ins>
          </w:p>
        </w:tc>
        <w:tc>
          <w:tcPr>
            <w:tcW w:w="2126" w:type="dxa"/>
            <w:shd w:val="clear" w:color="auto" w:fill="auto"/>
          </w:tcPr>
          <w:p w:rsidR="00181F88" w:rsidRPr="008D4317" w:rsidRDefault="00181F88" w:rsidP="00181F88">
            <w:pPr>
              <w:jc w:val="center"/>
              <w:rPr>
                <w:ins w:id="2392" w:author="abc" w:date="2018-07-02T10:57:00Z"/>
                <w:rFonts w:eastAsia="Calibri"/>
                <w:noProof/>
                <w:szCs w:val="26"/>
              </w:rPr>
            </w:pPr>
            <w:ins w:id="2393" w:author="abc" w:date="2018-07-02T10:57:00Z">
              <w:r w:rsidRPr="008D4317">
                <w:rPr>
                  <w:rFonts w:eastAsia="Calibri"/>
                  <w:noProof/>
                  <w:szCs w:val="26"/>
                </w:rPr>
                <w:t>btnDelete</w:t>
              </w:r>
            </w:ins>
          </w:p>
        </w:tc>
        <w:tc>
          <w:tcPr>
            <w:tcW w:w="1843" w:type="dxa"/>
            <w:shd w:val="clear" w:color="auto" w:fill="auto"/>
          </w:tcPr>
          <w:p w:rsidR="00181F88" w:rsidRDefault="00181F88" w:rsidP="00181F88">
            <w:pPr>
              <w:jc w:val="center"/>
              <w:rPr>
                <w:ins w:id="2394" w:author="abc" w:date="2018-07-02T10:57:00Z"/>
                <w:rFonts w:eastAsia="Calibri"/>
                <w:noProof/>
                <w:szCs w:val="26"/>
              </w:rPr>
            </w:pPr>
            <w:ins w:id="2395" w:author="abc" w:date="2018-07-02T10:57:00Z">
              <w:r>
                <w:rPr>
                  <w:rFonts w:eastAsia="Calibri"/>
                  <w:noProof/>
                  <w:szCs w:val="26"/>
                </w:rPr>
                <w:t>Button</w:t>
              </w:r>
            </w:ins>
          </w:p>
        </w:tc>
        <w:tc>
          <w:tcPr>
            <w:tcW w:w="2552" w:type="dxa"/>
            <w:shd w:val="clear" w:color="auto" w:fill="auto"/>
          </w:tcPr>
          <w:p w:rsidR="00181F88" w:rsidRDefault="00181F88" w:rsidP="00181F88">
            <w:pPr>
              <w:rPr>
                <w:ins w:id="2396" w:author="abc" w:date="2018-07-02T10:57:00Z"/>
                <w:rFonts w:eastAsia="Calibri"/>
                <w:noProof/>
                <w:szCs w:val="26"/>
              </w:rPr>
            </w:pPr>
            <w:ins w:id="2397" w:author="abc" w:date="2018-07-02T10:57:00Z">
              <w:r>
                <w:rPr>
                  <w:rFonts w:eastAsia="Calibri"/>
                  <w:noProof/>
                  <w:szCs w:val="26"/>
                </w:rPr>
                <w:t>Xóa Điểm học sinh đang chọn</w:t>
              </w:r>
            </w:ins>
          </w:p>
        </w:tc>
        <w:tc>
          <w:tcPr>
            <w:tcW w:w="1518" w:type="dxa"/>
            <w:shd w:val="clear" w:color="auto" w:fill="auto"/>
          </w:tcPr>
          <w:p w:rsidR="00181F88" w:rsidRPr="004275E6" w:rsidRDefault="00181F88" w:rsidP="00181F88">
            <w:pPr>
              <w:rPr>
                <w:ins w:id="2398" w:author="abc" w:date="2018-07-02T10:57:00Z"/>
                <w:rFonts w:eastAsia="Calibri"/>
                <w:noProof/>
                <w:szCs w:val="26"/>
              </w:rPr>
            </w:pPr>
          </w:p>
        </w:tc>
      </w:tr>
      <w:tr w:rsidR="00181F88" w:rsidRPr="004275E6" w:rsidTr="00181F88">
        <w:trPr>
          <w:ins w:id="2399" w:author="abc" w:date="2018-07-02T10:57:00Z"/>
        </w:trPr>
        <w:tc>
          <w:tcPr>
            <w:tcW w:w="817" w:type="dxa"/>
            <w:shd w:val="clear" w:color="auto" w:fill="auto"/>
          </w:tcPr>
          <w:p w:rsidR="00181F88" w:rsidRDefault="00181F88" w:rsidP="00181F88">
            <w:pPr>
              <w:jc w:val="center"/>
              <w:rPr>
                <w:ins w:id="2400" w:author="abc" w:date="2018-07-02T10:57:00Z"/>
                <w:rFonts w:eastAsia="Calibri"/>
                <w:noProof/>
                <w:szCs w:val="26"/>
              </w:rPr>
            </w:pPr>
            <w:ins w:id="2401" w:author="abc" w:date="2018-07-02T10:57:00Z">
              <w:r>
                <w:rPr>
                  <w:rFonts w:eastAsia="Calibri"/>
                  <w:noProof/>
                  <w:szCs w:val="26"/>
                </w:rPr>
                <w:t>8</w:t>
              </w:r>
            </w:ins>
          </w:p>
        </w:tc>
        <w:tc>
          <w:tcPr>
            <w:tcW w:w="2126" w:type="dxa"/>
            <w:shd w:val="clear" w:color="auto" w:fill="auto"/>
          </w:tcPr>
          <w:p w:rsidR="00181F88" w:rsidRPr="008D4317" w:rsidRDefault="00181F88" w:rsidP="00181F88">
            <w:pPr>
              <w:jc w:val="center"/>
              <w:rPr>
                <w:ins w:id="2402" w:author="abc" w:date="2018-07-02T10:57:00Z"/>
                <w:rFonts w:eastAsia="Calibri"/>
                <w:noProof/>
                <w:szCs w:val="26"/>
              </w:rPr>
            </w:pPr>
            <w:ins w:id="2403" w:author="abc" w:date="2018-07-02T10:57:00Z">
              <w:r w:rsidRPr="008D4317">
                <w:rPr>
                  <w:rFonts w:eastAsia="Calibri"/>
                  <w:noProof/>
                  <w:szCs w:val="26"/>
                </w:rPr>
                <w:t>btnSave</w:t>
              </w:r>
            </w:ins>
          </w:p>
        </w:tc>
        <w:tc>
          <w:tcPr>
            <w:tcW w:w="1843" w:type="dxa"/>
            <w:shd w:val="clear" w:color="auto" w:fill="auto"/>
          </w:tcPr>
          <w:p w:rsidR="00181F88" w:rsidRDefault="00181F88" w:rsidP="00181F88">
            <w:pPr>
              <w:jc w:val="center"/>
              <w:rPr>
                <w:ins w:id="2404" w:author="abc" w:date="2018-07-02T10:57:00Z"/>
                <w:rFonts w:eastAsia="Calibri"/>
                <w:noProof/>
                <w:szCs w:val="26"/>
              </w:rPr>
            </w:pPr>
            <w:ins w:id="2405" w:author="abc" w:date="2018-07-02T10:57:00Z">
              <w:r>
                <w:rPr>
                  <w:rFonts w:eastAsia="Calibri"/>
                  <w:noProof/>
                  <w:szCs w:val="26"/>
                </w:rPr>
                <w:t>Button</w:t>
              </w:r>
            </w:ins>
          </w:p>
        </w:tc>
        <w:tc>
          <w:tcPr>
            <w:tcW w:w="2552" w:type="dxa"/>
            <w:shd w:val="clear" w:color="auto" w:fill="auto"/>
          </w:tcPr>
          <w:p w:rsidR="00181F88" w:rsidRDefault="00181F88" w:rsidP="00181F88">
            <w:pPr>
              <w:rPr>
                <w:ins w:id="2406" w:author="abc" w:date="2018-07-02T10:57:00Z"/>
                <w:rFonts w:eastAsia="Calibri"/>
                <w:noProof/>
                <w:szCs w:val="26"/>
              </w:rPr>
            </w:pPr>
            <w:ins w:id="2407" w:author="abc" w:date="2018-07-02T10:57:00Z">
              <w:r>
                <w:rPr>
                  <w:rFonts w:eastAsia="Calibri"/>
                  <w:noProof/>
                  <w:szCs w:val="26"/>
                </w:rPr>
                <w:t>Lưu lại</w:t>
              </w:r>
            </w:ins>
          </w:p>
        </w:tc>
        <w:tc>
          <w:tcPr>
            <w:tcW w:w="1518" w:type="dxa"/>
            <w:shd w:val="clear" w:color="auto" w:fill="auto"/>
          </w:tcPr>
          <w:p w:rsidR="00181F88" w:rsidRPr="004275E6" w:rsidRDefault="00181F88" w:rsidP="00181F88">
            <w:pPr>
              <w:rPr>
                <w:ins w:id="2408" w:author="abc" w:date="2018-07-02T10:57:00Z"/>
                <w:rFonts w:eastAsia="Calibri"/>
                <w:noProof/>
                <w:szCs w:val="26"/>
              </w:rPr>
            </w:pPr>
          </w:p>
        </w:tc>
      </w:tr>
      <w:tr w:rsidR="00181F88" w:rsidRPr="004275E6" w:rsidTr="00181F88">
        <w:trPr>
          <w:ins w:id="2409" w:author="abc" w:date="2018-07-02T10:57:00Z"/>
        </w:trPr>
        <w:tc>
          <w:tcPr>
            <w:tcW w:w="817" w:type="dxa"/>
            <w:shd w:val="clear" w:color="auto" w:fill="auto"/>
          </w:tcPr>
          <w:p w:rsidR="00181F88" w:rsidRDefault="00181F88" w:rsidP="00181F88">
            <w:pPr>
              <w:jc w:val="center"/>
              <w:rPr>
                <w:ins w:id="2410" w:author="abc" w:date="2018-07-02T10:57:00Z"/>
                <w:rFonts w:eastAsia="Calibri"/>
                <w:noProof/>
                <w:szCs w:val="26"/>
              </w:rPr>
            </w:pPr>
            <w:ins w:id="2411" w:author="abc" w:date="2018-07-02T10:57:00Z">
              <w:r>
                <w:rPr>
                  <w:rFonts w:eastAsia="Calibri"/>
                  <w:noProof/>
                  <w:szCs w:val="26"/>
                </w:rPr>
                <w:lastRenderedPageBreak/>
                <w:t>9</w:t>
              </w:r>
            </w:ins>
          </w:p>
        </w:tc>
        <w:tc>
          <w:tcPr>
            <w:tcW w:w="2126" w:type="dxa"/>
            <w:shd w:val="clear" w:color="auto" w:fill="auto"/>
          </w:tcPr>
          <w:p w:rsidR="00181F88" w:rsidRPr="008D4317" w:rsidRDefault="00181F88" w:rsidP="00181F88">
            <w:pPr>
              <w:jc w:val="center"/>
              <w:rPr>
                <w:ins w:id="2412" w:author="abc" w:date="2018-07-02T10:57:00Z"/>
                <w:rFonts w:eastAsia="Calibri"/>
                <w:noProof/>
                <w:szCs w:val="26"/>
              </w:rPr>
            </w:pPr>
            <w:ins w:id="2413" w:author="abc" w:date="2018-07-02T10:57:00Z">
              <w:r w:rsidRPr="008D4317">
                <w:rPr>
                  <w:rFonts w:eastAsia="Calibri"/>
                  <w:noProof/>
                  <w:szCs w:val="26"/>
                </w:rPr>
                <w:t>btnExit</w:t>
              </w:r>
            </w:ins>
          </w:p>
        </w:tc>
        <w:tc>
          <w:tcPr>
            <w:tcW w:w="1843" w:type="dxa"/>
            <w:shd w:val="clear" w:color="auto" w:fill="auto"/>
          </w:tcPr>
          <w:p w:rsidR="00181F88" w:rsidRDefault="00181F88" w:rsidP="00181F88">
            <w:pPr>
              <w:jc w:val="center"/>
              <w:rPr>
                <w:ins w:id="2414" w:author="abc" w:date="2018-07-02T10:57:00Z"/>
                <w:rFonts w:eastAsia="Calibri"/>
                <w:noProof/>
                <w:szCs w:val="26"/>
              </w:rPr>
            </w:pPr>
            <w:ins w:id="2415" w:author="abc" w:date="2018-07-02T10:57:00Z">
              <w:r>
                <w:rPr>
                  <w:rFonts w:eastAsia="Calibri"/>
                  <w:noProof/>
                  <w:szCs w:val="26"/>
                </w:rPr>
                <w:t>Button</w:t>
              </w:r>
            </w:ins>
          </w:p>
        </w:tc>
        <w:tc>
          <w:tcPr>
            <w:tcW w:w="2552" w:type="dxa"/>
            <w:shd w:val="clear" w:color="auto" w:fill="auto"/>
          </w:tcPr>
          <w:p w:rsidR="00181F88" w:rsidRDefault="00181F88" w:rsidP="00181F88">
            <w:pPr>
              <w:rPr>
                <w:ins w:id="2416" w:author="abc" w:date="2018-07-02T10:57:00Z"/>
                <w:rFonts w:eastAsia="Calibri"/>
                <w:noProof/>
                <w:szCs w:val="26"/>
              </w:rPr>
            </w:pPr>
            <w:ins w:id="2417" w:author="abc" w:date="2018-07-02T10:57:00Z">
              <w:r>
                <w:rPr>
                  <w:rFonts w:eastAsia="Calibri"/>
                  <w:noProof/>
                  <w:szCs w:val="26"/>
                </w:rPr>
                <w:t>Thoát</w:t>
              </w:r>
            </w:ins>
          </w:p>
        </w:tc>
        <w:tc>
          <w:tcPr>
            <w:tcW w:w="1518" w:type="dxa"/>
            <w:shd w:val="clear" w:color="auto" w:fill="auto"/>
          </w:tcPr>
          <w:p w:rsidR="00181F88" w:rsidRPr="004275E6" w:rsidRDefault="00181F88" w:rsidP="00181F88">
            <w:pPr>
              <w:rPr>
                <w:ins w:id="2418" w:author="abc" w:date="2018-07-02T10:57:00Z"/>
                <w:rFonts w:eastAsia="Calibri"/>
                <w:noProof/>
                <w:szCs w:val="26"/>
              </w:rPr>
            </w:pPr>
          </w:p>
        </w:tc>
      </w:tr>
      <w:tr w:rsidR="00181F88" w:rsidRPr="004275E6" w:rsidTr="00181F88">
        <w:trPr>
          <w:ins w:id="2419" w:author="abc" w:date="2018-07-02T10:57:00Z"/>
        </w:trPr>
        <w:tc>
          <w:tcPr>
            <w:tcW w:w="817" w:type="dxa"/>
            <w:shd w:val="clear" w:color="auto" w:fill="auto"/>
          </w:tcPr>
          <w:p w:rsidR="00181F88" w:rsidRDefault="00181F88" w:rsidP="00181F88">
            <w:pPr>
              <w:jc w:val="center"/>
              <w:rPr>
                <w:ins w:id="2420" w:author="abc" w:date="2018-07-02T10:57:00Z"/>
                <w:rFonts w:eastAsia="Calibri"/>
                <w:noProof/>
                <w:szCs w:val="26"/>
              </w:rPr>
            </w:pPr>
            <w:ins w:id="2421" w:author="abc" w:date="2018-07-02T10:57:00Z">
              <w:r>
                <w:rPr>
                  <w:rFonts w:eastAsia="Calibri"/>
                  <w:noProof/>
                  <w:szCs w:val="26"/>
                </w:rPr>
                <w:t>10</w:t>
              </w:r>
            </w:ins>
          </w:p>
        </w:tc>
        <w:tc>
          <w:tcPr>
            <w:tcW w:w="2126" w:type="dxa"/>
            <w:shd w:val="clear" w:color="auto" w:fill="auto"/>
          </w:tcPr>
          <w:p w:rsidR="00181F88" w:rsidRPr="008D4317" w:rsidRDefault="00181F88" w:rsidP="00181F88">
            <w:pPr>
              <w:jc w:val="center"/>
              <w:rPr>
                <w:ins w:id="2422" w:author="abc" w:date="2018-07-02T10:57:00Z"/>
                <w:rFonts w:eastAsia="Calibri"/>
                <w:noProof/>
                <w:szCs w:val="26"/>
              </w:rPr>
            </w:pPr>
            <w:ins w:id="2423" w:author="abc" w:date="2018-07-02T10:57:00Z">
              <w:r>
                <w:rPr>
                  <w:rFonts w:eastAsia="Calibri"/>
                  <w:noProof/>
                  <w:szCs w:val="26"/>
                </w:rPr>
                <w:t>btnHienThi</w:t>
              </w:r>
            </w:ins>
          </w:p>
        </w:tc>
        <w:tc>
          <w:tcPr>
            <w:tcW w:w="1843" w:type="dxa"/>
            <w:shd w:val="clear" w:color="auto" w:fill="auto"/>
          </w:tcPr>
          <w:p w:rsidR="00181F88" w:rsidRDefault="00181F88" w:rsidP="00181F88">
            <w:pPr>
              <w:jc w:val="center"/>
              <w:rPr>
                <w:ins w:id="2424" w:author="abc" w:date="2018-07-02T10:57:00Z"/>
                <w:rFonts w:eastAsia="Calibri"/>
                <w:noProof/>
                <w:szCs w:val="26"/>
              </w:rPr>
            </w:pPr>
            <w:ins w:id="2425" w:author="abc" w:date="2018-07-02T10:57:00Z">
              <w:r>
                <w:rPr>
                  <w:rFonts w:eastAsia="Calibri"/>
                  <w:noProof/>
                  <w:szCs w:val="26"/>
                </w:rPr>
                <w:t>Button</w:t>
              </w:r>
            </w:ins>
          </w:p>
        </w:tc>
        <w:tc>
          <w:tcPr>
            <w:tcW w:w="2552" w:type="dxa"/>
            <w:shd w:val="clear" w:color="auto" w:fill="auto"/>
          </w:tcPr>
          <w:p w:rsidR="00181F88" w:rsidRDefault="00181F88" w:rsidP="00181F88">
            <w:pPr>
              <w:rPr>
                <w:ins w:id="2426" w:author="abc" w:date="2018-07-02T10:57:00Z"/>
                <w:rFonts w:eastAsia="Calibri"/>
                <w:noProof/>
                <w:szCs w:val="26"/>
              </w:rPr>
            </w:pPr>
            <w:ins w:id="2427" w:author="abc" w:date="2018-07-02T10:57:00Z">
              <w:r>
                <w:rPr>
                  <w:rFonts w:eastAsia="Calibri"/>
                  <w:noProof/>
                  <w:szCs w:val="26"/>
                </w:rPr>
                <w:t>Hiển thị danh sách điểm của học sinh</w:t>
              </w:r>
            </w:ins>
          </w:p>
        </w:tc>
        <w:tc>
          <w:tcPr>
            <w:tcW w:w="1518" w:type="dxa"/>
            <w:shd w:val="clear" w:color="auto" w:fill="auto"/>
          </w:tcPr>
          <w:p w:rsidR="00181F88" w:rsidRPr="004275E6" w:rsidRDefault="00181F88" w:rsidP="00181F88">
            <w:pPr>
              <w:rPr>
                <w:ins w:id="2428" w:author="abc" w:date="2018-07-02T10:57:00Z"/>
                <w:rFonts w:eastAsia="Calibri"/>
                <w:noProof/>
                <w:szCs w:val="26"/>
              </w:rPr>
            </w:pPr>
          </w:p>
        </w:tc>
      </w:tr>
      <w:tr w:rsidR="00181F88" w:rsidRPr="004275E6" w:rsidTr="00181F88">
        <w:trPr>
          <w:ins w:id="2429" w:author="abc" w:date="2018-07-02T10:58:00Z"/>
        </w:trPr>
        <w:tc>
          <w:tcPr>
            <w:tcW w:w="817" w:type="dxa"/>
            <w:shd w:val="clear" w:color="auto" w:fill="auto"/>
          </w:tcPr>
          <w:p w:rsidR="00181F88" w:rsidRDefault="00181F88" w:rsidP="00181F88">
            <w:pPr>
              <w:jc w:val="center"/>
              <w:rPr>
                <w:ins w:id="2430" w:author="abc" w:date="2018-07-02T10:58:00Z"/>
                <w:rFonts w:eastAsia="Calibri"/>
                <w:noProof/>
                <w:szCs w:val="26"/>
              </w:rPr>
            </w:pPr>
            <w:ins w:id="2431" w:author="abc" w:date="2018-07-02T10:58:00Z">
              <w:r>
                <w:rPr>
                  <w:rFonts w:eastAsia="Calibri"/>
                  <w:noProof/>
                  <w:szCs w:val="26"/>
                </w:rPr>
                <w:t>11</w:t>
              </w:r>
            </w:ins>
          </w:p>
        </w:tc>
        <w:tc>
          <w:tcPr>
            <w:tcW w:w="2126" w:type="dxa"/>
            <w:shd w:val="clear" w:color="auto" w:fill="auto"/>
          </w:tcPr>
          <w:p w:rsidR="00181F88" w:rsidRDefault="00181F88" w:rsidP="00181F88">
            <w:pPr>
              <w:jc w:val="center"/>
              <w:rPr>
                <w:ins w:id="2432" w:author="abc" w:date="2018-07-02T10:58:00Z"/>
                <w:rFonts w:eastAsia="Calibri"/>
                <w:noProof/>
                <w:szCs w:val="26"/>
              </w:rPr>
            </w:pPr>
            <w:ins w:id="2433" w:author="abc" w:date="2018-07-02T10:58:00Z">
              <w:r>
                <w:rPr>
                  <w:rFonts w:eastAsia="Calibri"/>
                  <w:noProof/>
                  <w:szCs w:val="26"/>
                </w:rPr>
                <w:t>btnImport</w:t>
              </w:r>
            </w:ins>
          </w:p>
        </w:tc>
        <w:tc>
          <w:tcPr>
            <w:tcW w:w="1843" w:type="dxa"/>
            <w:shd w:val="clear" w:color="auto" w:fill="auto"/>
          </w:tcPr>
          <w:p w:rsidR="00181F88" w:rsidRDefault="00181F88" w:rsidP="00181F88">
            <w:pPr>
              <w:jc w:val="center"/>
              <w:rPr>
                <w:ins w:id="2434" w:author="abc" w:date="2018-07-02T10:58:00Z"/>
                <w:rFonts w:eastAsia="Calibri"/>
                <w:noProof/>
                <w:szCs w:val="26"/>
              </w:rPr>
            </w:pPr>
            <w:ins w:id="2435" w:author="abc" w:date="2018-07-02T10:58:00Z">
              <w:r>
                <w:rPr>
                  <w:rFonts w:eastAsia="Calibri"/>
                  <w:noProof/>
                  <w:szCs w:val="26"/>
                </w:rPr>
                <w:t>Button</w:t>
              </w:r>
            </w:ins>
          </w:p>
        </w:tc>
        <w:tc>
          <w:tcPr>
            <w:tcW w:w="2552" w:type="dxa"/>
            <w:shd w:val="clear" w:color="auto" w:fill="auto"/>
          </w:tcPr>
          <w:p w:rsidR="00181F88" w:rsidRDefault="00454C58">
            <w:pPr>
              <w:pStyle w:val="ListParagraph"/>
              <w:ind w:left="0"/>
              <w:rPr>
                <w:ins w:id="2436" w:author="abc" w:date="2018-07-02T10:58:00Z"/>
                <w:rFonts w:eastAsia="Calibri"/>
                <w:noProof/>
                <w:szCs w:val="26"/>
              </w:rPr>
              <w:pPrChange w:id="2437" w:author="abc" w:date="2018-07-02T11:05:00Z">
                <w:pPr/>
              </w:pPrChange>
            </w:pPr>
            <w:ins w:id="2438" w:author="abc" w:date="2018-07-02T11:05:00Z">
              <w:r>
                <w:rPr>
                  <w:noProof/>
                  <w:szCs w:val="26"/>
                </w:rPr>
                <w:t>Hiển thị cửa sổ chọn file Import Điểm từ excel</w:t>
              </w:r>
            </w:ins>
          </w:p>
        </w:tc>
        <w:tc>
          <w:tcPr>
            <w:tcW w:w="1518" w:type="dxa"/>
            <w:shd w:val="clear" w:color="auto" w:fill="auto"/>
          </w:tcPr>
          <w:p w:rsidR="00181F88" w:rsidRPr="004275E6" w:rsidRDefault="00181F88" w:rsidP="00181F88">
            <w:pPr>
              <w:rPr>
                <w:ins w:id="2439" w:author="abc" w:date="2018-07-02T10:58:00Z"/>
                <w:rFonts w:eastAsia="Calibri"/>
                <w:noProof/>
                <w:szCs w:val="26"/>
              </w:rPr>
            </w:pPr>
          </w:p>
        </w:tc>
      </w:tr>
    </w:tbl>
    <w:p w:rsidR="00181F88" w:rsidRDefault="00181F88" w:rsidP="00181F88">
      <w:pPr>
        <w:pStyle w:val="ListParagraph"/>
        <w:ind w:left="1800"/>
        <w:rPr>
          <w:ins w:id="2440" w:author="abc" w:date="2018-07-02T10:57:00Z"/>
          <w:noProof/>
          <w:szCs w:val="26"/>
        </w:rPr>
      </w:pPr>
      <w:ins w:id="2441" w:author="abc" w:date="2018-07-02T10:57:00Z">
        <w:r w:rsidRPr="00B55708">
          <w:rPr>
            <w:noProof/>
            <w:szCs w:val="26"/>
          </w:rPr>
          <w:t>Danh sách biến cố và xử lý tương ứng trên màn hình</w:t>
        </w:r>
      </w:ins>
    </w:p>
    <w:p w:rsidR="00181F88" w:rsidRPr="00B55708" w:rsidRDefault="00181F88" w:rsidP="00181F88">
      <w:pPr>
        <w:pStyle w:val="ListParagraph"/>
        <w:ind w:left="1800"/>
        <w:rPr>
          <w:ins w:id="2442" w:author="abc" w:date="2018-07-02T10:57: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181F88" w:rsidRPr="004275E6" w:rsidTr="00181F88">
        <w:trPr>
          <w:ins w:id="2443" w:author="abc" w:date="2018-07-02T10:57:00Z"/>
        </w:trPr>
        <w:tc>
          <w:tcPr>
            <w:tcW w:w="817" w:type="dxa"/>
            <w:shd w:val="clear" w:color="auto" w:fill="auto"/>
          </w:tcPr>
          <w:p w:rsidR="00181F88" w:rsidRPr="004275E6" w:rsidRDefault="00181F88" w:rsidP="00181F88">
            <w:pPr>
              <w:jc w:val="center"/>
              <w:rPr>
                <w:ins w:id="2444" w:author="abc" w:date="2018-07-02T10:57:00Z"/>
                <w:rFonts w:eastAsia="Calibri"/>
                <w:szCs w:val="26"/>
              </w:rPr>
            </w:pPr>
            <w:ins w:id="2445" w:author="abc" w:date="2018-07-02T10:57:00Z">
              <w:r w:rsidRPr="004275E6">
                <w:rPr>
                  <w:rFonts w:eastAsia="Calibri"/>
                  <w:szCs w:val="26"/>
                </w:rPr>
                <w:t>STT</w:t>
              </w:r>
            </w:ins>
          </w:p>
        </w:tc>
        <w:tc>
          <w:tcPr>
            <w:tcW w:w="2835" w:type="dxa"/>
            <w:shd w:val="clear" w:color="auto" w:fill="auto"/>
          </w:tcPr>
          <w:p w:rsidR="00181F88" w:rsidRPr="004275E6" w:rsidRDefault="00181F88" w:rsidP="00181F88">
            <w:pPr>
              <w:jc w:val="center"/>
              <w:rPr>
                <w:ins w:id="2446" w:author="abc" w:date="2018-07-02T10:57:00Z"/>
                <w:rFonts w:eastAsia="Calibri"/>
                <w:szCs w:val="26"/>
              </w:rPr>
            </w:pPr>
            <w:ins w:id="2447" w:author="abc" w:date="2018-07-02T10:57:00Z">
              <w:r w:rsidRPr="004275E6">
                <w:rPr>
                  <w:rFonts w:eastAsia="Calibri"/>
                  <w:szCs w:val="26"/>
                </w:rPr>
                <w:t>Điều kiện kích hoạt</w:t>
              </w:r>
            </w:ins>
          </w:p>
        </w:tc>
        <w:tc>
          <w:tcPr>
            <w:tcW w:w="3544" w:type="dxa"/>
            <w:shd w:val="clear" w:color="auto" w:fill="auto"/>
          </w:tcPr>
          <w:p w:rsidR="00181F88" w:rsidRPr="004275E6" w:rsidRDefault="00181F88" w:rsidP="00181F88">
            <w:pPr>
              <w:jc w:val="center"/>
              <w:rPr>
                <w:ins w:id="2448" w:author="abc" w:date="2018-07-02T10:57:00Z"/>
                <w:rFonts w:eastAsia="Calibri"/>
                <w:szCs w:val="26"/>
              </w:rPr>
            </w:pPr>
            <w:ins w:id="2449" w:author="abc" w:date="2018-07-02T10:57:00Z">
              <w:r w:rsidRPr="004275E6">
                <w:rPr>
                  <w:rFonts w:eastAsia="Calibri"/>
                  <w:szCs w:val="26"/>
                </w:rPr>
                <w:t>Xử lý</w:t>
              </w:r>
            </w:ins>
          </w:p>
        </w:tc>
        <w:tc>
          <w:tcPr>
            <w:tcW w:w="1660" w:type="dxa"/>
            <w:shd w:val="clear" w:color="auto" w:fill="auto"/>
          </w:tcPr>
          <w:p w:rsidR="00181F88" w:rsidRPr="004275E6" w:rsidRDefault="00181F88" w:rsidP="00181F88">
            <w:pPr>
              <w:jc w:val="center"/>
              <w:rPr>
                <w:ins w:id="2450" w:author="abc" w:date="2018-07-02T10:57:00Z"/>
                <w:rFonts w:eastAsia="Calibri"/>
                <w:szCs w:val="26"/>
              </w:rPr>
            </w:pPr>
            <w:ins w:id="2451" w:author="abc" w:date="2018-07-02T10:57:00Z">
              <w:r w:rsidRPr="004275E6">
                <w:rPr>
                  <w:rFonts w:eastAsia="Calibri"/>
                  <w:szCs w:val="26"/>
                </w:rPr>
                <w:t>Ghi chú</w:t>
              </w:r>
            </w:ins>
          </w:p>
        </w:tc>
      </w:tr>
      <w:tr w:rsidR="00181F88" w:rsidRPr="004275E6" w:rsidTr="00181F88">
        <w:trPr>
          <w:ins w:id="2452" w:author="abc" w:date="2018-07-02T10:57:00Z"/>
        </w:trPr>
        <w:tc>
          <w:tcPr>
            <w:tcW w:w="817" w:type="dxa"/>
            <w:shd w:val="clear" w:color="auto" w:fill="auto"/>
          </w:tcPr>
          <w:p w:rsidR="00181F88" w:rsidRPr="004275E6" w:rsidRDefault="00181F88" w:rsidP="00181F88">
            <w:pPr>
              <w:jc w:val="center"/>
              <w:rPr>
                <w:ins w:id="2453" w:author="abc" w:date="2018-07-02T10:57:00Z"/>
                <w:rFonts w:eastAsia="Calibri"/>
                <w:szCs w:val="26"/>
              </w:rPr>
            </w:pPr>
            <w:ins w:id="2454" w:author="abc" w:date="2018-07-02T10:57:00Z">
              <w:r>
                <w:rPr>
                  <w:rFonts w:eastAsia="Calibri"/>
                  <w:szCs w:val="26"/>
                </w:rPr>
                <w:t>1</w:t>
              </w:r>
            </w:ins>
          </w:p>
        </w:tc>
        <w:tc>
          <w:tcPr>
            <w:tcW w:w="2835" w:type="dxa"/>
            <w:shd w:val="clear" w:color="auto" w:fill="auto"/>
          </w:tcPr>
          <w:p w:rsidR="00181F88" w:rsidRPr="004275E6" w:rsidRDefault="00181F88" w:rsidP="00181F88">
            <w:pPr>
              <w:jc w:val="center"/>
              <w:rPr>
                <w:ins w:id="2455" w:author="abc" w:date="2018-07-02T10:57:00Z"/>
                <w:rFonts w:eastAsia="Calibri"/>
                <w:szCs w:val="26"/>
              </w:rPr>
            </w:pPr>
            <w:ins w:id="2456" w:author="abc" w:date="2018-07-02T10:57:00Z">
              <w:r>
                <w:rPr>
                  <w:rFonts w:eastAsia="Calibri"/>
                  <w:szCs w:val="26"/>
                </w:rPr>
                <w:t>Ấn Button Hiển Thị</w:t>
              </w:r>
            </w:ins>
          </w:p>
        </w:tc>
        <w:tc>
          <w:tcPr>
            <w:tcW w:w="3544" w:type="dxa"/>
            <w:shd w:val="clear" w:color="auto" w:fill="auto"/>
          </w:tcPr>
          <w:p w:rsidR="00181F88" w:rsidRPr="004275E6" w:rsidRDefault="00181F88" w:rsidP="00181F88">
            <w:pPr>
              <w:jc w:val="center"/>
              <w:rPr>
                <w:ins w:id="2457" w:author="abc" w:date="2018-07-02T10:57:00Z"/>
                <w:rFonts w:eastAsia="Calibri"/>
                <w:szCs w:val="26"/>
              </w:rPr>
            </w:pPr>
            <w:ins w:id="2458" w:author="abc" w:date="2018-07-02T10:57:00Z">
              <w:r>
                <w:rPr>
                  <w:rFonts w:eastAsia="Calibri"/>
                  <w:noProof/>
                  <w:szCs w:val="26"/>
                </w:rPr>
                <w:t xml:space="preserve">Hiển thị danh sách điểm </w:t>
              </w:r>
            </w:ins>
            <w:ins w:id="2459" w:author="abc" w:date="2018-07-02T10:58:00Z">
              <w:r>
                <w:rPr>
                  <w:rFonts w:eastAsia="Calibri"/>
                  <w:noProof/>
                  <w:szCs w:val="26"/>
                </w:rPr>
                <w:t>của lớp theo môn học</w:t>
              </w:r>
            </w:ins>
          </w:p>
        </w:tc>
        <w:tc>
          <w:tcPr>
            <w:tcW w:w="1660" w:type="dxa"/>
            <w:shd w:val="clear" w:color="auto" w:fill="auto"/>
          </w:tcPr>
          <w:p w:rsidR="00181F88" w:rsidRPr="004275E6" w:rsidRDefault="00181F88" w:rsidP="00181F88">
            <w:pPr>
              <w:rPr>
                <w:ins w:id="2460" w:author="abc" w:date="2018-07-02T10:57:00Z"/>
                <w:rFonts w:eastAsia="Calibri"/>
                <w:szCs w:val="26"/>
              </w:rPr>
            </w:pPr>
          </w:p>
        </w:tc>
      </w:tr>
      <w:tr w:rsidR="00181F88" w:rsidRPr="004275E6" w:rsidTr="00181F88">
        <w:trPr>
          <w:ins w:id="2461" w:author="abc" w:date="2018-07-02T10:57:00Z"/>
        </w:trPr>
        <w:tc>
          <w:tcPr>
            <w:tcW w:w="817" w:type="dxa"/>
            <w:shd w:val="clear" w:color="auto" w:fill="auto"/>
          </w:tcPr>
          <w:p w:rsidR="00181F88" w:rsidRDefault="00181F88" w:rsidP="00181F88">
            <w:pPr>
              <w:jc w:val="center"/>
              <w:rPr>
                <w:ins w:id="2462" w:author="abc" w:date="2018-07-02T10:57:00Z"/>
                <w:rFonts w:eastAsia="Calibri"/>
                <w:szCs w:val="26"/>
              </w:rPr>
            </w:pPr>
            <w:ins w:id="2463" w:author="abc" w:date="2018-07-02T10:57:00Z">
              <w:r>
                <w:rPr>
                  <w:rFonts w:eastAsia="Calibri"/>
                  <w:szCs w:val="26"/>
                </w:rPr>
                <w:t>2</w:t>
              </w:r>
            </w:ins>
          </w:p>
        </w:tc>
        <w:tc>
          <w:tcPr>
            <w:tcW w:w="2835" w:type="dxa"/>
            <w:shd w:val="clear" w:color="auto" w:fill="auto"/>
          </w:tcPr>
          <w:p w:rsidR="00181F88" w:rsidRDefault="00181F88" w:rsidP="00181F88">
            <w:pPr>
              <w:jc w:val="center"/>
              <w:rPr>
                <w:ins w:id="2464" w:author="abc" w:date="2018-07-02T10:57:00Z"/>
                <w:rFonts w:eastAsia="Calibri"/>
                <w:szCs w:val="26"/>
              </w:rPr>
            </w:pPr>
            <w:ins w:id="2465" w:author="abc" w:date="2018-07-02T10:57:00Z">
              <w:r>
                <w:rPr>
                  <w:rFonts w:eastAsia="Calibri"/>
                  <w:szCs w:val="26"/>
                </w:rPr>
                <w:t>Ấn Button Delete</w:t>
              </w:r>
            </w:ins>
          </w:p>
        </w:tc>
        <w:tc>
          <w:tcPr>
            <w:tcW w:w="3544" w:type="dxa"/>
            <w:shd w:val="clear" w:color="auto" w:fill="auto"/>
          </w:tcPr>
          <w:p w:rsidR="00181F88" w:rsidRDefault="00181F88" w:rsidP="00181F88">
            <w:pPr>
              <w:jc w:val="center"/>
              <w:rPr>
                <w:ins w:id="2466" w:author="abc" w:date="2018-07-02T10:57:00Z"/>
                <w:rFonts w:eastAsia="Calibri"/>
                <w:szCs w:val="26"/>
              </w:rPr>
            </w:pPr>
            <w:ins w:id="2467" w:author="abc" w:date="2018-07-02T10:57:00Z">
              <w:r>
                <w:rPr>
                  <w:rFonts w:eastAsia="Calibri"/>
                  <w:szCs w:val="26"/>
                </w:rPr>
                <w:t>Xóa điểm của học sinh đang chọn</w:t>
              </w:r>
            </w:ins>
          </w:p>
        </w:tc>
        <w:tc>
          <w:tcPr>
            <w:tcW w:w="1660" w:type="dxa"/>
            <w:shd w:val="clear" w:color="auto" w:fill="auto"/>
          </w:tcPr>
          <w:p w:rsidR="00181F88" w:rsidRPr="004275E6" w:rsidRDefault="00181F88" w:rsidP="00181F88">
            <w:pPr>
              <w:rPr>
                <w:ins w:id="2468" w:author="abc" w:date="2018-07-02T10:57:00Z"/>
                <w:rFonts w:eastAsia="Calibri"/>
                <w:szCs w:val="26"/>
              </w:rPr>
            </w:pPr>
          </w:p>
        </w:tc>
      </w:tr>
      <w:tr w:rsidR="00181F88" w:rsidRPr="004275E6" w:rsidTr="00181F88">
        <w:trPr>
          <w:ins w:id="2469" w:author="abc" w:date="2018-07-02T10:57:00Z"/>
        </w:trPr>
        <w:tc>
          <w:tcPr>
            <w:tcW w:w="817" w:type="dxa"/>
            <w:shd w:val="clear" w:color="auto" w:fill="auto"/>
          </w:tcPr>
          <w:p w:rsidR="00181F88" w:rsidRDefault="00181F88" w:rsidP="00181F88">
            <w:pPr>
              <w:jc w:val="center"/>
              <w:rPr>
                <w:ins w:id="2470" w:author="abc" w:date="2018-07-02T10:57:00Z"/>
                <w:rFonts w:eastAsia="Calibri"/>
                <w:szCs w:val="26"/>
              </w:rPr>
            </w:pPr>
            <w:ins w:id="2471" w:author="abc" w:date="2018-07-02T10:57:00Z">
              <w:r>
                <w:rPr>
                  <w:rFonts w:eastAsia="Calibri"/>
                  <w:szCs w:val="26"/>
                </w:rPr>
                <w:t>3</w:t>
              </w:r>
            </w:ins>
          </w:p>
        </w:tc>
        <w:tc>
          <w:tcPr>
            <w:tcW w:w="2835" w:type="dxa"/>
            <w:shd w:val="clear" w:color="auto" w:fill="auto"/>
          </w:tcPr>
          <w:p w:rsidR="00181F88" w:rsidRDefault="00181F88" w:rsidP="00181F88">
            <w:pPr>
              <w:jc w:val="center"/>
              <w:rPr>
                <w:ins w:id="2472" w:author="abc" w:date="2018-07-02T10:57:00Z"/>
                <w:rFonts w:eastAsia="Calibri"/>
                <w:szCs w:val="26"/>
              </w:rPr>
            </w:pPr>
            <w:ins w:id="2473" w:author="abc" w:date="2018-07-02T10:57:00Z">
              <w:r>
                <w:rPr>
                  <w:rFonts w:eastAsia="Calibri"/>
                  <w:szCs w:val="26"/>
                </w:rPr>
                <w:t>Ấn Button Save</w:t>
              </w:r>
            </w:ins>
          </w:p>
        </w:tc>
        <w:tc>
          <w:tcPr>
            <w:tcW w:w="3544" w:type="dxa"/>
            <w:shd w:val="clear" w:color="auto" w:fill="auto"/>
          </w:tcPr>
          <w:p w:rsidR="00181F88" w:rsidRDefault="00181F88" w:rsidP="00181F88">
            <w:pPr>
              <w:jc w:val="center"/>
              <w:rPr>
                <w:ins w:id="2474" w:author="abc" w:date="2018-07-02T10:57:00Z"/>
                <w:rFonts w:eastAsia="Calibri"/>
                <w:szCs w:val="26"/>
              </w:rPr>
            </w:pPr>
            <w:ins w:id="2475" w:author="abc" w:date="2018-07-02T10:57:00Z">
              <w:r>
                <w:rPr>
                  <w:rFonts w:eastAsia="Calibri"/>
                  <w:szCs w:val="26"/>
                </w:rPr>
                <w:t>Lưu tất cả</w:t>
              </w:r>
            </w:ins>
          </w:p>
        </w:tc>
        <w:tc>
          <w:tcPr>
            <w:tcW w:w="1660" w:type="dxa"/>
            <w:shd w:val="clear" w:color="auto" w:fill="auto"/>
          </w:tcPr>
          <w:p w:rsidR="00181F88" w:rsidRPr="004275E6" w:rsidRDefault="00181F88" w:rsidP="00181F88">
            <w:pPr>
              <w:rPr>
                <w:ins w:id="2476" w:author="abc" w:date="2018-07-02T10:57:00Z"/>
                <w:rFonts w:eastAsia="Calibri"/>
                <w:szCs w:val="26"/>
              </w:rPr>
            </w:pPr>
          </w:p>
        </w:tc>
      </w:tr>
      <w:tr w:rsidR="00181F88" w:rsidRPr="004275E6" w:rsidTr="00181F88">
        <w:trPr>
          <w:ins w:id="2477" w:author="abc" w:date="2018-07-02T10:57:00Z"/>
        </w:trPr>
        <w:tc>
          <w:tcPr>
            <w:tcW w:w="817" w:type="dxa"/>
            <w:shd w:val="clear" w:color="auto" w:fill="auto"/>
          </w:tcPr>
          <w:p w:rsidR="00181F88" w:rsidRDefault="00181F88" w:rsidP="00181F88">
            <w:pPr>
              <w:jc w:val="center"/>
              <w:rPr>
                <w:ins w:id="2478" w:author="abc" w:date="2018-07-02T10:57:00Z"/>
                <w:rFonts w:eastAsia="Calibri"/>
                <w:szCs w:val="26"/>
              </w:rPr>
            </w:pPr>
            <w:ins w:id="2479" w:author="abc" w:date="2018-07-02T10:57:00Z">
              <w:r>
                <w:rPr>
                  <w:rFonts w:eastAsia="Calibri"/>
                  <w:szCs w:val="26"/>
                </w:rPr>
                <w:t>4</w:t>
              </w:r>
            </w:ins>
          </w:p>
        </w:tc>
        <w:tc>
          <w:tcPr>
            <w:tcW w:w="2835" w:type="dxa"/>
            <w:shd w:val="clear" w:color="auto" w:fill="auto"/>
          </w:tcPr>
          <w:p w:rsidR="00181F88" w:rsidRDefault="00181F88" w:rsidP="00181F88">
            <w:pPr>
              <w:jc w:val="center"/>
              <w:rPr>
                <w:ins w:id="2480" w:author="abc" w:date="2018-07-02T10:57:00Z"/>
                <w:rFonts w:eastAsia="Calibri"/>
                <w:szCs w:val="26"/>
              </w:rPr>
            </w:pPr>
            <w:ins w:id="2481" w:author="abc" w:date="2018-07-02T10:57:00Z">
              <w:r>
                <w:rPr>
                  <w:rFonts w:eastAsia="Calibri"/>
                  <w:szCs w:val="26"/>
                </w:rPr>
                <w:t>Ấn button Exit</w:t>
              </w:r>
            </w:ins>
          </w:p>
        </w:tc>
        <w:tc>
          <w:tcPr>
            <w:tcW w:w="3544" w:type="dxa"/>
            <w:shd w:val="clear" w:color="auto" w:fill="auto"/>
          </w:tcPr>
          <w:p w:rsidR="00181F88" w:rsidRDefault="00181F88" w:rsidP="00181F88">
            <w:pPr>
              <w:jc w:val="center"/>
              <w:rPr>
                <w:ins w:id="2482" w:author="abc" w:date="2018-07-02T10:57:00Z"/>
                <w:rFonts w:eastAsia="Calibri"/>
                <w:szCs w:val="26"/>
              </w:rPr>
            </w:pPr>
            <w:ins w:id="2483" w:author="abc" w:date="2018-07-02T10:57:00Z">
              <w:r>
                <w:rPr>
                  <w:rFonts w:eastAsia="Calibri"/>
                  <w:szCs w:val="26"/>
                </w:rPr>
                <w:t xml:space="preserve">Thoát Cửa sổ nhập điểm </w:t>
              </w:r>
            </w:ins>
            <w:ins w:id="2484" w:author="abc" w:date="2018-07-02T10:58:00Z">
              <w:r>
                <w:rPr>
                  <w:rFonts w:eastAsia="Calibri"/>
                  <w:szCs w:val="26"/>
                </w:rPr>
                <w:t>chung</w:t>
              </w:r>
            </w:ins>
          </w:p>
        </w:tc>
        <w:tc>
          <w:tcPr>
            <w:tcW w:w="1660" w:type="dxa"/>
            <w:shd w:val="clear" w:color="auto" w:fill="auto"/>
          </w:tcPr>
          <w:p w:rsidR="00181F88" w:rsidRPr="004275E6" w:rsidRDefault="00181F88" w:rsidP="00181F88">
            <w:pPr>
              <w:rPr>
                <w:ins w:id="2485" w:author="abc" w:date="2018-07-02T10:57:00Z"/>
                <w:rFonts w:eastAsia="Calibri"/>
                <w:szCs w:val="26"/>
              </w:rPr>
            </w:pPr>
          </w:p>
        </w:tc>
      </w:tr>
      <w:tr w:rsidR="00454C58" w:rsidRPr="004275E6" w:rsidTr="00181F88">
        <w:trPr>
          <w:ins w:id="2486" w:author="abc" w:date="2018-07-02T10:58:00Z"/>
        </w:trPr>
        <w:tc>
          <w:tcPr>
            <w:tcW w:w="817" w:type="dxa"/>
            <w:shd w:val="clear" w:color="auto" w:fill="auto"/>
          </w:tcPr>
          <w:p w:rsidR="00454C58" w:rsidRDefault="00454C58" w:rsidP="00454C58">
            <w:pPr>
              <w:jc w:val="center"/>
              <w:rPr>
                <w:ins w:id="2487" w:author="abc" w:date="2018-07-02T10:58:00Z"/>
                <w:rFonts w:eastAsia="Calibri"/>
                <w:szCs w:val="26"/>
              </w:rPr>
            </w:pPr>
            <w:ins w:id="2488" w:author="abc" w:date="2018-07-02T10:58:00Z">
              <w:r>
                <w:rPr>
                  <w:rFonts w:eastAsia="Calibri"/>
                  <w:szCs w:val="26"/>
                </w:rPr>
                <w:t>5</w:t>
              </w:r>
            </w:ins>
          </w:p>
        </w:tc>
        <w:tc>
          <w:tcPr>
            <w:tcW w:w="2835" w:type="dxa"/>
            <w:shd w:val="clear" w:color="auto" w:fill="auto"/>
          </w:tcPr>
          <w:p w:rsidR="00454C58" w:rsidRDefault="00454C58" w:rsidP="00454C58">
            <w:pPr>
              <w:jc w:val="center"/>
              <w:rPr>
                <w:ins w:id="2489" w:author="abc" w:date="2018-07-02T10:58:00Z"/>
                <w:rFonts w:eastAsia="Calibri"/>
                <w:szCs w:val="26"/>
              </w:rPr>
            </w:pPr>
            <w:ins w:id="2490" w:author="abc" w:date="2018-07-02T10:58:00Z">
              <w:r>
                <w:rPr>
                  <w:rFonts w:eastAsia="Calibri"/>
                  <w:szCs w:val="26"/>
                </w:rPr>
                <w:t>Ấn Button Import</w:t>
              </w:r>
            </w:ins>
          </w:p>
        </w:tc>
        <w:tc>
          <w:tcPr>
            <w:tcW w:w="3544" w:type="dxa"/>
            <w:shd w:val="clear" w:color="auto" w:fill="auto"/>
          </w:tcPr>
          <w:p w:rsidR="00454C58" w:rsidRDefault="00454C58" w:rsidP="00454C58">
            <w:pPr>
              <w:jc w:val="center"/>
              <w:rPr>
                <w:ins w:id="2491" w:author="abc" w:date="2018-07-02T10:58:00Z"/>
                <w:rFonts w:eastAsia="Calibri"/>
                <w:szCs w:val="26"/>
              </w:rPr>
            </w:pPr>
            <w:ins w:id="2492" w:author="abc" w:date="2018-07-02T11:06:00Z">
              <w:r>
                <w:rPr>
                  <w:noProof/>
                  <w:szCs w:val="26"/>
                </w:rPr>
                <w:t>Hiển thị cửa sổ chọn file Import Điểm từ excel</w:t>
              </w:r>
            </w:ins>
          </w:p>
        </w:tc>
        <w:tc>
          <w:tcPr>
            <w:tcW w:w="1660" w:type="dxa"/>
            <w:shd w:val="clear" w:color="auto" w:fill="auto"/>
          </w:tcPr>
          <w:p w:rsidR="00454C58" w:rsidRPr="004275E6" w:rsidRDefault="00454C58" w:rsidP="00454C58">
            <w:pPr>
              <w:rPr>
                <w:ins w:id="2493" w:author="abc" w:date="2018-07-02T10:58:00Z"/>
                <w:rFonts w:eastAsia="Calibri"/>
                <w:szCs w:val="26"/>
              </w:rPr>
            </w:pPr>
          </w:p>
        </w:tc>
      </w:tr>
    </w:tbl>
    <w:p w:rsidR="00181F88" w:rsidRDefault="00181F88" w:rsidP="00181F88">
      <w:pPr>
        <w:pStyle w:val="ListParagraph"/>
        <w:ind w:left="1800"/>
        <w:rPr>
          <w:ins w:id="2494" w:author="abc" w:date="2018-07-02T10:57:00Z"/>
        </w:rPr>
      </w:pPr>
    </w:p>
    <w:p w:rsidR="00181F88" w:rsidRDefault="00181F88">
      <w:pPr>
        <w:pStyle w:val="ListParagraph"/>
        <w:ind w:left="-270"/>
        <w:rPr>
          <w:ins w:id="2495" w:author="abc" w:date="2018-07-02T09:54:00Z"/>
        </w:rPr>
        <w:pPrChange w:id="2496" w:author="abc" w:date="2018-07-02T10:56:00Z">
          <w:pPr>
            <w:pStyle w:val="ListParagraph"/>
            <w:numPr>
              <w:ilvl w:val="1"/>
              <w:numId w:val="4"/>
            </w:numPr>
            <w:ind w:left="1080" w:hanging="360"/>
          </w:pPr>
        </w:pPrChange>
      </w:pPr>
    </w:p>
    <w:p w:rsidR="008D0AA5" w:rsidRDefault="008D0AA5">
      <w:pPr>
        <w:pStyle w:val="ListParagraph"/>
        <w:numPr>
          <w:ilvl w:val="2"/>
          <w:numId w:val="4"/>
        </w:numPr>
        <w:rPr>
          <w:ins w:id="2497" w:author="abc" w:date="2018-07-02T11:06:00Z"/>
        </w:rPr>
        <w:pPrChange w:id="2498" w:author="abc" w:date="2018-07-02T10:16:00Z">
          <w:pPr>
            <w:pStyle w:val="ListParagraph"/>
            <w:numPr>
              <w:ilvl w:val="1"/>
              <w:numId w:val="4"/>
            </w:numPr>
            <w:ind w:left="1080" w:hanging="360"/>
          </w:pPr>
        </w:pPrChange>
      </w:pPr>
      <w:ins w:id="2499" w:author="abc" w:date="2018-07-02T09:54:00Z">
        <w:r>
          <w:t>Màn hình Quản lý danh sách lớp</w:t>
        </w:r>
      </w:ins>
    </w:p>
    <w:p w:rsidR="00454C58" w:rsidRDefault="00454C58">
      <w:pPr>
        <w:pStyle w:val="ListParagraph"/>
        <w:ind w:left="90"/>
        <w:rPr>
          <w:ins w:id="2500" w:author="abc" w:date="2018-07-02T11:06:00Z"/>
        </w:rPr>
        <w:pPrChange w:id="2501" w:author="abc" w:date="2018-07-02T11:06:00Z">
          <w:pPr>
            <w:pStyle w:val="ListParagraph"/>
            <w:numPr>
              <w:ilvl w:val="1"/>
              <w:numId w:val="4"/>
            </w:numPr>
            <w:ind w:left="1080" w:hanging="360"/>
          </w:pPr>
        </w:pPrChange>
      </w:pPr>
      <w:ins w:id="2502" w:author="abc" w:date="2018-07-02T11:06:00Z">
        <w:r>
          <w:rPr>
            <w:noProof/>
          </w:rPr>
          <w:drawing>
            <wp:inline distT="0" distB="0" distL="0" distR="0" wp14:anchorId="2DA1AFE4" wp14:editId="4CD6C509">
              <wp:extent cx="5943600" cy="3202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2305"/>
                      </a:xfrm>
                      <a:prstGeom prst="rect">
                        <a:avLst/>
                      </a:prstGeom>
                    </pic:spPr>
                  </pic:pic>
                </a:graphicData>
              </a:graphic>
            </wp:inline>
          </w:drawing>
        </w:r>
      </w:ins>
    </w:p>
    <w:p w:rsidR="00454C58" w:rsidRDefault="00454C58" w:rsidP="00454C58">
      <w:pPr>
        <w:pStyle w:val="ListParagraph"/>
        <w:ind w:left="0"/>
        <w:rPr>
          <w:ins w:id="2503" w:author="abc" w:date="2018-07-02T11:07:00Z"/>
          <w:noProof/>
          <w:szCs w:val="26"/>
        </w:rPr>
      </w:pPr>
      <w:ins w:id="2504" w:author="abc" w:date="2018-07-02T11:07:00Z">
        <w:r>
          <w:rPr>
            <w:noProof/>
            <w:szCs w:val="26"/>
          </w:rPr>
          <w:t>Mô tả các đối tượng trên màn hình</w:t>
        </w:r>
      </w:ins>
    </w:p>
    <w:p w:rsidR="00454C58" w:rsidRPr="00B55708" w:rsidRDefault="00454C58" w:rsidP="00454C58">
      <w:pPr>
        <w:pStyle w:val="ListParagraph"/>
        <w:ind w:left="1800"/>
        <w:rPr>
          <w:ins w:id="2505" w:author="abc" w:date="2018-07-02T11:07: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506" w:author="abc" w:date="2018-07-02T13:08: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7"/>
        <w:gridCol w:w="2277"/>
        <w:gridCol w:w="1843"/>
        <w:gridCol w:w="2552"/>
        <w:gridCol w:w="1518"/>
        <w:tblGridChange w:id="2507">
          <w:tblGrid>
            <w:gridCol w:w="817"/>
            <w:gridCol w:w="2277"/>
            <w:gridCol w:w="1843"/>
            <w:gridCol w:w="2552"/>
            <w:gridCol w:w="1518"/>
          </w:tblGrid>
        </w:tblGridChange>
      </w:tblGrid>
      <w:tr w:rsidR="00454C58" w:rsidRPr="004275E6" w:rsidTr="00454C58">
        <w:trPr>
          <w:ins w:id="2508" w:author="abc" w:date="2018-07-02T11:07:00Z"/>
        </w:trPr>
        <w:tc>
          <w:tcPr>
            <w:tcW w:w="817" w:type="dxa"/>
            <w:shd w:val="clear" w:color="auto" w:fill="auto"/>
            <w:tcPrChange w:id="2509" w:author="abc" w:date="2018-07-02T13:08:00Z">
              <w:tcPr>
                <w:tcW w:w="817" w:type="dxa"/>
                <w:shd w:val="clear" w:color="auto" w:fill="auto"/>
              </w:tcPr>
            </w:tcPrChange>
          </w:tcPr>
          <w:p w:rsidR="00454C58" w:rsidRPr="004275E6" w:rsidRDefault="00454C58" w:rsidP="004D3062">
            <w:pPr>
              <w:jc w:val="center"/>
              <w:rPr>
                <w:ins w:id="2510" w:author="abc" w:date="2018-07-02T11:07:00Z"/>
                <w:rFonts w:eastAsia="Calibri"/>
                <w:noProof/>
                <w:szCs w:val="26"/>
              </w:rPr>
            </w:pPr>
            <w:ins w:id="2511" w:author="abc" w:date="2018-07-02T11:07:00Z">
              <w:r w:rsidRPr="004275E6">
                <w:rPr>
                  <w:rFonts w:eastAsia="Calibri"/>
                  <w:noProof/>
                  <w:szCs w:val="26"/>
                </w:rPr>
                <w:lastRenderedPageBreak/>
                <w:t>STT</w:t>
              </w:r>
            </w:ins>
          </w:p>
        </w:tc>
        <w:tc>
          <w:tcPr>
            <w:tcW w:w="2277" w:type="dxa"/>
            <w:shd w:val="clear" w:color="auto" w:fill="auto"/>
            <w:tcPrChange w:id="2512" w:author="abc" w:date="2018-07-02T13:08:00Z">
              <w:tcPr>
                <w:tcW w:w="2126" w:type="dxa"/>
                <w:shd w:val="clear" w:color="auto" w:fill="auto"/>
              </w:tcPr>
            </w:tcPrChange>
          </w:tcPr>
          <w:p w:rsidR="00454C58" w:rsidRPr="004275E6" w:rsidRDefault="00454C58" w:rsidP="004D3062">
            <w:pPr>
              <w:jc w:val="center"/>
              <w:rPr>
                <w:ins w:id="2513" w:author="abc" w:date="2018-07-02T11:07:00Z"/>
                <w:rFonts w:eastAsia="Calibri"/>
                <w:noProof/>
                <w:szCs w:val="26"/>
              </w:rPr>
            </w:pPr>
            <w:ins w:id="2514" w:author="abc" w:date="2018-07-02T11:07:00Z">
              <w:r w:rsidRPr="004275E6">
                <w:rPr>
                  <w:rFonts w:eastAsia="Calibri"/>
                  <w:noProof/>
                  <w:szCs w:val="26"/>
                </w:rPr>
                <w:t xml:space="preserve">Tên </w:t>
              </w:r>
            </w:ins>
          </w:p>
        </w:tc>
        <w:tc>
          <w:tcPr>
            <w:tcW w:w="1843" w:type="dxa"/>
            <w:shd w:val="clear" w:color="auto" w:fill="auto"/>
            <w:tcPrChange w:id="2515" w:author="abc" w:date="2018-07-02T13:08:00Z">
              <w:tcPr>
                <w:tcW w:w="1843" w:type="dxa"/>
                <w:shd w:val="clear" w:color="auto" w:fill="auto"/>
              </w:tcPr>
            </w:tcPrChange>
          </w:tcPr>
          <w:p w:rsidR="00454C58" w:rsidRPr="004275E6" w:rsidRDefault="00454C58" w:rsidP="004D3062">
            <w:pPr>
              <w:jc w:val="center"/>
              <w:rPr>
                <w:ins w:id="2516" w:author="abc" w:date="2018-07-02T11:07:00Z"/>
                <w:rFonts w:eastAsia="Calibri"/>
                <w:noProof/>
                <w:szCs w:val="26"/>
              </w:rPr>
            </w:pPr>
            <w:ins w:id="2517" w:author="abc" w:date="2018-07-02T11:07:00Z">
              <w:r w:rsidRPr="004275E6">
                <w:rPr>
                  <w:rFonts w:eastAsia="Calibri"/>
                  <w:noProof/>
                  <w:szCs w:val="26"/>
                </w:rPr>
                <w:t xml:space="preserve">Kiểu </w:t>
              </w:r>
            </w:ins>
          </w:p>
        </w:tc>
        <w:tc>
          <w:tcPr>
            <w:tcW w:w="2552" w:type="dxa"/>
            <w:shd w:val="clear" w:color="auto" w:fill="auto"/>
            <w:tcPrChange w:id="2518" w:author="abc" w:date="2018-07-02T13:08:00Z">
              <w:tcPr>
                <w:tcW w:w="2552" w:type="dxa"/>
                <w:shd w:val="clear" w:color="auto" w:fill="auto"/>
              </w:tcPr>
            </w:tcPrChange>
          </w:tcPr>
          <w:p w:rsidR="00454C58" w:rsidRPr="004275E6" w:rsidRDefault="00454C58" w:rsidP="004D3062">
            <w:pPr>
              <w:jc w:val="center"/>
              <w:rPr>
                <w:ins w:id="2519" w:author="abc" w:date="2018-07-02T11:07:00Z"/>
                <w:rFonts w:eastAsia="Calibri"/>
                <w:noProof/>
                <w:szCs w:val="26"/>
              </w:rPr>
            </w:pPr>
            <w:ins w:id="2520" w:author="abc" w:date="2018-07-02T11:07:00Z">
              <w:r w:rsidRPr="004275E6">
                <w:rPr>
                  <w:rFonts w:eastAsia="Calibri"/>
                  <w:noProof/>
                  <w:szCs w:val="26"/>
                </w:rPr>
                <w:t>Ý nghĩa</w:t>
              </w:r>
            </w:ins>
          </w:p>
        </w:tc>
        <w:tc>
          <w:tcPr>
            <w:tcW w:w="1518" w:type="dxa"/>
            <w:shd w:val="clear" w:color="auto" w:fill="auto"/>
            <w:tcPrChange w:id="2521" w:author="abc" w:date="2018-07-02T13:08:00Z">
              <w:tcPr>
                <w:tcW w:w="1518" w:type="dxa"/>
                <w:shd w:val="clear" w:color="auto" w:fill="auto"/>
              </w:tcPr>
            </w:tcPrChange>
          </w:tcPr>
          <w:p w:rsidR="00454C58" w:rsidRPr="004275E6" w:rsidRDefault="00454C58" w:rsidP="004D3062">
            <w:pPr>
              <w:jc w:val="center"/>
              <w:rPr>
                <w:ins w:id="2522" w:author="abc" w:date="2018-07-02T11:07:00Z"/>
                <w:rFonts w:eastAsia="Calibri"/>
                <w:noProof/>
                <w:szCs w:val="26"/>
              </w:rPr>
            </w:pPr>
            <w:ins w:id="2523" w:author="abc" w:date="2018-07-02T11:07:00Z">
              <w:r w:rsidRPr="004275E6">
                <w:rPr>
                  <w:rFonts w:eastAsia="Calibri"/>
                  <w:noProof/>
                  <w:szCs w:val="26"/>
                </w:rPr>
                <w:t>Ghi chú</w:t>
              </w:r>
            </w:ins>
          </w:p>
        </w:tc>
      </w:tr>
      <w:tr w:rsidR="00454C58" w:rsidRPr="004275E6" w:rsidTr="00454C58">
        <w:trPr>
          <w:ins w:id="2524" w:author="abc" w:date="2018-07-02T11:07:00Z"/>
        </w:trPr>
        <w:tc>
          <w:tcPr>
            <w:tcW w:w="817" w:type="dxa"/>
            <w:shd w:val="clear" w:color="auto" w:fill="auto"/>
            <w:tcPrChange w:id="2525" w:author="abc" w:date="2018-07-02T13:08:00Z">
              <w:tcPr>
                <w:tcW w:w="817" w:type="dxa"/>
                <w:shd w:val="clear" w:color="auto" w:fill="auto"/>
              </w:tcPr>
            </w:tcPrChange>
          </w:tcPr>
          <w:p w:rsidR="00454C58" w:rsidRPr="004275E6" w:rsidRDefault="00454C58" w:rsidP="004D3062">
            <w:pPr>
              <w:jc w:val="center"/>
              <w:rPr>
                <w:ins w:id="2526" w:author="abc" w:date="2018-07-02T11:07:00Z"/>
                <w:rFonts w:eastAsia="Calibri"/>
                <w:noProof/>
                <w:szCs w:val="26"/>
              </w:rPr>
            </w:pPr>
            <w:ins w:id="2527" w:author="abc" w:date="2018-07-02T11:07:00Z">
              <w:r w:rsidRPr="004275E6">
                <w:rPr>
                  <w:rFonts w:eastAsia="Calibri"/>
                  <w:noProof/>
                  <w:szCs w:val="26"/>
                </w:rPr>
                <w:t>1</w:t>
              </w:r>
            </w:ins>
          </w:p>
        </w:tc>
        <w:tc>
          <w:tcPr>
            <w:tcW w:w="2277" w:type="dxa"/>
            <w:shd w:val="clear" w:color="auto" w:fill="auto"/>
            <w:tcPrChange w:id="2528" w:author="abc" w:date="2018-07-02T13:08:00Z">
              <w:tcPr>
                <w:tcW w:w="2126" w:type="dxa"/>
                <w:shd w:val="clear" w:color="auto" w:fill="auto"/>
              </w:tcPr>
            </w:tcPrChange>
          </w:tcPr>
          <w:p w:rsidR="00454C58" w:rsidRPr="004275E6" w:rsidRDefault="00454C58" w:rsidP="004D3062">
            <w:pPr>
              <w:jc w:val="center"/>
              <w:rPr>
                <w:ins w:id="2529" w:author="abc" w:date="2018-07-02T11:07:00Z"/>
                <w:rFonts w:eastAsia="Calibri"/>
                <w:noProof/>
                <w:szCs w:val="26"/>
              </w:rPr>
            </w:pPr>
            <w:ins w:id="2530" w:author="abc" w:date="2018-07-02T11:07:00Z">
              <w:r w:rsidRPr="00454C58">
                <w:rPr>
                  <w:rFonts w:eastAsia="Calibri"/>
                  <w:noProof/>
                  <w:szCs w:val="26"/>
                </w:rPr>
                <w:t>txtMalop</w:t>
              </w:r>
            </w:ins>
          </w:p>
        </w:tc>
        <w:tc>
          <w:tcPr>
            <w:tcW w:w="1843" w:type="dxa"/>
            <w:shd w:val="clear" w:color="auto" w:fill="auto"/>
            <w:tcPrChange w:id="2531" w:author="abc" w:date="2018-07-02T13:08:00Z">
              <w:tcPr>
                <w:tcW w:w="1843" w:type="dxa"/>
                <w:shd w:val="clear" w:color="auto" w:fill="auto"/>
              </w:tcPr>
            </w:tcPrChange>
          </w:tcPr>
          <w:p w:rsidR="00454C58" w:rsidRPr="004275E6" w:rsidRDefault="00454C58" w:rsidP="004D3062">
            <w:pPr>
              <w:jc w:val="center"/>
              <w:rPr>
                <w:ins w:id="2532" w:author="abc" w:date="2018-07-02T11:07:00Z"/>
                <w:rFonts w:eastAsia="Calibri"/>
                <w:noProof/>
                <w:szCs w:val="26"/>
              </w:rPr>
            </w:pPr>
            <w:ins w:id="2533" w:author="abc" w:date="2018-07-02T11:07:00Z">
              <w:r>
                <w:rPr>
                  <w:rFonts w:eastAsia="Calibri"/>
                  <w:noProof/>
                  <w:szCs w:val="26"/>
                </w:rPr>
                <w:t>Textbox</w:t>
              </w:r>
            </w:ins>
          </w:p>
        </w:tc>
        <w:tc>
          <w:tcPr>
            <w:tcW w:w="2552" w:type="dxa"/>
            <w:shd w:val="clear" w:color="auto" w:fill="auto"/>
            <w:tcPrChange w:id="2534" w:author="abc" w:date="2018-07-02T13:08:00Z">
              <w:tcPr>
                <w:tcW w:w="2552" w:type="dxa"/>
                <w:shd w:val="clear" w:color="auto" w:fill="auto"/>
              </w:tcPr>
            </w:tcPrChange>
          </w:tcPr>
          <w:p w:rsidR="00454C58" w:rsidRPr="004275E6" w:rsidRDefault="00454C58" w:rsidP="004D3062">
            <w:pPr>
              <w:jc w:val="center"/>
              <w:rPr>
                <w:ins w:id="2535" w:author="abc" w:date="2018-07-02T11:07:00Z"/>
                <w:rFonts w:eastAsia="Calibri"/>
                <w:noProof/>
                <w:szCs w:val="26"/>
              </w:rPr>
            </w:pPr>
            <w:ins w:id="2536" w:author="abc" w:date="2018-07-02T11:08:00Z">
              <w:r>
                <w:rPr>
                  <w:rFonts w:eastAsia="Calibri"/>
                  <w:noProof/>
                  <w:szCs w:val="26"/>
                </w:rPr>
                <w:t>Nhập mã lớp mới cần thêm</w:t>
              </w:r>
            </w:ins>
          </w:p>
        </w:tc>
        <w:tc>
          <w:tcPr>
            <w:tcW w:w="1518" w:type="dxa"/>
            <w:shd w:val="clear" w:color="auto" w:fill="auto"/>
            <w:tcPrChange w:id="2537" w:author="abc" w:date="2018-07-02T13:08:00Z">
              <w:tcPr>
                <w:tcW w:w="1518" w:type="dxa"/>
                <w:shd w:val="clear" w:color="auto" w:fill="auto"/>
              </w:tcPr>
            </w:tcPrChange>
          </w:tcPr>
          <w:p w:rsidR="00454C58" w:rsidRPr="004275E6" w:rsidRDefault="00454C58" w:rsidP="004D3062">
            <w:pPr>
              <w:jc w:val="center"/>
              <w:rPr>
                <w:ins w:id="2538" w:author="abc" w:date="2018-07-02T11:07:00Z"/>
                <w:rFonts w:eastAsia="Calibri"/>
                <w:noProof/>
                <w:szCs w:val="26"/>
              </w:rPr>
            </w:pPr>
          </w:p>
        </w:tc>
      </w:tr>
      <w:tr w:rsidR="00454C58" w:rsidRPr="004275E6" w:rsidTr="00454C58">
        <w:trPr>
          <w:ins w:id="2539" w:author="abc" w:date="2018-07-02T11:07:00Z"/>
        </w:trPr>
        <w:tc>
          <w:tcPr>
            <w:tcW w:w="817" w:type="dxa"/>
            <w:shd w:val="clear" w:color="auto" w:fill="auto"/>
            <w:tcPrChange w:id="2540" w:author="abc" w:date="2018-07-02T13:08:00Z">
              <w:tcPr>
                <w:tcW w:w="817" w:type="dxa"/>
                <w:shd w:val="clear" w:color="auto" w:fill="auto"/>
              </w:tcPr>
            </w:tcPrChange>
          </w:tcPr>
          <w:p w:rsidR="00454C58" w:rsidRPr="004275E6" w:rsidRDefault="00454C58" w:rsidP="004D3062">
            <w:pPr>
              <w:jc w:val="center"/>
              <w:rPr>
                <w:ins w:id="2541" w:author="abc" w:date="2018-07-02T11:07:00Z"/>
                <w:rFonts w:eastAsia="Calibri"/>
                <w:noProof/>
                <w:szCs w:val="26"/>
              </w:rPr>
            </w:pPr>
            <w:ins w:id="2542" w:author="abc" w:date="2018-07-02T11:07:00Z">
              <w:r w:rsidRPr="004275E6">
                <w:rPr>
                  <w:rFonts w:eastAsia="Calibri"/>
                  <w:noProof/>
                  <w:szCs w:val="26"/>
                </w:rPr>
                <w:t>2</w:t>
              </w:r>
            </w:ins>
          </w:p>
        </w:tc>
        <w:tc>
          <w:tcPr>
            <w:tcW w:w="2277" w:type="dxa"/>
            <w:shd w:val="clear" w:color="auto" w:fill="auto"/>
            <w:tcPrChange w:id="2543" w:author="abc" w:date="2018-07-02T13:08:00Z">
              <w:tcPr>
                <w:tcW w:w="2126" w:type="dxa"/>
                <w:shd w:val="clear" w:color="auto" w:fill="auto"/>
              </w:tcPr>
            </w:tcPrChange>
          </w:tcPr>
          <w:p w:rsidR="00454C58" w:rsidRPr="004275E6" w:rsidRDefault="00454C58" w:rsidP="004D3062">
            <w:pPr>
              <w:jc w:val="center"/>
              <w:rPr>
                <w:ins w:id="2544" w:author="abc" w:date="2018-07-02T11:07:00Z"/>
                <w:rFonts w:eastAsia="Calibri"/>
                <w:noProof/>
                <w:szCs w:val="26"/>
              </w:rPr>
            </w:pPr>
            <w:ins w:id="2545" w:author="abc" w:date="2018-07-02T11:22:00Z">
              <w:r w:rsidRPr="00454C58">
                <w:rPr>
                  <w:rFonts w:eastAsia="Calibri"/>
                  <w:noProof/>
                  <w:szCs w:val="26"/>
                </w:rPr>
                <w:t>txtTenlop</w:t>
              </w:r>
            </w:ins>
          </w:p>
        </w:tc>
        <w:tc>
          <w:tcPr>
            <w:tcW w:w="1843" w:type="dxa"/>
            <w:shd w:val="clear" w:color="auto" w:fill="auto"/>
            <w:tcPrChange w:id="2546" w:author="abc" w:date="2018-07-02T13:08:00Z">
              <w:tcPr>
                <w:tcW w:w="1843" w:type="dxa"/>
                <w:shd w:val="clear" w:color="auto" w:fill="auto"/>
              </w:tcPr>
            </w:tcPrChange>
          </w:tcPr>
          <w:p w:rsidR="00454C58" w:rsidRPr="004275E6" w:rsidRDefault="00454C58" w:rsidP="004D3062">
            <w:pPr>
              <w:jc w:val="center"/>
              <w:rPr>
                <w:ins w:id="2547" w:author="abc" w:date="2018-07-02T11:07:00Z"/>
                <w:rFonts w:eastAsia="Calibri"/>
                <w:noProof/>
                <w:szCs w:val="26"/>
              </w:rPr>
            </w:pPr>
            <w:ins w:id="2548" w:author="abc" w:date="2018-07-02T11:23:00Z">
              <w:r>
                <w:rPr>
                  <w:rFonts w:eastAsia="Calibri"/>
                  <w:noProof/>
                  <w:szCs w:val="26"/>
                </w:rPr>
                <w:t>Textbox</w:t>
              </w:r>
            </w:ins>
          </w:p>
        </w:tc>
        <w:tc>
          <w:tcPr>
            <w:tcW w:w="2552" w:type="dxa"/>
            <w:shd w:val="clear" w:color="auto" w:fill="auto"/>
            <w:tcPrChange w:id="2549" w:author="abc" w:date="2018-07-02T13:08:00Z">
              <w:tcPr>
                <w:tcW w:w="2552" w:type="dxa"/>
                <w:shd w:val="clear" w:color="auto" w:fill="auto"/>
              </w:tcPr>
            </w:tcPrChange>
          </w:tcPr>
          <w:p w:rsidR="00454C58" w:rsidRPr="004275E6" w:rsidRDefault="00454C58" w:rsidP="004D3062">
            <w:pPr>
              <w:jc w:val="center"/>
              <w:rPr>
                <w:ins w:id="2550" w:author="abc" w:date="2018-07-02T11:07:00Z"/>
                <w:rFonts w:eastAsia="Calibri"/>
                <w:noProof/>
                <w:szCs w:val="26"/>
              </w:rPr>
            </w:pPr>
            <w:ins w:id="2551" w:author="abc" w:date="2018-07-02T11:23:00Z">
              <w:r>
                <w:rPr>
                  <w:rFonts w:eastAsia="Calibri"/>
                  <w:noProof/>
                  <w:szCs w:val="26"/>
                </w:rPr>
                <w:t>Nhập tên lớp cần thêm mới</w:t>
              </w:r>
            </w:ins>
          </w:p>
        </w:tc>
        <w:tc>
          <w:tcPr>
            <w:tcW w:w="1518" w:type="dxa"/>
            <w:shd w:val="clear" w:color="auto" w:fill="auto"/>
            <w:tcPrChange w:id="2552" w:author="abc" w:date="2018-07-02T13:08:00Z">
              <w:tcPr>
                <w:tcW w:w="1518" w:type="dxa"/>
                <w:shd w:val="clear" w:color="auto" w:fill="auto"/>
              </w:tcPr>
            </w:tcPrChange>
          </w:tcPr>
          <w:p w:rsidR="00454C58" w:rsidRPr="004275E6" w:rsidRDefault="00454C58" w:rsidP="004D3062">
            <w:pPr>
              <w:jc w:val="center"/>
              <w:rPr>
                <w:ins w:id="2553" w:author="abc" w:date="2018-07-02T11:07:00Z"/>
                <w:rFonts w:eastAsia="Calibri"/>
                <w:noProof/>
                <w:szCs w:val="26"/>
              </w:rPr>
            </w:pPr>
          </w:p>
        </w:tc>
      </w:tr>
      <w:tr w:rsidR="00454C58" w:rsidRPr="004275E6" w:rsidTr="00454C58">
        <w:trPr>
          <w:ins w:id="2554" w:author="abc" w:date="2018-07-02T11:07:00Z"/>
        </w:trPr>
        <w:tc>
          <w:tcPr>
            <w:tcW w:w="817" w:type="dxa"/>
            <w:shd w:val="clear" w:color="auto" w:fill="auto"/>
            <w:tcPrChange w:id="2555" w:author="abc" w:date="2018-07-02T13:08:00Z">
              <w:tcPr>
                <w:tcW w:w="817" w:type="dxa"/>
                <w:shd w:val="clear" w:color="auto" w:fill="auto"/>
              </w:tcPr>
            </w:tcPrChange>
          </w:tcPr>
          <w:p w:rsidR="00454C58" w:rsidRPr="004275E6" w:rsidRDefault="00454C58" w:rsidP="004D3062">
            <w:pPr>
              <w:jc w:val="center"/>
              <w:rPr>
                <w:ins w:id="2556" w:author="abc" w:date="2018-07-02T11:07:00Z"/>
                <w:rFonts w:eastAsia="Calibri"/>
                <w:noProof/>
                <w:szCs w:val="26"/>
              </w:rPr>
            </w:pPr>
            <w:ins w:id="2557" w:author="abc" w:date="2018-07-02T11:07:00Z">
              <w:r w:rsidRPr="004275E6">
                <w:rPr>
                  <w:rFonts w:eastAsia="Calibri"/>
                  <w:noProof/>
                  <w:szCs w:val="26"/>
                </w:rPr>
                <w:t>3</w:t>
              </w:r>
            </w:ins>
          </w:p>
        </w:tc>
        <w:tc>
          <w:tcPr>
            <w:tcW w:w="2277" w:type="dxa"/>
            <w:shd w:val="clear" w:color="auto" w:fill="auto"/>
            <w:tcPrChange w:id="2558" w:author="abc" w:date="2018-07-02T13:08:00Z">
              <w:tcPr>
                <w:tcW w:w="2126" w:type="dxa"/>
                <w:shd w:val="clear" w:color="auto" w:fill="auto"/>
              </w:tcPr>
            </w:tcPrChange>
          </w:tcPr>
          <w:p w:rsidR="00454C58" w:rsidRPr="004275E6" w:rsidRDefault="00454C58" w:rsidP="004D3062">
            <w:pPr>
              <w:jc w:val="center"/>
              <w:rPr>
                <w:ins w:id="2559" w:author="abc" w:date="2018-07-02T11:07:00Z"/>
                <w:rFonts w:eastAsia="Calibri"/>
                <w:noProof/>
                <w:szCs w:val="26"/>
              </w:rPr>
            </w:pPr>
            <w:ins w:id="2560" w:author="abc" w:date="2018-07-02T11:23:00Z">
              <w:r w:rsidRPr="00454C58">
                <w:rPr>
                  <w:rFonts w:eastAsia="Calibri"/>
                  <w:noProof/>
                  <w:szCs w:val="26"/>
                </w:rPr>
                <w:t>txtSiso</w:t>
              </w:r>
            </w:ins>
          </w:p>
        </w:tc>
        <w:tc>
          <w:tcPr>
            <w:tcW w:w="1843" w:type="dxa"/>
            <w:shd w:val="clear" w:color="auto" w:fill="auto"/>
            <w:tcPrChange w:id="2561" w:author="abc" w:date="2018-07-02T13:08:00Z">
              <w:tcPr>
                <w:tcW w:w="1843" w:type="dxa"/>
                <w:shd w:val="clear" w:color="auto" w:fill="auto"/>
              </w:tcPr>
            </w:tcPrChange>
          </w:tcPr>
          <w:p w:rsidR="00454C58" w:rsidRPr="004275E6" w:rsidRDefault="00454C58" w:rsidP="004D3062">
            <w:pPr>
              <w:jc w:val="center"/>
              <w:rPr>
                <w:ins w:id="2562" w:author="abc" w:date="2018-07-02T11:07:00Z"/>
                <w:rFonts w:eastAsia="Calibri"/>
                <w:noProof/>
                <w:szCs w:val="26"/>
              </w:rPr>
            </w:pPr>
            <w:ins w:id="2563" w:author="abc" w:date="2018-07-02T11:23:00Z">
              <w:r>
                <w:rPr>
                  <w:rFonts w:eastAsia="Calibri"/>
                  <w:noProof/>
                  <w:szCs w:val="26"/>
                </w:rPr>
                <w:t>Textbox</w:t>
              </w:r>
            </w:ins>
          </w:p>
        </w:tc>
        <w:tc>
          <w:tcPr>
            <w:tcW w:w="2552" w:type="dxa"/>
            <w:shd w:val="clear" w:color="auto" w:fill="auto"/>
            <w:tcPrChange w:id="2564" w:author="abc" w:date="2018-07-02T13:08:00Z">
              <w:tcPr>
                <w:tcW w:w="2552" w:type="dxa"/>
                <w:shd w:val="clear" w:color="auto" w:fill="auto"/>
              </w:tcPr>
            </w:tcPrChange>
          </w:tcPr>
          <w:p w:rsidR="00454C58" w:rsidRPr="004275E6" w:rsidRDefault="00454C58" w:rsidP="004D3062">
            <w:pPr>
              <w:jc w:val="center"/>
              <w:rPr>
                <w:ins w:id="2565" w:author="abc" w:date="2018-07-02T11:07:00Z"/>
                <w:rFonts w:eastAsia="Calibri"/>
                <w:noProof/>
                <w:szCs w:val="26"/>
              </w:rPr>
            </w:pPr>
            <w:ins w:id="2566" w:author="abc" w:date="2018-07-02T11:23:00Z">
              <w:r>
                <w:rPr>
                  <w:rFonts w:eastAsia="Calibri"/>
                  <w:noProof/>
                  <w:szCs w:val="26"/>
                </w:rPr>
                <w:t>Disable</w:t>
              </w:r>
            </w:ins>
          </w:p>
        </w:tc>
        <w:tc>
          <w:tcPr>
            <w:tcW w:w="1518" w:type="dxa"/>
            <w:shd w:val="clear" w:color="auto" w:fill="auto"/>
            <w:tcPrChange w:id="2567" w:author="abc" w:date="2018-07-02T13:08:00Z">
              <w:tcPr>
                <w:tcW w:w="1518" w:type="dxa"/>
                <w:shd w:val="clear" w:color="auto" w:fill="auto"/>
              </w:tcPr>
            </w:tcPrChange>
          </w:tcPr>
          <w:p w:rsidR="00454C58" w:rsidRPr="004275E6" w:rsidRDefault="00454C58" w:rsidP="004D3062">
            <w:pPr>
              <w:rPr>
                <w:ins w:id="2568" w:author="abc" w:date="2018-07-02T11:07:00Z"/>
                <w:rFonts w:eastAsia="Calibri"/>
                <w:noProof/>
                <w:szCs w:val="26"/>
              </w:rPr>
            </w:pPr>
            <w:ins w:id="2569" w:author="abc" w:date="2018-07-02T11:23:00Z">
              <w:r>
                <w:rPr>
                  <w:rFonts w:eastAsia="Calibri"/>
                  <w:noProof/>
                  <w:szCs w:val="26"/>
                </w:rPr>
                <w:t>Disable</w:t>
              </w:r>
            </w:ins>
          </w:p>
        </w:tc>
      </w:tr>
      <w:tr w:rsidR="00454C58" w:rsidRPr="004275E6" w:rsidTr="00454C58">
        <w:trPr>
          <w:ins w:id="2570" w:author="abc" w:date="2018-07-02T11:07:00Z"/>
        </w:trPr>
        <w:tc>
          <w:tcPr>
            <w:tcW w:w="817" w:type="dxa"/>
            <w:shd w:val="clear" w:color="auto" w:fill="auto"/>
            <w:tcPrChange w:id="2571" w:author="abc" w:date="2018-07-02T13:08:00Z">
              <w:tcPr>
                <w:tcW w:w="817" w:type="dxa"/>
                <w:shd w:val="clear" w:color="auto" w:fill="auto"/>
              </w:tcPr>
            </w:tcPrChange>
          </w:tcPr>
          <w:p w:rsidR="00454C58" w:rsidRPr="004275E6" w:rsidRDefault="00454C58" w:rsidP="004D3062">
            <w:pPr>
              <w:jc w:val="center"/>
              <w:rPr>
                <w:ins w:id="2572" w:author="abc" w:date="2018-07-02T11:07:00Z"/>
                <w:rFonts w:eastAsia="Calibri"/>
                <w:noProof/>
                <w:szCs w:val="26"/>
              </w:rPr>
            </w:pPr>
            <w:ins w:id="2573" w:author="abc" w:date="2018-07-02T11:07:00Z">
              <w:r>
                <w:rPr>
                  <w:rFonts w:eastAsia="Calibri"/>
                  <w:noProof/>
                  <w:szCs w:val="26"/>
                </w:rPr>
                <w:t>4</w:t>
              </w:r>
            </w:ins>
          </w:p>
        </w:tc>
        <w:tc>
          <w:tcPr>
            <w:tcW w:w="2277" w:type="dxa"/>
            <w:shd w:val="clear" w:color="auto" w:fill="auto"/>
            <w:tcPrChange w:id="2574" w:author="abc" w:date="2018-07-02T13:08:00Z">
              <w:tcPr>
                <w:tcW w:w="2126" w:type="dxa"/>
                <w:shd w:val="clear" w:color="auto" w:fill="auto"/>
              </w:tcPr>
            </w:tcPrChange>
          </w:tcPr>
          <w:p w:rsidR="00454C58" w:rsidRPr="004275E6" w:rsidRDefault="00454C58" w:rsidP="004D3062">
            <w:pPr>
              <w:jc w:val="center"/>
              <w:rPr>
                <w:ins w:id="2575" w:author="abc" w:date="2018-07-02T11:07:00Z"/>
                <w:rFonts w:eastAsia="Calibri"/>
                <w:noProof/>
                <w:szCs w:val="26"/>
              </w:rPr>
            </w:pPr>
            <w:ins w:id="2576" w:author="abc" w:date="2018-07-02T11:23:00Z">
              <w:r w:rsidRPr="00454C58">
                <w:rPr>
                  <w:rFonts w:eastAsia="Calibri"/>
                  <w:noProof/>
                  <w:szCs w:val="26"/>
                </w:rPr>
                <w:t>cmbKhoilop</w:t>
              </w:r>
            </w:ins>
          </w:p>
        </w:tc>
        <w:tc>
          <w:tcPr>
            <w:tcW w:w="1843" w:type="dxa"/>
            <w:shd w:val="clear" w:color="auto" w:fill="auto"/>
            <w:tcPrChange w:id="2577" w:author="abc" w:date="2018-07-02T13:08:00Z">
              <w:tcPr>
                <w:tcW w:w="1843" w:type="dxa"/>
                <w:shd w:val="clear" w:color="auto" w:fill="auto"/>
              </w:tcPr>
            </w:tcPrChange>
          </w:tcPr>
          <w:p w:rsidR="00454C58" w:rsidRPr="004275E6" w:rsidRDefault="00454C58" w:rsidP="004D3062">
            <w:pPr>
              <w:jc w:val="center"/>
              <w:rPr>
                <w:ins w:id="2578" w:author="abc" w:date="2018-07-02T11:07:00Z"/>
                <w:rFonts w:eastAsia="Calibri"/>
                <w:noProof/>
                <w:szCs w:val="26"/>
              </w:rPr>
            </w:pPr>
            <w:ins w:id="2579" w:author="abc" w:date="2018-07-02T11:07:00Z">
              <w:r>
                <w:rPr>
                  <w:rFonts w:eastAsia="Calibri"/>
                  <w:noProof/>
                  <w:szCs w:val="26"/>
                </w:rPr>
                <w:t>Combobox</w:t>
              </w:r>
            </w:ins>
          </w:p>
        </w:tc>
        <w:tc>
          <w:tcPr>
            <w:tcW w:w="2552" w:type="dxa"/>
            <w:shd w:val="clear" w:color="auto" w:fill="auto"/>
            <w:tcPrChange w:id="2580" w:author="abc" w:date="2018-07-02T13:08:00Z">
              <w:tcPr>
                <w:tcW w:w="2552" w:type="dxa"/>
                <w:shd w:val="clear" w:color="auto" w:fill="auto"/>
              </w:tcPr>
            </w:tcPrChange>
          </w:tcPr>
          <w:p w:rsidR="00454C58" w:rsidRPr="004275E6" w:rsidRDefault="00454C58" w:rsidP="004D3062">
            <w:pPr>
              <w:jc w:val="center"/>
              <w:rPr>
                <w:ins w:id="2581" w:author="abc" w:date="2018-07-02T11:07:00Z"/>
                <w:rFonts w:eastAsia="Calibri"/>
                <w:noProof/>
                <w:szCs w:val="26"/>
              </w:rPr>
            </w:pPr>
            <w:ins w:id="2582" w:author="abc" w:date="2018-07-02T11:23:00Z">
              <w:r>
                <w:rPr>
                  <w:rFonts w:eastAsia="Calibri"/>
                  <w:noProof/>
                  <w:szCs w:val="26"/>
                </w:rPr>
                <w:t>Chọn theo khối lớp</w:t>
              </w:r>
            </w:ins>
          </w:p>
        </w:tc>
        <w:tc>
          <w:tcPr>
            <w:tcW w:w="1518" w:type="dxa"/>
            <w:shd w:val="clear" w:color="auto" w:fill="auto"/>
            <w:tcPrChange w:id="2583" w:author="abc" w:date="2018-07-02T13:08:00Z">
              <w:tcPr>
                <w:tcW w:w="1518" w:type="dxa"/>
                <w:shd w:val="clear" w:color="auto" w:fill="auto"/>
              </w:tcPr>
            </w:tcPrChange>
          </w:tcPr>
          <w:p w:rsidR="00454C58" w:rsidRPr="004275E6" w:rsidRDefault="00454C58" w:rsidP="004D3062">
            <w:pPr>
              <w:rPr>
                <w:ins w:id="2584" w:author="abc" w:date="2018-07-02T11:07:00Z"/>
                <w:rFonts w:eastAsia="Calibri"/>
                <w:noProof/>
                <w:szCs w:val="26"/>
              </w:rPr>
            </w:pPr>
          </w:p>
        </w:tc>
      </w:tr>
      <w:tr w:rsidR="00454C58" w:rsidRPr="004275E6" w:rsidTr="00454C58">
        <w:trPr>
          <w:ins w:id="2585" w:author="abc" w:date="2018-07-02T11:24:00Z"/>
        </w:trPr>
        <w:tc>
          <w:tcPr>
            <w:tcW w:w="817" w:type="dxa"/>
            <w:shd w:val="clear" w:color="auto" w:fill="auto"/>
            <w:tcPrChange w:id="2586" w:author="abc" w:date="2018-07-02T13:08:00Z">
              <w:tcPr>
                <w:tcW w:w="817" w:type="dxa"/>
                <w:shd w:val="clear" w:color="auto" w:fill="auto"/>
              </w:tcPr>
            </w:tcPrChange>
          </w:tcPr>
          <w:p w:rsidR="00454C58" w:rsidRDefault="00454C58" w:rsidP="004D3062">
            <w:pPr>
              <w:jc w:val="center"/>
              <w:rPr>
                <w:ins w:id="2587" w:author="abc" w:date="2018-07-02T11:24:00Z"/>
                <w:rFonts w:eastAsia="Calibri"/>
                <w:noProof/>
                <w:szCs w:val="26"/>
              </w:rPr>
            </w:pPr>
            <w:ins w:id="2588" w:author="abc" w:date="2018-07-02T11:24:00Z">
              <w:r>
                <w:rPr>
                  <w:rFonts w:eastAsia="Calibri"/>
                  <w:noProof/>
                  <w:szCs w:val="26"/>
                </w:rPr>
                <w:t>5</w:t>
              </w:r>
            </w:ins>
          </w:p>
        </w:tc>
        <w:tc>
          <w:tcPr>
            <w:tcW w:w="2277" w:type="dxa"/>
            <w:shd w:val="clear" w:color="auto" w:fill="auto"/>
            <w:tcPrChange w:id="2589" w:author="abc" w:date="2018-07-02T13:08:00Z">
              <w:tcPr>
                <w:tcW w:w="2126" w:type="dxa"/>
                <w:shd w:val="clear" w:color="auto" w:fill="auto"/>
              </w:tcPr>
            </w:tcPrChange>
          </w:tcPr>
          <w:p w:rsidR="00454C58" w:rsidRPr="00454C58" w:rsidRDefault="00454C58" w:rsidP="004D3062">
            <w:pPr>
              <w:jc w:val="center"/>
              <w:rPr>
                <w:ins w:id="2590" w:author="abc" w:date="2018-07-02T11:24:00Z"/>
                <w:rFonts w:eastAsia="Calibri"/>
                <w:noProof/>
                <w:szCs w:val="26"/>
              </w:rPr>
            </w:pPr>
            <w:ins w:id="2591" w:author="abc" w:date="2018-07-02T11:24:00Z">
              <w:r w:rsidRPr="00454C58">
                <w:rPr>
                  <w:rFonts w:eastAsia="Calibri"/>
                  <w:noProof/>
                  <w:szCs w:val="26"/>
                </w:rPr>
                <w:t>cmbNamHoc</w:t>
              </w:r>
            </w:ins>
          </w:p>
        </w:tc>
        <w:tc>
          <w:tcPr>
            <w:tcW w:w="1843" w:type="dxa"/>
            <w:shd w:val="clear" w:color="auto" w:fill="auto"/>
            <w:tcPrChange w:id="2592" w:author="abc" w:date="2018-07-02T13:08:00Z">
              <w:tcPr>
                <w:tcW w:w="1843" w:type="dxa"/>
                <w:shd w:val="clear" w:color="auto" w:fill="auto"/>
              </w:tcPr>
            </w:tcPrChange>
          </w:tcPr>
          <w:p w:rsidR="00454C58" w:rsidRDefault="00454C58" w:rsidP="004D3062">
            <w:pPr>
              <w:jc w:val="center"/>
              <w:rPr>
                <w:ins w:id="2593" w:author="abc" w:date="2018-07-02T11:24:00Z"/>
                <w:rFonts w:eastAsia="Calibri"/>
                <w:noProof/>
                <w:szCs w:val="26"/>
              </w:rPr>
            </w:pPr>
            <w:ins w:id="2594" w:author="abc" w:date="2018-07-02T11:24:00Z">
              <w:r>
                <w:rPr>
                  <w:rFonts w:eastAsia="Calibri"/>
                  <w:noProof/>
                  <w:szCs w:val="26"/>
                </w:rPr>
                <w:t>Combobox</w:t>
              </w:r>
            </w:ins>
          </w:p>
        </w:tc>
        <w:tc>
          <w:tcPr>
            <w:tcW w:w="2552" w:type="dxa"/>
            <w:shd w:val="clear" w:color="auto" w:fill="auto"/>
            <w:tcPrChange w:id="2595" w:author="abc" w:date="2018-07-02T13:08:00Z">
              <w:tcPr>
                <w:tcW w:w="2552" w:type="dxa"/>
                <w:shd w:val="clear" w:color="auto" w:fill="auto"/>
              </w:tcPr>
            </w:tcPrChange>
          </w:tcPr>
          <w:p w:rsidR="00454C58" w:rsidRDefault="00454C58" w:rsidP="004D3062">
            <w:pPr>
              <w:jc w:val="center"/>
              <w:rPr>
                <w:ins w:id="2596" w:author="abc" w:date="2018-07-02T11:24:00Z"/>
                <w:rFonts w:eastAsia="Calibri"/>
                <w:noProof/>
                <w:szCs w:val="26"/>
              </w:rPr>
            </w:pPr>
            <w:ins w:id="2597" w:author="abc" w:date="2018-07-02T13:06:00Z">
              <w:r>
                <w:rPr>
                  <w:rFonts w:eastAsia="Calibri"/>
                  <w:noProof/>
                  <w:szCs w:val="26"/>
                </w:rPr>
                <w:t>Chọn năm học</w:t>
              </w:r>
            </w:ins>
          </w:p>
        </w:tc>
        <w:tc>
          <w:tcPr>
            <w:tcW w:w="1518" w:type="dxa"/>
            <w:shd w:val="clear" w:color="auto" w:fill="auto"/>
            <w:tcPrChange w:id="2598" w:author="abc" w:date="2018-07-02T13:08:00Z">
              <w:tcPr>
                <w:tcW w:w="1518" w:type="dxa"/>
                <w:shd w:val="clear" w:color="auto" w:fill="auto"/>
              </w:tcPr>
            </w:tcPrChange>
          </w:tcPr>
          <w:p w:rsidR="00454C58" w:rsidRPr="004275E6" w:rsidRDefault="00454C58" w:rsidP="004D3062">
            <w:pPr>
              <w:rPr>
                <w:ins w:id="2599" w:author="abc" w:date="2018-07-02T11:24:00Z"/>
                <w:rFonts w:eastAsia="Calibri"/>
                <w:noProof/>
                <w:szCs w:val="26"/>
              </w:rPr>
            </w:pPr>
          </w:p>
        </w:tc>
      </w:tr>
      <w:tr w:rsidR="00454C58" w:rsidRPr="004275E6" w:rsidTr="00454C58">
        <w:trPr>
          <w:ins w:id="2600" w:author="abc" w:date="2018-07-02T11:23:00Z"/>
        </w:trPr>
        <w:tc>
          <w:tcPr>
            <w:tcW w:w="817" w:type="dxa"/>
            <w:shd w:val="clear" w:color="auto" w:fill="auto"/>
            <w:tcPrChange w:id="2601" w:author="abc" w:date="2018-07-02T13:08:00Z">
              <w:tcPr>
                <w:tcW w:w="817" w:type="dxa"/>
                <w:shd w:val="clear" w:color="auto" w:fill="auto"/>
              </w:tcPr>
            </w:tcPrChange>
          </w:tcPr>
          <w:p w:rsidR="00454C58" w:rsidRDefault="00454C58" w:rsidP="004D3062">
            <w:pPr>
              <w:jc w:val="center"/>
              <w:rPr>
                <w:ins w:id="2602" w:author="abc" w:date="2018-07-02T11:23:00Z"/>
                <w:rFonts w:eastAsia="Calibri"/>
                <w:noProof/>
                <w:szCs w:val="26"/>
              </w:rPr>
            </w:pPr>
            <w:ins w:id="2603" w:author="abc" w:date="2018-07-02T13:06:00Z">
              <w:r>
                <w:rPr>
                  <w:rFonts w:eastAsia="Calibri"/>
                  <w:noProof/>
                  <w:szCs w:val="26"/>
                </w:rPr>
                <w:t>6</w:t>
              </w:r>
            </w:ins>
          </w:p>
        </w:tc>
        <w:tc>
          <w:tcPr>
            <w:tcW w:w="2277" w:type="dxa"/>
            <w:shd w:val="clear" w:color="auto" w:fill="auto"/>
            <w:tcPrChange w:id="2604" w:author="abc" w:date="2018-07-02T13:08:00Z">
              <w:tcPr>
                <w:tcW w:w="2126" w:type="dxa"/>
                <w:shd w:val="clear" w:color="auto" w:fill="auto"/>
              </w:tcPr>
            </w:tcPrChange>
          </w:tcPr>
          <w:p w:rsidR="00454C58" w:rsidRPr="00454C58" w:rsidRDefault="00454C58" w:rsidP="004D3062">
            <w:pPr>
              <w:jc w:val="center"/>
              <w:rPr>
                <w:ins w:id="2605" w:author="abc" w:date="2018-07-02T11:23:00Z"/>
                <w:rFonts w:eastAsia="Calibri"/>
                <w:noProof/>
                <w:szCs w:val="26"/>
              </w:rPr>
            </w:pPr>
            <w:ins w:id="2606" w:author="abc" w:date="2018-07-02T13:06:00Z">
              <w:r w:rsidRPr="00454C58">
                <w:rPr>
                  <w:rFonts w:eastAsia="Calibri"/>
                  <w:noProof/>
                  <w:szCs w:val="26"/>
                </w:rPr>
                <w:t>cmbGiaovienchunhiem</w:t>
              </w:r>
            </w:ins>
          </w:p>
        </w:tc>
        <w:tc>
          <w:tcPr>
            <w:tcW w:w="1843" w:type="dxa"/>
            <w:shd w:val="clear" w:color="auto" w:fill="auto"/>
            <w:tcPrChange w:id="2607" w:author="abc" w:date="2018-07-02T13:08:00Z">
              <w:tcPr>
                <w:tcW w:w="1843" w:type="dxa"/>
                <w:shd w:val="clear" w:color="auto" w:fill="auto"/>
              </w:tcPr>
            </w:tcPrChange>
          </w:tcPr>
          <w:p w:rsidR="00454C58" w:rsidRDefault="00454C58" w:rsidP="004D3062">
            <w:pPr>
              <w:jc w:val="center"/>
              <w:rPr>
                <w:ins w:id="2608" w:author="abc" w:date="2018-07-02T11:23:00Z"/>
                <w:rFonts w:eastAsia="Calibri"/>
                <w:noProof/>
                <w:szCs w:val="26"/>
              </w:rPr>
            </w:pPr>
            <w:ins w:id="2609" w:author="abc" w:date="2018-07-02T13:06:00Z">
              <w:r>
                <w:rPr>
                  <w:rFonts w:eastAsia="Calibri"/>
                  <w:noProof/>
                  <w:szCs w:val="26"/>
                </w:rPr>
                <w:t>Combobox</w:t>
              </w:r>
            </w:ins>
          </w:p>
        </w:tc>
        <w:tc>
          <w:tcPr>
            <w:tcW w:w="2552" w:type="dxa"/>
            <w:shd w:val="clear" w:color="auto" w:fill="auto"/>
            <w:tcPrChange w:id="2610" w:author="abc" w:date="2018-07-02T13:08:00Z">
              <w:tcPr>
                <w:tcW w:w="2552" w:type="dxa"/>
                <w:shd w:val="clear" w:color="auto" w:fill="auto"/>
              </w:tcPr>
            </w:tcPrChange>
          </w:tcPr>
          <w:p w:rsidR="00454C58" w:rsidRDefault="00454C58" w:rsidP="004D3062">
            <w:pPr>
              <w:jc w:val="center"/>
              <w:rPr>
                <w:ins w:id="2611" w:author="abc" w:date="2018-07-02T11:23:00Z"/>
                <w:rFonts w:eastAsia="Calibri"/>
                <w:noProof/>
                <w:szCs w:val="26"/>
              </w:rPr>
            </w:pPr>
            <w:ins w:id="2612" w:author="abc" w:date="2018-07-02T13:06:00Z">
              <w:r>
                <w:rPr>
                  <w:rFonts w:eastAsia="Calibri"/>
                  <w:noProof/>
                  <w:szCs w:val="26"/>
                </w:rPr>
                <w:t>Chọn Giáo viên chủ nhiệm</w:t>
              </w:r>
            </w:ins>
          </w:p>
        </w:tc>
        <w:tc>
          <w:tcPr>
            <w:tcW w:w="1518" w:type="dxa"/>
            <w:shd w:val="clear" w:color="auto" w:fill="auto"/>
            <w:tcPrChange w:id="2613" w:author="abc" w:date="2018-07-02T13:08:00Z">
              <w:tcPr>
                <w:tcW w:w="1518" w:type="dxa"/>
                <w:shd w:val="clear" w:color="auto" w:fill="auto"/>
              </w:tcPr>
            </w:tcPrChange>
          </w:tcPr>
          <w:p w:rsidR="00454C58" w:rsidRPr="004275E6" w:rsidRDefault="00454C58" w:rsidP="004D3062">
            <w:pPr>
              <w:rPr>
                <w:ins w:id="2614" w:author="abc" w:date="2018-07-02T11:23:00Z"/>
                <w:rFonts w:eastAsia="Calibri"/>
                <w:noProof/>
                <w:szCs w:val="26"/>
              </w:rPr>
            </w:pPr>
          </w:p>
        </w:tc>
      </w:tr>
      <w:tr w:rsidR="00454C58" w:rsidRPr="004275E6" w:rsidTr="00454C58">
        <w:trPr>
          <w:ins w:id="2615" w:author="abc" w:date="2018-07-02T13:07:00Z"/>
        </w:trPr>
        <w:tc>
          <w:tcPr>
            <w:tcW w:w="817" w:type="dxa"/>
            <w:shd w:val="clear" w:color="auto" w:fill="auto"/>
            <w:tcPrChange w:id="2616" w:author="abc" w:date="2018-07-02T13:08:00Z">
              <w:tcPr>
                <w:tcW w:w="817" w:type="dxa"/>
                <w:shd w:val="clear" w:color="auto" w:fill="auto"/>
              </w:tcPr>
            </w:tcPrChange>
          </w:tcPr>
          <w:p w:rsidR="00454C58" w:rsidRDefault="00454C58" w:rsidP="004D3062">
            <w:pPr>
              <w:jc w:val="center"/>
              <w:rPr>
                <w:ins w:id="2617" w:author="abc" w:date="2018-07-02T13:07:00Z"/>
                <w:rFonts w:eastAsia="Calibri"/>
                <w:noProof/>
                <w:szCs w:val="26"/>
              </w:rPr>
            </w:pPr>
            <w:ins w:id="2618" w:author="abc" w:date="2018-07-02T13:07:00Z">
              <w:r>
                <w:rPr>
                  <w:rFonts w:eastAsia="Calibri"/>
                  <w:noProof/>
                  <w:szCs w:val="26"/>
                </w:rPr>
                <w:t>7</w:t>
              </w:r>
            </w:ins>
          </w:p>
        </w:tc>
        <w:tc>
          <w:tcPr>
            <w:tcW w:w="2277" w:type="dxa"/>
            <w:shd w:val="clear" w:color="auto" w:fill="auto"/>
            <w:tcPrChange w:id="2619" w:author="abc" w:date="2018-07-02T13:08:00Z">
              <w:tcPr>
                <w:tcW w:w="2126" w:type="dxa"/>
                <w:shd w:val="clear" w:color="auto" w:fill="auto"/>
              </w:tcPr>
            </w:tcPrChange>
          </w:tcPr>
          <w:p w:rsidR="00454C58" w:rsidRPr="00454C58" w:rsidRDefault="00454C58" w:rsidP="004D3062">
            <w:pPr>
              <w:jc w:val="center"/>
              <w:rPr>
                <w:ins w:id="2620" w:author="abc" w:date="2018-07-02T13:07:00Z"/>
                <w:rFonts w:eastAsia="Calibri"/>
                <w:noProof/>
                <w:szCs w:val="26"/>
              </w:rPr>
            </w:pPr>
            <w:ins w:id="2621" w:author="abc" w:date="2018-07-02T13:07:00Z">
              <w:r>
                <w:rPr>
                  <w:rFonts w:eastAsia="Calibri"/>
                  <w:noProof/>
                  <w:szCs w:val="26"/>
                </w:rPr>
                <w:t>btnThem</w:t>
              </w:r>
            </w:ins>
          </w:p>
        </w:tc>
        <w:tc>
          <w:tcPr>
            <w:tcW w:w="1843" w:type="dxa"/>
            <w:shd w:val="clear" w:color="auto" w:fill="auto"/>
            <w:tcPrChange w:id="2622" w:author="abc" w:date="2018-07-02T13:08:00Z">
              <w:tcPr>
                <w:tcW w:w="1843" w:type="dxa"/>
                <w:shd w:val="clear" w:color="auto" w:fill="auto"/>
              </w:tcPr>
            </w:tcPrChange>
          </w:tcPr>
          <w:p w:rsidR="00454C58" w:rsidRDefault="00454C58" w:rsidP="004D3062">
            <w:pPr>
              <w:jc w:val="center"/>
              <w:rPr>
                <w:ins w:id="2623" w:author="abc" w:date="2018-07-02T13:07:00Z"/>
                <w:rFonts w:eastAsia="Calibri"/>
                <w:noProof/>
                <w:szCs w:val="26"/>
              </w:rPr>
            </w:pPr>
            <w:ins w:id="2624" w:author="abc" w:date="2018-07-02T13:07:00Z">
              <w:r>
                <w:rPr>
                  <w:rFonts w:eastAsia="Calibri"/>
                  <w:noProof/>
                  <w:szCs w:val="26"/>
                </w:rPr>
                <w:t>Button</w:t>
              </w:r>
            </w:ins>
          </w:p>
        </w:tc>
        <w:tc>
          <w:tcPr>
            <w:tcW w:w="2552" w:type="dxa"/>
            <w:shd w:val="clear" w:color="auto" w:fill="auto"/>
            <w:tcPrChange w:id="2625" w:author="abc" w:date="2018-07-02T13:08:00Z">
              <w:tcPr>
                <w:tcW w:w="2552" w:type="dxa"/>
                <w:shd w:val="clear" w:color="auto" w:fill="auto"/>
              </w:tcPr>
            </w:tcPrChange>
          </w:tcPr>
          <w:p w:rsidR="00454C58" w:rsidRDefault="00454C58" w:rsidP="004D3062">
            <w:pPr>
              <w:jc w:val="center"/>
              <w:rPr>
                <w:ins w:id="2626" w:author="abc" w:date="2018-07-02T13:07:00Z"/>
                <w:rFonts w:eastAsia="Calibri"/>
                <w:noProof/>
                <w:szCs w:val="26"/>
              </w:rPr>
            </w:pPr>
            <w:ins w:id="2627" w:author="abc" w:date="2018-07-02T13:07:00Z">
              <w:r>
                <w:rPr>
                  <w:rFonts w:eastAsia="Calibri"/>
                  <w:noProof/>
                  <w:szCs w:val="26"/>
                </w:rPr>
                <w:t>Thêm Lớp học đã tạo vào datagridview</w:t>
              </w:r>
            </w:ins>
          </w:p>
        </w:tc>
        <w:tc>
          <w:tcPr>
            <w:tcW w:w="1518" w:type="dxa"/>
            <w:shd w:val="clear" w:color="auto" w:fill="auto"/>
            <w:tcPrChange w:id="2628" w:author="abc" w:date="2018-07-02T13:08:00Z">
              <w:tcPr>
                <w:tcW w:w="1518" w:type="dxa"/>
                <w:shd w:val="clear" w:color="auto" w:fill="auto"/>
              </w:tcPr>
            </w:tcPrChange>
          </w:tcPr>
          <w:p w:rsidR="00454C58" w:rsidRPr="004275E6" w:rsidRDefault="00454C58" w:rsidP="004D3062">
            <w:pPr>
              <w:rPr>
                <w:ins w:id="2629" w:author="abc" w:date="2018-07-02T13:07:00Z"/>
                <w:rFonts w:eastAsia="Calibri"/>
                <w:noProof/>
                <w:szCs w:val="26"/>
              </w:rPr>
            </w:pPr>
          </w:p>
        </w:tc>
      </w:tr>
      <w:tr w:rsidR="00454C58" w:rsidRPr="004275E6" w:rsidTr="00454C58">
        <w:trPr>
          <w:ins w:id="2630" w:author="abc" w:date="2018-07-02T11:07:00Z"/>
        </w:trPr>
        <w:tc>
          <w:tcPr>
            <w:tcW w:w="817" w:type="dxa"/>
            <w:shd w:val="clear" w:color="auto" w:fill="auto"/>
            <w:tcPrChange w:id="2631" w:author="abc" w:date="2018-07-02T13:08:00Z">
              <w:tcPr>
                <w:tcW w:w="817" w:type="dxa"/>
                <w:shd w:val="clear" w:color="auto" w:fill="auto"/>
              </w:tcPr>
            </w:tcPrChange>
          </w:tcPr>
          <w:p w:rsidR="00454C58" w:rsidRDefault="00454C58" w:rsidP="004D3062">
            <w:pPr>
              <w:jc w:val="center"/>
              <w:rPr>
                <w:ins w:id="2632" w:author="abc" w:date="2018-07-02T11:07:00Z"/>
                <w:rFonts w:eastAsia="Calibri"/>
                <w:noProof/>
                <w:szCs w:val="26"/>
              </w:rPr>
            </w:pPr>
            <w:ins w:id="2633" w:author="abc" w:date="2018-07-02T11:07:00Z">
              <w:r>
                <w:rPr>
                  <w:rFonts w:eastAsia="Calibri"/>
                  <w:noProof/>
                  <w:szCs w:val="26"/>
                </w:rPr>
                <w:t>8</w:t>
              </w:r>
            </w:ins>
          </w:p>
        </w:tc>
        <w:tc>
          <w:tcPr>
            <w:tcW w:w="2277" w:type="dxa"/>
            <w:shd w:val="clear" w:color="auto" w:fill="auto"/>
            <w:tcPrChange w:id="2634" w:author="abc" w:date="2018-07-02T13:08:00Z">
              <w:tcPr>
                <w:tcW w:w="2126" w:type="dxa"/>
                <w:shd w:val="clear" w:color="auto" w:fill="auto"/>
              </w:tcPr>
            </w:tcPrChange>
          </w:tcPr>
          <w:p w:rsidR="00454C58" w:rsidRDefault="00454C58" w:rsidP="004D3062">
            <w:pPr>
              <w:jc w:val="center"/>
              <w:rPr>
                <w:ins w:id="2635" w:author="abc" w:date="2018-07-02T11:07:00Z"/>
                <w:rFonts w:eastAsia="Calibri"/>
                <w:noProof/>
                <w:szCs w:val="26"/>
              </w:rPr>
            </w:pPr>
            <w:ins w:id="2636" w:author="abc" w:date="2018-07-02T11:07:00Z">
              <w:r>
                <w:rPr>
                  <w:rFonts w:eastAsia="Calibri"/>
                  <w:noProof/>
                  <w:szCs w:val="26"/>
                </w:rPr>
                <w:t>dGV</w:t>
              </w:r>
            </w:ins>
            <w:ins w:id="2637" w:author="abc" w:date="2018-07-02T13:07:00Z">
              <w:r>
                <w:rPr>
                  <w:rFonts w:eastAsia="Calibri"/>
                  <w:noProof/>
                  <w:szCs w:val="26"/>
                </w:rPr>
                <w:t>Lop</w:t>
              </w:r>
            </w:ins>
          </w:p>
        </w:tc>
        <w:tc>
          <w:tcPr>
            <w:tcW w:w="1843" w:type="dxa"/>
            <w:shd w:val="clear" w:color="auto" w:fill="auto"/>
            <w:tcPrChange w:id="2638" w:author="abc" w:date="2018-07-02T13:08:00Z">
              <w:tcPr>
                <w:tcW w:w="1843" w:type="dxa"/>
                <w:shd w:val="clear" w:color="auto" w:fill="auto"/>
              </w:tcPr>
            </w:tcPrChange>
          </w:tcPr>
          <w:p w:rsidR="00454C58" w:rsidRDefault="00454C58" w:rsidP="004D3062">
            <w:pPr>
              <w:jc w:val="center"/>
              <w:rPr>
                <w:ins w:id="2639" w:author="abc" w:date="2018-07-02T11:07:00Z"/>
                <w:rFonts w:eastAsia="Calibri"/>
                <w:noProof/>
                <w:szCs w:val="26"/>
              </w:rPr>
            </w:pPr>
            <w:ins w:id="2640" w:author="abc" w:date="2018-07-02T11:07:00Z">
              <w:r>
                <w:rPr>
                  <w:rFonts w:eastAsia="Calibri"/>
                  <w:noProof/>
                  <w:szCs w:val="26"/>
                </w:rPr>
                <w:t>DataGridview</w:t>
              </w:r>
            </w:ins>
          </w:p>
        </w:tc>
        <w:tc>
          <w:tcPr>
            <w:tcW w:w="2552" w:type="dxa"/>
            <w:shd w:val="clear" w:color="auto" w:fill="auto"/>
            <w:tcPrChange w:id="2641" w:author="abc" w:date="2018-07-02T13:08:00Z">
              <w:tcPr>
                <w:tcW w:w="2552" w:type="dxa"/>
                <w:shd w:val="clear" w:color="auto" w:fill="auto"/>
              </w:tcPr>
            </w:tcPrChange>
          </w:tcPr>
          <w:p w:rsidR="00454C58" w:rsidRDefault="00454C58" w:rsidP="004D3062">
            <w:pPr>
              <w:rPr>
                <w:ins w:id="2642" w:author="abc" w:date="2018-07-02T11:07:00Z"/>
                <w:rFonts w:eastAsia="Calibri"/>
                <w:noProof/>
                <w:szCs w:val="26"/>
              </w:rPr>
            </w:pPr>
            <w:ins w:id="2643" w:author="abc" w:date="2018-07-02T13:07:00Z">
              <w:r>
                <w:rPr>
                  <w:rFonts w:eastAsia="Calibri"/>
                  <w:noProof/>
                  <w:szCs w:val="26"/>
                </w:rPr>
                <w:t>Hiển thị danh sách lớp đã có và lớp mới thêm vào</w:t>
              </w:r>
            </w:ins>
          </w:p>
        </w:tc>
        <w:tc>
          <w:tcPr>
            <w:tcW w:w="1518" w:type="dxa"/>
            <w:shd w:val="clear" w:color="auto" w:fill="auto"/>
            <w:tcPrChange w:id="2644" w:author="abc" w:date="2018-07-02T13:08:00Z">
              <w:tcPr>
                <w:tcW w:w="1518" w:type="dxa"/>
                <w:shd w:val="clear" w:color="auto" w:fill="auto"/>
              </w:tcPr>
            </w:tcPrChange>
          </w:tcPr>
          <w:p w:rsidR="00454C58" w:rsidRPr="004275E6" w:rsidRDefault="00454C58" w:rsidP="004D3062">
            <w:pPr>
              <w:rPr>
                <w:ins w:id="2645" w:author="abc" w:date="2018-07-02T11:07:00Z"/>
                <w:rFonts w:eastAsia="Calibri"/>
                <w:noProof/>
                <w:szCs w:val="26"/>
              </w:rPr>
            </w:pPr>
          </w:p>
        </w:tc>
      </w:tr>
      <w:tr w:rsidR="00454C58" w:rsidRPr="004275E6" w:rsidTr="00454C58">
        <w:trPr>
          <w:ins w:id="2646" w:author="abc" w:date="2018-07-02T11:07:00Z"/>
        </w:trPr>
        <w:tc>
          <w:tcPr>
            <w:tcW w:w="817" w:type="dxa"/>
            <w:shd w:val="clear" w:color="auto" w:fill="auto"/>
            <w:tcPrChange w:id="2647" w:author="abc" w:date="2018-07-02T13:08:00Z">
              <w:tcPr>
                <w:tcW w:w="817" w:type="dxa"/>
                <w:shd w:val="clear" w:color="auto" w:fill="auto"/>
              </w:tcPr>
            </w:tcPrChange>
          </w:tcPr>
          <w:p w:rsidR="00454C58" w:rsidRDefault="00454C58" w:rsidP="004D3062">
            <w:pPr>
              <w:jc w:val="center"/>
              <w:rPr>
                <w:ins w:id="2648" w:author="abc" w:date="2018-07-02T11:07:00Z"/>
                <w:rFonts w:eastAsia="Calibri"/>
                <w:noProof/>
                <w:szCs w:val="26"/>
              </w:rPr>
            </w:pPr>
            <w:ins w:id="2649" w:author="abc" w:date="2018-07-02T11:07:00Z">
              <w:r>
                <w:rPr>
                  <w:rFonts w:eastAsia="Calibri"/>
                  <w:noProof/>
                  <w:szCs w:val="26"/>
                </w:rPr>
                <w:t>9</w:t>
              </w:r>
            </w:ins>
          </w:p>
        </w:tc>
        <w:tc>
          <w:tcPr>
            <w:tcW w:w="2277" w:type="dxa"/>
            <w:shd w:val="clear" w:color="auto" w:fill="auto"/>
            <w:tcPrChange w:id="2650" w:author="abc" w:date="2018-07-02T13:08:00Z">
              <w:tcPr>
                <w:tcW w:w="2126" w:type="dxa"/>
                <w:shd w:val="clear" w:color="auto" w:fill="auto"/>
              </w:tcPr>
            </w:tcPrChange>
          </w:tcPr>
          <w:p w:rsidR="00454C58" w:rsidRPr="008D4317" w:rsidRDefault="00454C58" w:rsidP="004D3062">
            <w:pPr>
              <w:jc w:val="center"/>
              <w:rPr>
                <w:ins w:id="2651" w:author="abc" w:date="2018-07-02T11:07:00Z"/>
                <w:rFonts w:eastAsia="Calibri"/>
                <w:noProof/>
                <w:szCs w:val="26"/>
              </w:rPr>
            </w:pPr>
            <w:ins w:id="2652" w:author="abc" w:date="2018-07-02T11:07:00Z">
              <w:r w:rsidRPr="008D4317">
                <w:rPr>
                  <w:rFonts w:eastAsia="Calibri"/>
                  <w:noProof/>
                  <w:szCs w:val="26"/>
                </w:rPr>
                <w:t>btnDelete</w:t>
              </w:r>
            </w:ins>
          </w:p>
        </w:tc>
        <w:tc>
          <w:tcPr>
            <w:tcW w:w="1843" w:type="dxa"/>
            <w:shd w:val="clear" w:color="auto" w:fill="auto"/>
            <w:tcPrChange w:id="2653" w:author="abc" w:date="2018-07-02T13:08:00Z">
              <w:tcPr>
                <w:tcW w:w="1843" w:type="dxa"/>
                <w:shd w:val="clear" w:color="auto" w:fill="auto"/>
              </w:tcPr>
            </w:tcPrChange>
          </w:tcPr>
          <w:p w:rsidR="00454C58" w:rsidRDefault="00454C58" w:rsidP="004D3062">
            <w:pPr>
              <w:jc w:val="center"/>
              <w:rPr>
                <w:ins w:id="2654" w:author="abc" w:date="2018-07-02T11:07:00Z"/>
                <w:rFonts w:eastAsia="Calibri"/>
                <w:noProof/>
                <w:szCs w:val="26"/>
              </w:rPr>
            </w:pPr>
            <w:ins w:id="2655" w:author="abc" w:date="2018-07-02T11:07:00Z">
              <w:r>
                <w:rPr>
                  <w:rFonts w:eastAsia="Calibri"/>
                  <w:noProof/>
                  <w:szCs w:val="26"/>
                </w:rPr>
                <w:t>Button</w:t>
              </w:r>
            </w:ins>
          </w:p>
        </w:tc>
        <w:tc>
          <w:tcPr>
            <w:tcW w:w="2552" w:type="dxa"/>
            <w:shd w:val="clear" w:color="auto" w:fill="auto"/>
            <w:tcPrChange w:id="2656" w:author="abc" w:date="2018-07-02T13:08:00Z">
              <w:tcPr>
                <w:tcW w:w="2552" w:type="dxa"/>
                <w:shd w:val="clear" w:color="auto" w:fill="auto"/>
              </w:tcPr>
            </w:tcPrChange>
          </w:tcPr>
          <w:p w:rsidR="00454C58" w:rsidRDefault="00454C58" w:rsidP="004D3062">
            <w:pPr>
              <w:rPr>
                <w:ins w:id="2657" w:author="abc" w:date="2018-07-02T11:07:00Z"/>
                <w:rFonts w:eastAsia="Calibri"/>
                <w:noProof/>
                <w:szCs w:val="26"/>
              </w:rPr>
            </w:pPr>
            <w:ins w:id="2658" w:author="abc" w:date="2018-07-02T13:08:00Z">
              <w:r>
                <w:rPr>
                  <w:rFonts w:eastAsia="Calibri"/>
                  <w:noProof/>
                  <w:szCs w:val="26"/>
                </w:rPr>
                <w:t>Xóa lớp đang chọn</w:t>
              </w:r>
            </w:ins>
          </w:p>
        </w:tc>
        <w:tc>
          <w:tcPr>
            <w:tcW w:w="1518" w:type="dxa"/>
            <w:shd w:val="clear" w:color="auto" w:fill="auto"/>
            <w:tcPrChange w:id="2659" w:author="abc" w:date="2018-07-02T13:08:00Z">
              <w:tcPr>
                <w:tcW w:w="1518" w:type="dxa"/>
                <w:shd w:val="clear" w:color="auto" w:fill="auto"/>
              </w:tcPr>
            </w:tcPrChange>
          </w:tcPr>
          <w:p w:rsidR="00454C58" w:rsidRPr="004275E6" w:rsidRDefault="00454C58" w:rsidP="004D3062">
            <w:pPr>
              <w:rPr>
                <w:ins w:id="2660" w:author="abc" w:date="2018-07-02T11:07:00Z"/>
                <w:rFonts w:eastAsia="Calibri"/>
                <w:noProof/>
                <w:szCs w:val="26"/>
              </w:rPr>
            </w:pPr>
          </w:p>
        </w:tc>
      </w:tr>
      <w:tr w:rsidR="00454C58" w:rsidRPr="004275E6" w:rsidTr="00454C58">
        <w:trPr>
          <w:ins w:id="2661" w:author="abc" w:date="2018-07-02T11:07:00Z"/>
        </w:trPr>
        <w:tc>
          <w:tcPr>
            <w:tcW w:w="817" w:type="dxa"/>
            <w:shd w:val="clear" w:color="auto" w:fill="auto"/>
            <w:tcPrChange w:id="2662" w:author="abc" w:date="2018-07-02T13:08:00Z">
              <w:tcPr>
                <w:tcW w:w="817" w:type="dxa"/>
                <w:shd w:val="clear" w:color="auto" w:fill="auto"/>
              </w:tcPr>
            </w:tcPrChange>
          </w:tcPr>
          <w:p w:rsidR="00454C58" w:rsidRDefault="00454C58" w:rsidP="004D3062">
            <w:pPr>
              <w:jc w:val="center"/>
              <w:rPr>
                <w:ins w:id="2663" w:author="abc" w:date="2018-07-02T11:07:00Z"/>
                <w:rFonts w:eastAsia="Calibri"/>
                <w:noProof/>
                <w:szCs w:val="26"/>
              </w:rPr>
            </w:pPr>
            <w:ins w:id="2664" w:author="abc" w:date="2018-07-02T11:07:00Z">
              <w:r>
                <w:rPr>
                  <w:rFonts w:eastAsia="Calibri"/>
                  <w:noProof/>
                  <w:szCs w:val="26"/>
                </w:rPr>
                <w:t>10</w:t>
              </w:r>
            </w:ins>
          </w:p>
        </w:tc>
        <w:tc>
          <w:tcPr>
            <w:tcW w:w="2277" w:type="dxa"/>
            <w:shd w:val="clear" w:color="auto" w:fill="auto"/>
            <w:tcPrChange w:id="2665" w:author="abc" w:date="2018-07-02T13:08:00Z">
              <w:tcPr>
                <w:tcW w:w="2126" w:type="dxa"/>
                <w:shd w:val="clear" w:color="auto" w:fill="auto"/>
              </w:tcPr>
            </w:tcPrChange>
          </w:tcPr>
          <w:p w:rsidR="00454C58" w:rsidRPr="008D4317" w:rsidRDefault="00454C58" w:rsidP="004D3062">
            <w:pPr>
              <w:jc w:val="center"/>
              <w:rPr>
                <w:ins w:id="2666" w:author="abc" w:date="2018-07-02T11:07:00Z"/>
                <w:rFonts w:eastAsia="Calibri"/>
                <w:noProof/>
                <w:szCs w:val="26"/>
              </w:rPr>
            </w:pPr>
            <w:ins w:id="2667" w:author="abc" w:date="2018-07-02T11:07:00Z">
              <w:r w:rsidRPr="008D4317">
                <w:rPr>
                  <w:rFonts w:eastAsia="Calibri"/>
                  <w:noProof/>
                  <w:szCs w:val="26"/>
                </w:rPr>
                <w:t>btnSave</w:t>
              </w:r>
            </w:ins>
          </w:p>
        </w:tc>
        <w:tc>
          <w:tcPr>
            <w:tcW w:w="1843" w:type="dxa"/>
            <w:shd w:val="clear" w:color="auto" w:fill="auto"/>
            <w:tcPrChange w:id="2668" w:author="abc" w:date="2018-07-02T13:08:00Z">
              <w:tcPr>
                <w:tcW w:w="1843" w:type="dxa"/>
                <w:shd w:val="clear" w:color="auto" w:fill="auto"/>
              </w:tcPr>
            </w:tcPrChange>
          </w:tcPr>
          <w:p w:rsidR="00454C58" w:rsidRDefault="00454C58" w:rsidP="004D3062">
            <w:pPr>
              <w:jc w:val="center"/>
              <w:rPr>
                <w:ins w:id="2669" w:author="abc" w:date="2018-07-02T11:07:00Z"/>
                <w:rFonts w:eastAsia="Calibri"/>
                <w:noProof/>
                <w:szCs w:val="26"/>
              </w:rPr>
            </w:pPr>
            <w:ins w:id="2670" w:author="abc" w:date="2018-07-02T11:07:00Z">
              <w:r>
                <w:rPr>
                  <w:rFonts w:eastAsia="Calibri"/>
                  <w:noProof/>
                  <w:szCs w:val="26"/>
                </w:rPr>
                <w:t>Button</w:t>
              </w:r>
            </w:ins>
          </w:p>
        </w:tc>
        <w:tc>
          <w:tcPr>
            <w:tcW w:w="2552" w:type="dxa"/>
            <w:shd w:val="clear" w:color="auto" w:fill="auto"/>
            <w:tcPrChange w:id="2671" w:author="abc" w:date="2018-07-02T13:08:00Z">
              <w:tcPr>
                <w:tcW w:w="2552" w:type="dxa"/>
                <w:shd w:val="clear" w:color="auto" w:fill="auto"/>
              </w:tcPr>
            </w:tcPrChange>
          </w:tcPr>
          <w:p w:rsidR="00454C58" w:rsidRDefault="00454C58" w:rsidP="004D3062">
            <w:pPr>
              <w:rPr>
                <w:ins w:id="2672" w:author="abc" w:date="2018-07-02T11:07:00Z"/>
                <w:rFonts w:eastAsia="Calibri"/>
                <w:noProof/>
                <w:szCs w:val="26"/>
              </w:rPr>
            </w:pPr>
            <w:ins w:id="2673" w:author="abc" w:date="2018-07-02T11:07:00Z">
              <w:r>
                <w:rPr>
                  <w:rFonts w:eastAsia="Calibri"/>
                  <w:noProof/>
                  <w:szCs w:val="26"/>
                </w:rPr>
                <w:t>Lưu lại</w:t>
              </w:r>
            </w:ins>
          </w:p>
        </w:tc>
        <w:tc>
          <w:tcPr>
            <w:tcW w:w="1518" w:type="dxa"/>
            <w:shd w:val="clear" w:color="auto" w:fill="auto"/>
            <w:tcPrChange w:id="2674" w:author="abc" w:date="2018-07-02T13:08:00Z">
              <w:tcPr>
                <w:tcW w:w="1518" w:type="dxa"/>
                <w:shd w:val="clear" w:color="auto" w:fill="auto"/>
              </w:tcPr>
            </w:tcPrChange>
          </w:tcPr>
          <w:p w:rsidR="00454C58" w:rsidRPr="004275E6" w:rsidRDefault="00454C58" w:rsidP="004D3062">
            <w:pPr>
              <w:rPr>
                <w:ins w:id="2675" w:author="abc" w:date="2018-07-02T11:07:00Z"/>
                <w:rFonts w:eastAsia="Calibri"/>
                <w:noProof/>
                <w:szCs w:val="26"/>
              </w:rPr>
            </w:pPr>
          </w:p>
        </w:tc>
      </w:tr>
      <w:tr w:rsidR="00454C58" w:rsidRPr="004275E6" w:rsidTr="00454C58">
        <w:trPr>
          <w:ins w:id="2676" w:author="abc" w:date="2018-07-02T11:07:00Z"/>
        </w:trPr>
        <w:tc>
          <w:tcPr>
            <w:tcW w:w="817" w:type="dxa"/>
            <w:shd w:val="clear" w:color="auto" w:fill="auto"/>
            <w:tcPrChange w:id="2677" w:author="abc" w:date="2018-07-02T13:08:00Z">
              <w:tcPr>
                <w:tcW w:w="817" w:type="dxa"/>
                <w:shd w:val="clear" w:color="auto" w:fill="auto"/>
              </w:tcPr>
            </w:tcPrChange>
          </w:tcPr>
          <w:p w:rsidR="00454C58" w:rsidRDefault="00454C58" w:rsidP="004D3062">
            <w:pPr>
              <w:jc w:val="center"/>
              <w:rPr>
                <w:ins w:id="2678" w:author="abc" w:date="2018-07-02T11:07:00Z"/>
                <w:rFonts w:eastAsia="Calibri"/>
                <w:noProof/>
                <w:szCs w:val="26"/>
              </w:rPr>
            </w:pPr>
            <w:ins w:id="2679" w:author="abc" w:date="2018-07-02T11:07:00Z">
              <w:r>
                <w:rPr>
                  <w:rFonts w:eastAsia="Calibri"/>
                  <w:noProof/>
                  <w:szCs w:val="26"/>
                </w:rPr>
                <w:t>11</w:t>
              </w:r>
            </w:ins>
          </w:p>
        </w:tc>
        <w:tc>
          <w:tcPr>
            <w:tcW w:w="2277" w:type="dxa"/>
            <w:shd w:val="clear" w:color="auto" w:fill="auto"/>
            <w:tcPrChange w:id="2680" w:author="abc" w:date="2018-07-02T13:08:00Z">
              <w:tcPr>
                <w:tcW w:w="2126" w:type="dxa"/>
                <w:shd w:val="clear" w:color="auto" w:fill="auto"/>
              </w:tcPr>
            </w:tcPrChange>
          </w:tcPr>
          <w:p w:rsidR="00454C58" w:rsidRPr="008D4317" w:rsidRDefault="00454C58" w:rsidP="004D3062">
            <w:pPr>
              <w:jc w:val="center"/>
              <w:rPr>
                <w:ins w:id="2681" w:author="abc" w:date="2018-07-02T11:07:00Z"/>
                <w:rFonts w:eastAsia="Calibri"/>
                <w:noProof/>
                <w:szCs w:val="26"/>
              </w:rPr>
            </w:pPr>
            <w:ins w:id="2682" w:author="abc" w:date="2018-07-02T11:07:00Z">
              <w:r w:rsidRPr="008D4317">
                <w:rPr>
                  <w:rFonts w:eastAsia="Calibri"/>
                  <w:noProof/>
                  <w:szCs w:val="26"/>
                </w:rPr>
                <w:t>btnExit</w:t>
              </w:r>
            </w:ins>
          </w:p>
        </w:tc>
        <w:tc>
          <w:tcPr>
            <w:tcW w:w="1843" w:type="dxa"/>
            <w:shd w:val="clear" w:color="auto" w:fill="auto"/>
            <w:tcPrChange w:id="2683" w:author="abc" w:date="2018-07-02T13:08:00Z">
              <w:tcPr>
                <w:tcW w:w="1843" w:type="dxa"/>
                <w:shd w:val="clear" w:color="auto" w:fill="auto"/>
              </w:tcPr>
            </w:tcPrChange>
          </w:tcPr>
          <w:p w:rsidR="00454C58" w:rsidRDefault="00454C58" w:rsidP="004D3062">
            <w:pPr>
              <w:jc w:val="center"/>
              <w:rPr>
                <w:ins w:id="2684" w:author="abc" w:date="2018-07-02T11:07:00Z"/>
                <w:rFonts w:eastAsia="Calibri"/>
                <w:noProof/>
                <w:szCs w:val="26"/>
              </w:rPr>
            </w:pPr>
            <w:ins w:id="2685" w:author="abc" w:date="2018-07-02T11:07:00Z">
              <w:r>
                <w:rPr>
                  <w:rFonts w:eastAsia="Calibri"/>
                  <w:noProof/>
                  <w:szCs w:val="26"/>
                </w:rPr>
                <w:t>Button</w:t>
              </w:r>
            </w:ins>
          </w:p>
        </w:tc>
        <w:tc>
          <w:tcPr>
            <w:tcW w:w="2552" w:type="dxa"/>
            <w:shd w:val="clear" w:color="auto" w:fill="auto"/>
            <w:tcPrChange w:id="2686" w:author="abc" w:date="2018-07-02T13:08:00Z">
              <w:tcPr>
                <w:tcW w:w="2552" w:type="dxa"/>
                <w:shd w:val="clear" w:color="auto" w:fill="auto"/>
              </w:tcPr>
            </w:tcPrChange>
          </w:tcPr>
          <w:p w:rsidR="00454C58" w:rsidRDefault="00454C58" w:rsidP="004D3062">
            <w:pPr>
              <w:rPr>
                <w:ins w:id="2687" w:author="abc" w:date="2018-07-02T11:07:00Z"/>
                <w:rFonts w:eastAsia="Calibri"/>
                <w:noProof/>
                <w:szCs w:val="26"/>
              </w:rPr>
            </w:pPr>
            <w:ins w:id="2688" w:author="abc" w:date="2018-07-02T11:07:00Z">
              <w:r>
                <w:rPr>
                  <w:rFonts w:eastAsia="Calibri"/>
                  <w:noProof/>
                  <w:szCs w:val="26"/>
                </w:rPr>
                <w:t>Thoát</w:t>
              </w:r>
            </w:ins>
          </w:p>
        </w:tc>
        <w:tc>
          <w:tcPr>
            <w:tcW w:w="1518" w:type="dxa"/>
            <w:shd w:val="clear" w:color="auto" w:fill="auto"/>
            <w:tcPrChange w:id="2689" w:author="abc" w:date="2018-07-02T13:08:00Z">
              <w:tcPr>
                <w:tcW w:w="1518" w:type="dxa"/>
                <w:shd w:val="clear" w:color="auto" w:fill="auto"/>
              </w:tcPr>
            </w:tcPrChange>
          </w:tcPr>
          <w:p w:rsidR="00454C58" w:rsidRPr="004275E6" w:rsidRDefault="00454C58" w:rsidP="004D3062">
            <w:pPr>
              <w:rPr>
                <w:ins w:id="2690" w:author="abc" w:date="2018-07-02T11:07:00Z"/>
                <w:rFonts w:eastAsia="Calibri"/>
                <w:noProof/>
                <w:szCs w:val="26"/>
              </w:rPr>
            </w:pPr>
          </w:p>
        </w:tc>
      </w:tr>
    </w:tbl>
    <w:p w:rsidR="00454C58" w:rsidRDefault="00454C58" w:rsidP="00454C58">
      <w:pPr>
        <w:pStyle w:val="ListParagraph"/>
        <w:ind w:left="1800"/>
        <w:rPr>
          <w:ins w:id="2691" w:author="abc" w:date="2018-07-02T11:07:00Z"/>
          <w:noProof/>
          <w:szCs w:val="26"/>
        </w:rPr>
      </w:pPr>
      <w:ins w:id="2692" w:author="abc" w:date="2018-07-02T11:07:00Z">
        <w:r w:rsidRPr="00B55708">
          <w:rPr>
            <w:noProof/>
            <w:szCs w:val="26"/>
          </w:rPr>
          <w:t>Danh sách biến cố và xử lý tương ứng trên màn hình</w:t>
        </w:r>
      </w:ins>
    </w:p>
    <w:p w:rsidR="00454C58" w:rsidRPr="00B55708" w:rsidRDefault="00454C58" w:rsidP="00454C58">
      <w:pPr>
        <w:pStyle w:val="ListParagraph"/>
        <w:ind w:left="1800"/>
        <w:rPr>
          <w:ins w:id="2693" w:author="abc" w:date="2018-07-02T11:07: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454C58" w:rsidRPr="004275E6" w:rsidTr="004D3062">
        <w:trPr>
          <w:ins w:id="2694" w:author="abc" w:date="2018-07-02T11:07:00Z"/>
        </w:trPr>
        <w:tc>
          <w:tcPr>
            <w:tcW w:w="817" w:type="dxa"/>
            <w:shd w:val="clear" w:color="auto" w:fill="auto"/>
          </w:tcPr>
          <w:p w:rsidR="00454C58" w:rsidRPr="004275E6" w:rsidRDefault="00454C58" w:rsidP="004D3062">
            <w:pPr>
              <w:jc w:val="center"/>
              <w:rPr>
                <w:ins w:id="2695" w:author="abc" w:date="2018-07-02T11:07:00Z"/>
                <w:rFonts w:eastAsia="Calibri"/>
                <w:szCs w:val="26"/>
              </w:rPr>
            </w:pPr>
            <w:ins w:id="2696" w:author="abc" w:date="2018-07-02T11:07:00Z">
              <w:r w:rsidRPr="004275E6">
                <w:rPr>
                  <w:rFonts w:eastAsia="Calibri"/>
                  <w:szCs w:val="26"/>
                </w:rPr>
                <w:t>STT</w:t>
              </w:r>
            </w:ins>
          </w:p>
        </w:tc>
        <w:tc>
          <w:tcPr>
            <w:tcW w:w="2835" w:type="dxa"/>
            <w:shd w:val="clear" w:color="auto" w:fill="auto"/>
          </w:tcPr>
          <w:p w:rsidR="00454C58" w:rsidRPr="004275E6" w:rsidRDefault="00454C58" w:rsidP="004D3062">
            <w:pPr>
              <w:jc w:val="center"/>
              <w:rPr>
                <w:ins w:id="2697" w:author="abc" w:date="2018-07-02T11:07:00Z"/>
                <w:rFonts w:eastAsia="Calibri"/>
                <w:szCs w:val="26"/>
              </w:rPr>
            </w:pPr>
            <w:ins w:id="2698" w:author="abc" w:date="2018-07-02T11:07:00Z">
              <w:r w:rsidRPr="004275E6">
                <w:rPr>
                  <w:rFonts w:eastAsia="Calibri"/>
                  <w:szCs w:val="26"/>
                </w:rPr>
                <w:t>Điều kiện kích hoạt</w:t>
              </w:r>
            </w:ins>
          </w:p>
        </w:tc>
        <w:tc>
          <w:tcPr>
            <w:tcW w:w="3544" w:type="dxa"/>
            <w:shd w:val="clear" w:color="auto" w:fill="auto"/>
          </w:tcPr>
          <w:p w:rsidR="00454C58" w:rsidRPr="004275E6" w:rsidRDefault="00454C58" w:rsidP="004D3062">
            <w:pPr>
              <w:jc w:val="center"/>
              <w:rPr>
                <w:ins w:id="2699" w:author="abc" w:date="2018-07-02T11:07:00Z"/>
                <w:rFonts w:eastAsia="Calibri"/>
                <w:szCs w:val="26"/>
              </w:rPr>
            </w:pPr>
            <w:ins w:id="2700" w:author="abc" w:date="2018-07-02T11:07:00Z">
              <w:r w:rsidRPr="004275E6">
                <w:rPr>
                  <w:rFonts w:eastAsia="Calibri"/>
                  <w:szCs w:val="26"/>
                </w:rPr>
                <w:t>Xử lý</w:t>
              </w:r>
            </w:ins>
          </w:p>
        </w:tc>
        <w:tc>
          <w:tcPr>
            <w:tcW w:w="1660" w:type="dxa"/>
            <w:shd w:val="clear" w:color="auto" w:fill="auto"/>
          </w:tcPr>
          <w:p w:rsidR="00454C58" w:rsidRPr="004275E6" w:rsidRDefault="00454C58" w:rsidP="004D3062">
            <w:pPr>
              <w:jc w:val="center"/>
              <w:rPr>
                <w:ins w:id="2701" w:author="abc" w:date="2018-07-02T11:07:00Z"/>
                <w:rFonts w:eastAsia="Calibri"/>
                <w:szCs w:val="26"/>
              </w:rPr>
            </w:pPr>
            <w:ins w:id="2702" w:author="abc" w:date="2018-07-02T11:07:00Z">
              <w:r w:rsidRPr="004275E6">
                <w:rPr>
                  <w:rFonts w:eastAsia="Calibri"/>
                  <w:szCs w:val="26"/>
                </w:rPr>
                <w:t>Ghi chú</w:t>
              </w:r>
            </w:ins>
          </w:p>
        </w:tc>
      </w:tr>
      <w:tr w:rsidR="00454C58" w:rsidRPr="004275E6" w:rsidTr="004D3062">
        <w:trPr>
          <w:ins w:id="2703" w:author="abc" w:date="2018-07-02T11:07:00Z"/>
        </w:trPr>
        <w:tc>
          <w:tcPr>
            <w:tcW w:w="817" w:type="dxa"/>
            <w:shd w:val="clear" w:color="auto" w:fill="auto"/>
          </w:tcPr>
          <w:p w:rsidR="00454C58" w:rsidRPr="004275E6" w:rsidRDefault="00454C58" w:rsidP="004D3062">
            <w:pPr>
              <w:jc w:val="center"/>
              <w:rPr>
                <w:ins w:id="2704" w:author="abc" w:date="2018-07-02T11:07:00Z"/>
                <w:rFonts w:eastAsia="Calibri"/>
                <w:szCs w:val="26"/>
              </w:rPr>
            </w:pPr>
            <w:ins w:id="2705" w:author="abc" w:date="2018-07-02T11:07:00Z">
              <w:r>
                <w:rPr>
                  <w:rFonts w:eastAsia="Calibri"/>
                  <w:szCs w:val="26"/>
                </w:rPr>
                <w:t>1</w:t>
              </w:r>
            </w:ins>
          </w:p>
        </w:tc>
        <w:tc>
          <w:tcPr>
            <w:tcW w:w="2835" w:type="dxa"/>
            <w:shd w:val="clear" w:color="auto" w:fill="auto"/>
          </w:tcPr>
          <w:p w:rsidR="00454C58" w:rsidRPr="004275E6" w:rsidRDefault="00454C58" w:rsidP="004D3062">
            <w:pPr>
              <w:jc w:val="center"/>
              <w:rPr>
                <w:ins w:id="2706" w:author="abc" w:date="2018-07-02T11:07:00Z"/>
                <w:rFonts w:eastAsia="Calibri"/>
                <w:szCs w:val="26"/>
              </w:rPr>
            </w:pPr>
            <w:ins w:id="2707" w:author="abc" w:date="2018-07-02T11:07:00Z">
              <w:r>
                <w:rPr>
                  <w:rFonts w:eastAsia="Calibri"/>
                  <w:szCs w:val="26"/>
                </w:rPr>
                <w:t>Ấn Button Thêm</w:t>
              </w:r>
            </w:ins>
          </w:p>
        </w:tc>
        <w:tc>
          <w:tcPr>
            <w:tcW w:w="3544" w:type="dxa"/>
            <w:shd w:val="clear" w:color="auto" w:fill="auto"/>
          </w:tcPr>
          <w:p w:rsidR="00454C58" w:rsidRPr="004275E6" w:rsidRDefault="00454C58" w:rsidP="004D3062">
            <w:pPr>
              <w:jc w:val="center"/>
              <w:rPr>
                <w:ins w:id="2708" w:author="abc" w:date="2018-07-02T11:07:00Z"/>
                <w:rFonts w:eastAsia="Calibri"/>
                <w:szCs w:val="26"/>
              </w:rPr>
            </w:pPr>
            <w:ins w:id="2709" w:author="abc" w:date="2018-07-02T13:08:00Z">
              <w:r>
                <w:rPr>
                  <w:rFonts w:eastAsia="Calibri"/>
                  <w:noProof/>
                  <w:szCs w:val="26"/>
                </w:rPr>
                <w:t>Thêm lớp học vừa nhập vào danh sách trong Datagridview</w:t>
              </w:r>
            </w:ins>
          </w:p>
        </w:tc>
        <w:tc>
          <w:tcPr>
            <w:tcW w:w="1660" w:type="dxa"/>
            <w:shd w:val="clear" w:color="auto" w:fill="auto"/>
          </w:tcPr>
          <w:p w:rsidR="00454C58" w:rsidRPr="004275E6" w:rsidRDefault="00454C58" w:rsidP="004D3062">
            <w:pPr>
              <w:rPr>
                <w:ins w:id="2710" w:author="abc" w:date="2018-07-02T11:07:00Z"/>
                <w:rFonts w:eastAsia="Calibri"/>
                <w:szCs w:val="26"/>
              </w:rPr>
            </w:pPr>
          </w:p>
        </w:tc>
      </w:tr>
      <w:tr w:rsidR="00454C58" w:rsidRPr="004275E6" w:rsidTr="004D3062">
        <w:trPr>
          <w:ins w:id="2711" w:author="abc" w:date="2018-07-02T11:07:00Z"/>
        </w:trPr>
        <w:tc>
          <w:tcPr>
            <w:tcW w:w="817" w:type="dxa"/>
            <w:shd w:val="clear" w:color="auto" w:fill="auto"/>
          </w:tcPr>
          <w:p w:rsidR="00454C58" w:rsidRDefault="00454C58" w:rsidP="004D3062">
            <w:pPr>
              <w:jc w:val="center"/>
              <w:rPr>
                <w:ins w:id="2712" w:author="abc" w:date="2018-07-02T11:07:00Z"/>
                <w:rFonts w:eastAsia="Calibri"/>
                <w:szCs w:val="26"/>
              </w:rPr>
            </w:pPr>
            <w:ins w:id="2713" w:author="abc" w:date="2018-07-02T11:07:00Z">
              <w:r>
                <w:rPr>
                  <w:rFonts w:eastAsia="Calibri"/>
                  <w:szCs w:val="26"/>
                </w:rPr>
                <w:t>2</w:t>
              </w:r>
            </w:ins>
          </w:p>
        </w:tc>
        <w:tc>
          <w:tcPr>
            <w:tcW w:w="2835" w:type="dxa"/>
            <w:shd w:val="clear" w:color="auto" w:fill="auto"/>
          </w:tcPr>
          <w:p w:rsidR="00454C58" w:rsidRDefault="00454C58" w:rsidP="004D3062">
            <w:pPr>
              <w:jc w:val="center"/>
              <w:rPr>
                <w:ins w:id="2714" w:author="abc" w:date="2018-07-02T11:07:00Z"/>
                <w:rFonts w:eastAsia="Calibri"/>
                <w:szCs w:val="26"/>
              </w:rPr>
            </w:pPr>
            <w:ins w:id="2715" w:author="abc" w:date="2018-07-02T11:07:00Z">
              <w:r>
                <w:rPr>
                  <w:rFonts w:eastAsia="Calibri"/>
                  <w:szCs w:val="26"/>
                </w:rPr>
                <w:t>Ấn Button Delete</w:t>
              </w:r>
            </w:ins>
          </w:p>
        </w:tc>
        <w:tc>
          <w:tcPr>
            <w:tcW w:w="3544" w:type="dxa"/>
            <w:shd w:val="clear" w:color="auto" w:fill="auto"/>
          </w:tcPr>
          <w:p w:rsidR="00454C58" w:rsidRDefault="00454C58" w:rsidP="004D3062">
            <w:pPr>
              <w:jc w:val="center"/>
              <w:rPr>
                <w:ins w:id="2716" w:author="abc" w:date="2018-07-02T11:07:00Z"/>
                <w:rFonts w:eastAsia="Calibri"/>
                <w:szCs w:val="26"/>
              </w:rPr>
            </w:pPr>
            <w:ins w:id="2717" w:author="abc" w:date="2018-07-02T11:07:00Z">
              <w:r>
                <w:rPr>
                  <w:rFonts w:eastAsia="Calibri"/>
                  <w:szCs w:val="26"/>
                </w:rPr>
                <w:t xml:space="preserve">Xóa </w:t>
              </w:r>
            </w:ins>
            <w:ins w:id="2718" w:author="abc" w:date="2018-07-02T13:09:00Z">
              <w:r>
                <w:rPr>
                  <w:rFonts w:eastAsia="Calibri"/>
                  <w:szCs w:val="26"/>
                </w:rPr>
                <w:t>lớp</w:t>
              </w:r>
            </w:ins>
            <w:ins w:id="2719" w:author="abc" w:date="2018-07-02T11:07:00Z">
              <w:r>
                <w:rPr>
                  <w:rFonts w:eastAsia="Calibri"/>
                  <w:szCs w:val="26"/>
                </w:rPr>
                <w:t xml:space="preserve"> đang chọn</w:t>
              </w:r>
            </w:ins>
          </w:p>
        </w:tc>
        <w:tc>
          <w:tcPr>
            <w:tcW w:w="1660" w:type="dxa"/>
            <w:shd w:val="clear" w:color="auto" w:fill="auto"/>
          </w:tcPr>
          <w:p w:rsidR="00454C58" w:rsidRPr="004275E6" w:rsidRDefault="00454C58" w:rsidP="004D3062">
            <w:pPr>
              <w:rPr>
                <w:ins w:id="2720" w:author="abc" w:date="2018-07-02T11:07:00Z"/>
                <w:rFonts w:eastAsia="Calibri"/>
                <w:szCs w:val="26"/>
              </w:rPr>
            </w:pPr>
          </w:p>
        </w:tc>
      </w:tr>
      <w:tr w:rsidR="00454C58" w:rsidRPr="004275E6" w:rsidTr="004D3062">
        <w:trPr>
          <w:ins w:id="2721" w:author="abc" w:date="2018-07-02T11:07:00Z"/>
        </w:trPr>
        <w:tc>
          <w:tcPr>
            <w:tcW w:w="817" w:type="dxa"/>
            <w:shd w:val="clear" w:color="auto" w:fill="auto"/>
          </w:tcPr>
          <w:p w:rsidR="00454C58" w:rsidRDefault="00454C58" w:rsidP="004D3062">
            <w:pPr>
              <w:jc w:val="center"/>
              <w:rPr>
                <w:ins w:id="2722" w:author="abc" w:date="2018-07-02T11:07:00Z"/>
                <w:rFonts w:eastAsia="Calibri"/>
                <w:szCs w:val="26"/>
              </w:rPr>
            </w:pPr>
            <w:ins w:id="2723" w:author="abc" w:date="2018-07-02T11:07:00Z">
              <w:r>
                <w:rPr>
                  <w:rFonts w:eastAsia="Calibri"/>
                  <w:szCs w:val="26"/>
                </w:rPr>
                <w:t>3</w:t>
              </w:r>
            </w:ins>
          </w:p>
        </w:tc>
        <w:tc>
          <w:tcPr>
            <w:tcW w:w="2835" w:type="dxa"/>
            <w:shd w:val="clear" w:color="auto" w:fill="auto"/>
          </w:tcPr>
          <w:p w:rsidR="00454C58" w:rsidRDefault="00454C58" w:rsidP="004D3062">
            <w:pPr>
              <w:jc w:val="center"/>
              <w:rPr>
                <w:ins w:id="2724" w:author="abc" w:date="2018-07-02T11:07:00Z"/>
                <w:rFonts w:eastAsia="Calibri"/>
                <w:szCs w:val="26"/>
              </w:rPr>
            </w:pPr>
            <w:ins w:id="2725" w:author="abc" w:date="2018-07-02T11:07:00Z">
              <w:r>
                <w:rPr>
                  <w:rFonts w:eastAsia="Calibri"/>
                  <w:szCs w:val="26"/>
                </w:rPr>
                <w:t>Ấn Button Save</w:t>
              </w:r>
            </w:ins>
          </w:p>
        </w:tc>
        <w:tc>
          <w:tcPr>
            <w:tcW w:w="3544" w:type="dxa"/>
            <w:shd w:val="clear" w:color="auto" w:fill="auto"/>
          </w:tcPr>
          <w:p w:rsidR="00454C58" w:rsidRDefault="00454C58" w:rsidP="004D3062">
            <w:pPr>
              <w:jc w:val="center"/>
              <w:rPr>
                <w:ins w:id="2726" w:author="abc" w:date="2018-07-02T11:07:00Z"/>
                <w:rFonts w:eastAsia="Calibri"/>
                <w:szCs w:val="26"/>
              </w:rPr>
            </w:pPr>
            <w:ins w:id="2727" w:author="abc" w:date="2018-07-02T11:07:00Z">
              <w:r>
                <w:rPr>
                  <w:rFonts w:eastAsia="Calibri"/>
                  <w:szCs w:val="26"/>
                </w:rPr>
                <w:t>Lưu tất cả</w:t>
              </w:r>
            </w:ins>
          </w:p>
        </w:tc>
        <w:tc>
          <w:tcPr>
            <w:tcW w:w="1660" w:type="dxa"/>
            <w:shd w:val="clear" w:color="auto" w:fill="auto"/>
          </w:tcPr>
          <w:p w:rsidR="00454C58" w:rsidRPr="004275E6" w:rsidRDefault="00454C58" w:rsidP="004D3062">
            <w:pPr>
              <w:rPr>
                <w:ins w:id="2728" w:author="abc" w:date="2018-07-02T11:07:00Z"/>
                <w:rFonts w:eastAsia="Calibri"/>
                <w:szCs w:val="26"/>
              </w:rPr>
            </w:pPr>
          </w:p>
        </w:tc>
      </w:tr>
      <w:tr w:rsidR="00454C58" w:rsidRPr="004275E6" w:rsidTr="004D3062">
        <w:trPr>
          <w:ins w:id="2729" w:author="abc" w:date="2018-07-02T11:07:00Z"/>
        </w:trPr>
        <w:tc>
          <w:tcPr>
            <w:tcW w:w="817" w:type="dxa"/>
            <w:shd w:val="clear" w:color="auto" w:fill="auto"/>
          </w:tcPr>
          <w:p w:rsidR="00454C58" w:rsidRDefault="00454C58" w:rsidP="004D3062">
            <w:pPr>
              <w:jc w:val="center"/>
              <w:rPr>
                <w:ins w:id="2730" w:author="abc" w:date="2018-07-02T11:07:00Z"/>
                <w:rFonts w:eastAsia="Calibri"/>
                <w:szCs w:val="26"/>
              </w:rPr>
            </w:pPr>
            <w:ins w:id="2731" w:author="abc" w:date="2018-07-02T11:07:00Z">
              <w:r>
                <w:rPr>
                  <w:rFonts w:eastAsia="Calibri"/>
                  <w:szCs w:val="26"/>
                </w:rPr>
                <w:t>4</w:t>
              </w:r>
            </w:ins>
          </w:p>
        </w:tc>
        <w:tc>
          <w:tcPr>
            <w:tcW w:w="2835" w:type="dxa"/>
            <w:shd w:val="clear" w:color="auto" w:fill="auto"/>
          </w:tcPr>
          <w:p w:rsidR="00454C58" w:rsidRDefault="00454C58" w:rsidP="004D3062">
            <w:pPr>
              <w:jc w:val="center"/>
              <w:rPr>
                <w:ins w:id="2732" w:author="abc" w:date="2018-07-02T11:07:00Z"/>
                <w:rFonts w:eastAsia="Calibri"/>
                <w:szCs w:val="26"/>
              </w:rPr>
            </w:pPr>
            <w:ins w:id="2733" w:author="abc" w:date="2018-07-02T11:07:00Z">
              <w:r>
                <w:rPr>
                  <w:rFonts w:eastAsia="Calibri"/>
                  <w:szCs w:val="26"/>
                </w:rPr>
                <w:t>Ấn button Exit</w:t>
              </w:r>
            </w:ins>
          </w:p>
        </w:tc>
        <w:tc>
          <w:tcPr>
            <w:tcW w:w="3544" w:type="dxa"/>
            <w:shd w:val="clear" w:color="auto" w:fill="auto"/>
          </w:tcPr>
          <w:p w:rsidR="00454C58" w:rsidRDefault="00454C58" w:rsidP="004D3062">
            <w:pPr>
              <w:jc w:val="center"/>
              <w:rPr>
                <w:ins w:id="2734" w:author="abc" w:date="2018-07-02T11:07:00Z"/>
                <w:rFonts w:eastAsia="Calibri"/>
                <w:szCs w:val="26"/>
              </w:rPr>
            </w:pPr>
            <w:ins w:id="2735" w:author="abc" w:date="2018-07-02T11:07:00Z">
              <w:r>
                <w:rPr>
                  <w:rFonts w:eastAsia="Calibri"/>
                  <w:szCs w:val="26"/>
                </w:rPr>
                <w:t>Thoát Cửa sổ nhập điểm chung</w:t>
              </w:r>
            </w:ins>
          </w:p>
        </w:tc>
        <w:tc>
          <w:tcPr>
            <w:tcW w:w="1660" w:type="dxa"/>
            <w:shd w:val="clear" w:color="auto" w:fill="auto"/>
          </w:tcPr>
          <w:p w:rsidR="00454C58" w:rsidRPr="004275E6" w:rsidRDefault="00454C58" w:rsidP="004D3062">
            <w:pPr>
              <w:rPr>
                <w:ins w:id="2736" w:author="abc" w:date="2018-07-02T11:07:00Z"/>
                <w:rFonts w:eastAsia="Calibri"/>
                <w:szCs w:val="26"/>
              </w:rPr>
            </w:pPr>
          </w:p>
        </w:tc>
      </w:tr>
    </w:tbl>
    <w:p w:rsidR="00454C58" w:rsidRDefault="00454C58" w:rsidP="00454C58">
      <w:pPr>
        <w:pStyle w:val="ListParagraph"/>
        <w:ind w:left="1800"/>
        <w:rPr>
          <w:ins w:id="2737" w:author="abc" w:date="2018-07-02T11:07:00Z"/>
        </w:rPr>
      </w:pPr>
    </w:p>
    <w:p w:rsidR="00454C58" w:rsidRDefault="00454C58">
      <w:pPr>
        <w:pStyle w:val="ListParagraph"/>
        <w:ind w:left="90"/>
        <w:rPr>
          <w:ins w:id="2738" w:author="abc" w:date="2018-07-02T09:54:00Z"/>
        </w:rPr>
        <w:pPrChange w:id="2739" w:author="abc" w:date="2018-07-02T11:06:00Z">
          <w:pPr>
            <w:pStyle w:val="ListParagraph"/>
            <w:numPr>
              <w:ilvl w:val="1"/>
              <w:numId w:val="4"/>
            </w:numPr>
            <w:ind w:left="1080" w:hanging="360"/>
          </w:pPr>
        </w:pPrChange>
      </w:pPr>
    </w:p>
    <w:p w:rsidR="000671AA" w:rsidRDefault="008D0AA5">
      <w:pPr>
        <w:pStyle w:val="ListParagraph"/>
        <w:numPr>
          <w:ilvl w:val="2"/>
          <w:numId w:val="4"/>
        </w:numPr>
        <w:rPr>
          <w:ins w:id="2740" w:author="abc" w:date="2018-07-02T13:10:00Z"/>
        </w:rPr>
        <w:pPrChange w:id="2741" w:author="abc" w:date="2018-07-02T10:16:00Z">
          <w:pPr>
            <w:pStyle w:val="ListParagraph"/>
            <w:numPr>
              <w:ilvl w:val="1"/>
              <w:numId w:val="4"/>
            </w:numPr>
            <w:ind w:left="1080" w:hanging="360"/>
          </w:pPr>
        </w:pPrChange>
      </w:pPr>
      <w:ins w:id="2742" w:author="abc" w:date="2018-07-02T09:54:00Z">
        <w:r>
          <w:t xml:space="preserve">Màn hình </w:t>
        </w:r>
      </w:ins>
      <w:ins w:id="2743" w:author="abc" w:date="2018-07-02T13:10:00Z">
        <w:r w:rsidR="00454C58">
          <w:t>Kết quả học kì theo lớp</w:t>
        </w:r>
      </w:ins>
    </w:p>
    <w:p w:rsidR="00454C58" w:rsidRDefault="00454C58">
      <w:pPr>
        <w:pStyle w:val="ListParagraph"/>
        <w:ind w:left="-90"/>
        <w:rPr>
          <w:ins w:id="2744" w:author="abc" w:date="2018-07-02T13:11:00Z"/>
        </w:rPr>
        <w:pPrChange w:id="2745" w:author="abc" w:date="2018-07-02T13:11:00Z">
          <w:pPr>
            <w:pStyle w:val="ListParagraph"/>
            <w:numPr>
              <w:ilvl w:val="1"/>
              <w:numId w:val="4"/>
            </w:numPr>
            <w:ind w:left="1080" w:hanging="360"/>
          </w:pPr>
        </w:pPrChange>
      </w:pPr>
      <w:ins w:id="2746" w:author="abc" w:date="2018-07-02T13:11:00Z">
        <w:r>
          <w:rPr>
            <w:noProof/>
          </w:rPr>
          <w:lastRenderedPageBreak/>
          <w:drawing>
            <wp:inline distT="0" distB="0" distL="0" distR="0" wp14:anchorId="4AB64757" wp14:editId="11D1C35F">
              <wp:extent cx="5943600" cy="3202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02305"/>
                      </a:xfrm>
                      <a:prstGeom prst="rect">
                        <a:avLst/>
                      </a:prstGeom>
                    </pic:spPr>
                  </pic:pic>
                </a:graphicData>
              </a:graphic>
            </wp:inline>
          </w:drawing>
        </w:r>
      </w:ins>
    </w:p>
    <w:p w:rsidR="00454C58" w:rsidRDefault="00454C58">
      <w:pPr>
        <w:pStyle w:val="ListParagraph"/>
        <w:ind w:left="-90"/>
        <w:rPr>
          <w:ins w:id="2747" w:author="abc" w:date="2018-07-02T13:11:00Z"/>
        </w:rPr>
        <w:pPrChange w:id="2748" w:author="abc" w:date="2018-07-02T13:11:00Z">
          <w:pPr>
            <w:pStyle w:val="ListParagraph"/>
            <w:numPr>
              <w:ilvl w:val="1"/>
              <w:numId w:val="4"/>
            </w:numPr>
            <w:ind w:left="1080" w:hanging="360"/>
          </w:pPr>
        </w:pPrChange>
      </w:pPr>
    </w:p>
    <w:p w:rsidR="00454C58" w:rsidRDefault="00454C58" w:rsidP="00454C58">
      <w:pPr>
        <w:pStyle w:val="ListParagraph"/>
        <w:ind w:left="0"/>
        <w:rPr>
          <w:ins w:id="2749" w:author="abc" w:date="2018-07-02T13:11:00Z"/>
          <w:noProof/>
          <w:szCs w:val="26"/>
        </w:rPr>
      </w:pPr>
      <w:ins w:id="2750" w:author="abc" w:date="2018-07-02T13:11:00Z">
        <w:r>
          <w:rPr>
            <w:noProof/>
            <w:szCs w:val="26"/>
          </w:rPr>
          <w:t>Mô tả các đối tượng trên màn hình</w:t>
        </w:r>
      </w:ins>
    </w:p>
    <w:p w:rsidR="00454C58" w:rsidRPr="00B55708" w:rsidRDefault="00454C58" w:rsidP="00454C58">
      <w:pPr>
        <w:pStyle w:val="ListParagraph"/>
        <w:ind w:left="1800"/>
        <w:rPr>
          <w:ins w:id="2751" w:author="abc" w:date="2018-07-02T13:11:00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752" w:author="abc" w:date="2018-07-02T13:2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7"/>
        <w:gridCol w:w="2522"/>
        <w:gridCol w:w="1843"/>
        <w:gridCol w:w="2552"/>
        <w:gridCol w:w="1518"/>
        <w:tblGridChange w:id="2753">
          <w:tblGrid>
            <w:gridCol w:w="817"/>
            <w:gridCol w:w="2416"/>
            <w:gridCol w:w="106"/>
            <w:gridCol w:w="1737"/>
            <w:gridCol w:w="106"/>
            <w:gridCol w:w="2446"/>
            <w:gridCol w:w="106"/>
            <w:gridCol w:w="1412"/>
            <w:gridCol w:w="106"/>
          </w:tblGrid>
        </w:tblGridChange>
      </w:tblGrid>
      <w:tr w:rsidR="00454C58" w:rsidRPr="004275E6" w:rsidTr="00454C58">
        <w:trPr>
          <w:ins w:id="2754" w:author="abc" w:date="2018-07-02T13:11:00Z"/>
          <w:trPrChange w:id="2755" w:author="abc" w:date="2018-07-02T13:24:00Z">
            <w:trPr>
              <w:gridAfter w:val="0"/>
            </w:trPr>
          </w:trPrChange>
        </w:trPr>
        <w:tc>
          <w:tcPr>
            <w:tcW w:w="817" w:type="dxa"/>
            <w:shd w:val="clear" w:color="auto" w:fill="auto"/>
            <w:tcPrChange w:id="2756" w:author="abc" w:date="2018-07-02T13:24:00Z">
              <w:tcPr>
                <w:tcW w:w="817" w:type="dxa"/>
                <w:shd w:val="clear" w:color="auto" w:fill="auto"/>
              </w:tcPr>
            </w:tcPrChange>
          </w:tcPr>
          <w:p w:rsidR="00454C58" w:rsidRPr="004275E6" w:rsidRDefault="00454C58" w:rsidP="004D3062">
            <w:pPr>
              <w:jc w:val="center"/>
              <w:rPr>
                <w:ins w:id="2757" w:author="abc" w:date="2018-07-02T13:11:00Z"/>
                <w:rFonts w:eastAsia="Calibri"/>
                <w:noProof/>
                <w:szCs w:val="26"/>
              </w:rPr>
            </w:pPr>
            <w:ins w:id="2758" w:author="abc" w:date="2018-07-02T13:11:00Z">
              <w:r w:rsidRPr="004275E6">
                <w:rPr>
                  <w:rFonts w:eastAsia="Calibri"/>
                  <w:noProof/>
                  <w:szCs w:val="26"/>
                </w:rPr>
                <w:t>STT</w:t>
              </w:r>
            </w:ins>
          </w:p>
        </w:tc>
        <w:tc>
          <w:tcPr>
            <w:tcW w:w="2416" w:type="dxa"/>
            <w:shd w:val="clear" w:color="auto" w:fill="auto"/>
            <w:tcPrChange w:id="2759" w:author="abc" w:date="2018-07-02T13:24:00Z">
              <w:tcPr>
                <w:tcW w:w="2277" w:type="dxa"/>
                <w:shd w:val="clear" w:color="auto" w:fill="auto"/>
              </w:tcPr>
            </w:tcPrChange>
          </w:tcPr>
          <w:p w:rsidR="00454C58" w:rsidRPr="004275E6" w:rsidRDefault="00454C58" w:rsidP="004D3062">
            <w:pPr>
              <w:jc w:val="center"/>
              <w:rPr>
                <w:ins w:id="2760" w:author="abc" w:date="2018-07-02T13:11:00Z"/>
                <w:rFonts w:eastAsia="Calibri"/>
                <w:noProof/>
                <w:szCs w:val="26"/>
              </w:rPr>
            </w:pPr>
            <w:ins w:id="2761" w:author="abc" w:date="2018-07-02T13:11:00Z">
              <w:r w:rsidRPr="004275E6">
                <w:rPr>
                  <w:rFonts w:eastAsia="Calibri"/>
                  <w:noProof/>
                  <w:szCs w:val="26"/>
                </w:rPr>
                <w:t xml:space="preserve">Tên </w:t>
              </w:r>
            </w:ins>
          </w:p>
        </w:tc>
        <w:tc>
          <w:tcPr>
            <w:tcW w:w="1843" w:type="dxa"/>
            <w:shd w:val="clear" w:color="auto" w:fill="auto"/>
            <w:tcPrChange w:id="2762" w:author="abc" w:date="2018-07-02T13:24:00Z">
              <w:tcPr>
                <w:tcW w:w="1843" w:type="dxa"/>
                <w:gridSpan w:val="2"/>
                <w:shd w:val="clear" w:color="auto" w:fill="auto"/>
              </w:tcPr>
            </w:tcPrChange>
          </w:tcPr>
          <w:p w:rsidR="00454C58" w:rsidRPr="004275E6" w:rsidRDefault="00454C58" w:rsidP="004D3062">
            <w:pPr>
              <w:jc w:val="center"/>
              <w:rPr>
                <w:ins w:id="2763" w:author="abc" w:date="2018-07-02T13:11:00Z"/>
                <w:rFonts w:eastAsia="Calibri"/>
                <w:noProof/>
                <w:szCs w:val="26"/>
              </w:rPr>
            </w:pPr>
            <w:ins w:id="2764" w:author="abc" w:date="2018-07-02T13:11:00Z">
              <w:r w:rsidRPr="004275E6">
                <w:rPr>
                  <w:rFonts w:eastAsia="Calibri"/>
                  <w:noProof/>
                  <w:szCs w:val="26"/>
                </w:rPr>
                <w:t xml:space="preserve">Kiểu </w:t>
              </w:r>
            </w:ins>
          </w:p>
        </w:tc>
        <w:tc>
          <w:tcPr>
            <w:tcW w:w="2552" w:type="dxa"/>
            <w:shd w:val="clear" w:color="auto" w:fill="auto"/>
            <w:tcPrChange w:id="2765" w:author="abc" w:date="2018-07-02T13:24:00Z">
              <w:tcPr>
                <w:tcW w:w="2552" w:type="dxa"/>
                <w:gridSpan w:val="2"/>
                <w:shd w:val="clear" w:color="auto" w:fill="auto"/>
              </w:tcPr>
            </w:tcPrChange>
          </w:tcPr>
          <w:p w:rsidR="00454C58" w:rsidRPr="004275E6" w:rsidRDefault="00454C58" w:rsidP="004D3062">
            <w:pPr>
              <w:jc w:val="center"/>
              <w:rPr>
                <w:ins w:id="2766" w:author="abc" w:date="2018-07-02T13:11:00Z"/>
                <w:rFonts w:eastAsia="Calibri"/>
                <w:noProof/>
                <w:szCs w:val="26"/>
              </w:rPr>
            </w:pPr>
            <w:ins w:id="2767" w:author="abc" w:date="2018-07-02T13:11:00Z">
              <w:r w:rsidRPr="004275E6">
                <w:rPr>
                  <w:rFonts w:eastAsia="Calibri"/>
                  <w:noProof/>
                  <w:szCs w:val="26"/>
                </w:rPr>
                <w:t>Ý nghĩa</w:t>
              </w:r>
            </w:ins>
          </w:p>
        </w:tc>
        <w:tc>
          <w:tcPr>
            <w:tcW w:w="1518" w:type="dxa"/>
            <w:shd w:val="clear" w:color="auto" w:fill="auto"/>
            <w:tcPrChange w:id="2768" w:author="abc" w:date="2018-07-02T13:24:00Z">
              <w:tcPr>
                <w:tcW w:w="1518" w:type="dxa"/>
                <w:gridSpan w:val="2"/>
                <w:shd w:val="clear" w:color="auto" w:fill="auto"/>
              </w:tcPr>
            </w:tcPrChange>
          </w:tcPr>
          <w:p w:rsidR="00454C58" w:rsidRPr="004275E6" w:rsidRDefault="00454C58" w:rsidP="004D3062">
            <w:pPr>
              <w:jc w:val="center"/>
              <w:rPr>
                <w:ins w:id="2769" w:author="abc" w:date="2018-07-02T13:11:00Z"/>
                <w:rFonts w:eastAsia="Calibri"/>
                <w:noProof/>
                <w:szCs w:val="26"/>
              </w:rPr>
            </w:pPr>
            <w:ins w:id="2770" w:author="abc" w:date="2018-07-02T13:11:00Z">
              <w:r w:rsidRPr="004275E6">
                <w:rPr>
                  <w:rFonts w:eastAsia="Calibri"/>
                  <w:noProof/>
                  <w:szCs w:val="26"/>
                </w:rPr>
                <w:t>Ghi chú</w:t>
              </w:r>
            </w:ins>
          </w:p>
        </w:tc>
      </w:tr>
      <w:tr w:rsidR="00454C58" w:rsidRPr="004275E6" w:rsidTr="00454C58">
        <w:trPr>
          <w:ins w:id="2771" w:author="abc" w:date="2018-07-02T13:11:00Z"/>
          <w:trPrChange w:id="2772" w:author="abc" w:date="2018-07-02T13:24:00Z">
            <w:trPr>
              <w:gridAfter w:val="0"/>
            </w:trPr>
          </w:trPrChange>
        </w:trPr>
        <w:tc>
          <w:tcPr>
            <w:tcW w:w="817" w:type="dxa"/>
            <w:shd w:val="clear" w:color="auto" w:fill="auto"/>
            <w:tcPrChange w:id="2773" w:author="abc" w:date="2018-07-02T13:24:00Z">
              <w:tcPr>
                <w:tcW w:w="817" w:type="dxa"/>
                <w:shd w:val="clear" w:color="auto" w:fill="auto"/>
              </w:tcPr>
            </w:tcPrChange>
          </w:tcPr>
          <w:p w:rsidR="00454C58" w:rsidRDefault="00454C58" w:rsidP="004D3062">
            <w:pPr>
              <w:jc w:val="center"/>
              <w:rPr>
                <w:ins w:id="2774" w:author="abc" w:date="2018-07-02T13:11:00Z"/>
                <w:rFonts w:eastAsia="Calibri"/>
                <w:noProof/>
                <w:szCs w:val="26"/>
              </w:rPr>
            </w:pPr>
            <w:ins w:id="2775" w:author="abc" w:date="2018-07-02T13:24:00Z">
              <w:r>
                <w:rPr>
                  <w:rFonts w:eastAsia="Calibri"/>
                  <w:noProof/>
                  <w:szCs w:val="26"/>
                </w:rPr>
                <w:t>1</w:t>
              </w:r>
            </w:ins>
          </w:p>
        </w:tc>
        <w:tc>
          <w:tcPr>
            <w:tcW w:w="2416" w:type="dxa"/>
            <w:shd w:val="clear" w:color="auto" w:fill="auto"/>
            <w:tcPrChange w:id="2776" w:author="abc" w:date="2018-07-02T13:24:00Z">
              <w:tcPr>
                <w:tcW w:w="2277" w:type="dxa"/>
                <w:shd w:val="clear" w:color="auto" w:fill="auto"/>
              </w:tcPr>
            </w:tcPrChange>
          </w:tcPr>
          <w:p w:rsidR="00454C58" w:rsidRPr="00454C58" w:rsidRDefault="00454C58" w:rsidP="004D3062">
            <w:pPr>
              <w:jc w:val="center"/>
              <w:rPr>
                <w:ins w:id="2777" w:author="abc" w:date="2018-07-02T13:11:00Z"/>
                <w:rFonts w:eastAsia="Calibri"/>
                <w:noProof/>
                <w:szCs w:val="26"/>
              </w:rPr>
            </w:pPr>
            <w:ins w:id="2778" w:author="abc" w:date="2018-07-02T13:11:00Z">
              <w:r w:rsidRPr="00454C58">
                <w:rPr>
                  <w:rFonts w:eastAsia="Calibri"/>
                  <w:noProof/>
                  <w:szCs w:val="26"/>
                </w:rPr>
                <w:t>cmbNamHoc</w:t>
              </w:r>
            </w:ins>
          </w:p>
        </w:tc>
        <w:tc>
          <w:tcPr>
            <w:tcW w:w="1843" w:type="dxa"/>
            <w:shd w:val="clear" w:color="auto" w:fill="auto"/>
            <w:tcPrChange w:id="2779" w:author="abc" w:date="2018-07-02T13:24:00Z">
              <w:tcPr>
                <w:tcW w:w="1843" w:type="dxa"/>
                <w:gridSpan w:val="2"/>
                <w:shd w:val="clear" w:color="auto" w:fill="auto"/>
              </w:tcPr>
            </w:tcPrChange>
          </w:tcPr>
          <w:p w:rsidR="00454C58" w:rsidRDefault="00454C58" w:rsidP="004D3062">
            <w:pPr>
              <w:jc w:val="center"/>
              <w:rPr>
                <w:ins w:id="2780" w:author="abc" w:date="2018-07-02T13:11:00Z"/>
                <w:rFonts w:eastAsia="Calibri"/>
                <w:noProof/>
                <w:szCs w:val="26"/>
              </w:rPr>
            </w:pPr>
            <w:ins w:id="2781" w:author="abc" w:date="2018-07-02T13:11:00Z">
              <w:r>
                <w:rPr>
                  <w:rFonts w:eastAsia="Calibri"/>
                  <w:noProof/>
                  <w:szCs w:val="26"/>
                </w:rPr>
                <w:t>Combobox</w:t>
              </w:r>
            </w:ins>
          </w:p>
        </w:tc>
        <w:tc>
          <w:tcPr>
            <w:tcW w:w="2552" w:type="dxa"/>
            <w:shd w:val="clear" w:color="auto" w:fill="auto"/>
            <w:tcPrChange w:id="2782" w:author="abc" w:date="2018-07-02T13:24:00Z">
              <w:tcPr>
                <w:tcW w:w="2552" w:type="dxa"/>
                <w:gridSpan w:val="2"/>
                <w:shd w:val="clear" w:color="auto" w:fill="auto"/>
              </w:tcPr>
            </w:tcPrChange>
          </w:tcPr>
          <w:p w:rsidR="00454C58" w:rsidRDefault="00454C58" w:rsidP="004D3062">
            <w:pPr>
              <w:jc w:val="center"/>
              <w:rPr>
                <w:ins w:id="2783" w:author="abc" w:date="2018-07-02T13:11:00Z"/>
                <w:rFonts w:eastAsia="Calibri"/>
                <w:noProof/>
                <w:szCs w:val="26"/>
              </w:rPr>
            </w:pPr>
            <w:ins w:id="2784" w:author="abc" w:date="2018-07-02T13:11:00Z">
              <w:r>
                <w:rPr>
                  <w:rFonts w:eastAsia="Calibri"/>
                  <w:noProof/>
                  <w:szCs w:val="26"/>
                </w:rPr>
                <w:t>Chọn năm học</w:t>
              </w:r>
            </w:ins>
          </w:p>
        </w:tc>
        <w:tc>
          <w:tcPr>
            <w:tcW w:w="1518" w:type="dxa"/>
            <w:shd w:val="clear" w:color="auto" w:fill="auto"/>
            <w:tcPrChange w:id="2785" w:author="abc" w:date="2018-07-02T13:24:00Z">
              <w:tcPr>
                <w:tcW w:w="1518" w:type="dxa"/>
                <w:gridSpan w:val="2"/>
                <w:shd w:val="clear" w:color="auto" w:fill="auto"/>
              </w:tcPr>
            </w:tcPrChange>
          </w:tcPr>
          <w:p w:rsidR="00454C58" w:rsidRPr="004275E6" w:rsidRDefault="00454C58" w:rsidP="004D3062">
            <w:pPr>
              <w:rPr>
                <w:ins w:id="2786" w:author="abc" w:date="2018-07-02T13:11:00Z"/>
                <w:rFonts w:eastAsia="Calibri"/>
                <w:noProof/>
                <w:szCs w:val="26"/>
              </w:rPr>
            </w:pPr>
          </w:p>
        </w:tc>
      </w:tr>
      <w:tr w:rsidR="00454C58" w:rsidRPr="004275E6" w:rsidTr="00454C58">
        <w:trPr>
          <w:ins w:id="2787" w:author="abc" w:date="2018-07-02T13:11:00Z"/>
          <w:trPrChange w:id="2788" w:author="abc" w:date="2018-07-02T13:24:00Z">
            <w:trPr>
              <w:gridAfter w:val="0"/>
            </w:trPr>
          </w:trPrChange>
        </w:trPr>
        <w:tc>
          <w:tcPr>
            <w:tcW w:w="817" w:type="dxa"/>
            <w:shd w:val="clear" w:color="auto" w:fill="auto"/>
            <w:tcPrChange w:id="2789" w:author="abc" w:date="2018-07-02T13:24:00Z">
              <w:tcPr>
                <w:tcW w:w="817" w:type="dxa"/>
                <w:shd w:val="clear" w:color="auto" w:fill="auto"/>
              </w:tcPr>
            </w:tcPrChange>
          </w:tcPr>
          <w:p w:rsidR="00454C58" w:rsidRDefault="00454C58" w:rsidP="004D3062">
            <w:pPr>
              <w:jc w:val="center"/>
              <w:rPr>
                <w:ins w:id="2790" w:author="abc" w:date="2018-07-02T13:11:00Z"/>
                <w:rFonts w:eastAsia="Calibri"/>
                <w:noProof/>
                <w:szCs w:val="26"/>
              </w:rPr>
            </w:pPr>
            <w:ins w:id="2791" w:author="abc" w:date="2018-07-02T13:11:00Z">
              <w:r>
                <w:rPr>
                  <w:rFonts w:eastAsia="Calibri"/>
                  <w:noProof/>
                  <w:szCs w:val="26"/>
                </w:rPr>
                <w:t>2</w:t>
              </w:r>
            </w:ins>
          </w:p>
        </w:tc>
        <w:tc>
          <w:tcPr>
            <w:tcW w:w="2416" w:type="dxa"/>
            <w:shd w:val="clear" w:color="auto" w:fill="auto"/>
            <w:tcPrChange w:id="2792" w:author="abc" w:date="2018-07-02T13:24:00Z">
              <w:tcPr>
                <w:tcW w:w="2277" w:type="dxa"/>
                <w:shd w:val="clear" w:color="auto" w:fill="auto"/>
              </w:tcPr>
            </w:tcPrChange>
          </w:tcPr>
          <w:p w:rsidR="00454C58" w:rsidRPr="00454C58" w:rsidRDefault="00454C58" w:rsidP="004D3062">
            <w:pPr>
              <w:jc w:val="center"/>
              <w:rPr>
                <w:ins w:id="2793" w:author="abc" w:date="2018-07-02T13:11:00Z"/>
                <w:rFonts w:eastAsia="Calibri"/>
                <w:noProof/>
                <w:szCs w:val="26"/>
              </w:rPr>
            </w:pPr>
            <w:ins w:id="2794" w:author="abc" w:date="2018-07-02T13:12:00Z">
              <w:r>
                <w:rPr>
                  <w:rFonts w:eastAsia="Calibri"/>
                  <w:noProof/>
                  <w:szCs w:val="26"/>
                </w:rPr>
                <w:t>cmbLop</w:t>
              </w:r>
            </w:ins>
          </w:p>
        </w:tc>
        <w:tc>
          <w:tcPr>
            <w:tcW w:w="1843" w:type="dxa"/>
            <w:shd w:val="clear" w:color="auto" w:fill="auto"/>
            <w:tcPrChange w:id="2795" w:author="abc" w:date="2018-07-02T13:24:00Z">
              <w:tcPr>
                <w:tcW w:w="1843" w:type="dxa"/>
                <w:gridSpan w:val="2"/>
                <w:shd w:val="clear" w:color="auto" w:fill="auto"/>
              </w:tcPr>
            </w:tcPrChange>
          </w:tcPr>
          <w:p w:rsidR="00454C58" w:rsidRDefault="00454C58" w:rsidP="004D3062">
            <w:pPr>
              <w:jc w:val="center"/>
              <w:rPr>
                <w:ins w:id="2796" w:author="abc" w:date="2018-07-02T13:11:00Z"/>
                <w:rFonts w:eastAsia="Calibri"/>
                <w:noProof/>
                <w:szCs w:val="26"/>
              </w:rPr>
            </w:pPr>
            <w:ins w:id="2797" w:author="abc" w:date="2018-07-02T13:12:00Z">
              <w:r>
                <w:rPr>
                  <w:rFonts w:eastAsia="Calibri"/>
                  <w:noProof/>
                  <w:szCs w:val="26"/>
                </w:rPr>
                <w:t>Combobox</w:t>
              </w:r>
            </w:ins>
          </w:p>
        </w:tc>
        <w:tc>
          <w:tcPr>
            <w:tcW w:w="2552" w:type="dxa"/>
            <w:shd w:val="clear" w:color="auto" w:fill="auto"/>
            <w:tcPrChange w:id="2798" w:author="abc" w:date="2018-07-02T13:24:00Z">
              <w:tcPr>
                <w:tcW w:w="2552" w:type="dxa"/>
                <w:gridSpan w:val="2"/>
                <w:shd w:val="clear" w:color="auto" w:fill="auto"/>
              </w:tcPr>
            </w:tcPrChange>
          </w:tcPr>
          <w:p w:rsidR="00454C58" w:rsidRDefault="00454C58" w:rsidP="004D3062">
            <w:pPr>
              <w:jc w:val="center"/>
              <w:rPr>
                <w:ins w:id="2799" w:author="abc" w:date="2018-07-02T13:11:00Z"/>
                <w:rFonts w:eastAsia="Calibri"/>
                <w:noProof/>
                <w:szCs w:val="26"/>
              </w:rPr>
            </w:pPr>
            <w:ins w:id="2800" w:author="abc" w:date="2018-07-02T13:12:00Z">
              <w:r>
                <w:rPr>
                  <w:rFonts w:eastAsia="Calibri"/>
                  <w:noProof/>
                  <w:szCs w:val="26"/>
                </w:rPr>
                <w:t>Lọc theo Lớp</w:t>
              </w:r>
            </w:ins>
          </w:p>
        </w:tc>
        <w:tc>
          <w:tcPr>
            <w:tcW w:w="1518" w:type="dxa"/>
            <w:shd w:val="clear" w:color="auto" w:fill="auto"/>
            <w:tcPrChange w:id="2801" w:author="abc" w:date="2018-07-02T13:24:00Z">
              <w:tcPr>
                <w:tcW w:w="1518" w:type="dxa"/>
                <w:gridSpan w:val="2"/>
                <w:shd w:val="clear" w:color="auto" w:fill="auto"/>
              </w:tcPr>
            </w:tcPrChange>
          </w:tcPr>
          <w:p w:rsidR="00454C58" w:rsidRPr="004275E6" w:rsidRDefault="00454C58" w:rsidP="004D3062">
            <w:pPr>
              <w:rPr>
                <w:ins w:id="2802" w:author="abc" w:date="2018-07-02T13:11:00Z"/>
                <w:rFonts w:eastAsia="Calibri"/>
                <w:noProof/>
                <w:szCs w:val="26"/>
              </w:rPr>
            </w:pPr>
          </w:p>
        </w:tc>
      </w:tr>
      <w:tr w:rsidR="00454C58" w:rsidRPr="004275E6" w:rsidTr="00454C58">
        <w:trPr>
          <w:ins w:id="2803" w:author="abc" w:date="2018-07-02T13:11:00Z"/>
          <w:trPrChange w:id="2804" w:author="abc" w:date="2018-07-02T13:24:00Z">
            <w:trPr>
              <w:gridAfter w:val="0"/>
            </w:trPr>
          </w:trPrChange>
        </w:trPr>
        <w:tc>
          <w:tcPr>
            <w:tcW w:w="817" w:type="dxa"/>
            <w:shd w:val="clear" w:color="auto" w:fill="auto"/>
            <w:tcPrChange w:id="2805" w:author="abc" w:date="2018-07-02T13:24:00Z">
              <w:tcPr>
                <w:tcW w:w="817" w:type="dxa"/>
                <w:shd w:val="clear" w:color="auto" w:fill="auto"/>
              </w:tcPr>
            </w:tcPrChange>
          </w:tcPr>
          <w:p w:rsidR="00454C58" w:rsidRDefault="00454C58" w:rsidP="004D3062">
            <w:pPr>
              <w:jc w:val="center"/>
              <w:rPr>
                <w:ins w:id="2806" w:author="abc" w:date="2018-07-02T13:11:00Z"/>
                <w:rFonts w:eastAsia="Calibri"/>
                <w:noProof/>
                <w:szCs w:val="26"/>
              </w:rPr>
            </w:pPr>
            <w:ins w:id="2807" w:author="abc" w:date="2018-07-02T13:11:00Z">
              <w:r>
                <w:rPr>
                  <w:rFonts w:eastAsia="Calibri"/>
                  <w:noProof/>
                  <w:szCs w:val="26"/>
                </w:rPr>
                <w:t>3</w:t>
              </w:r>
            </w:ins>
          </w:p>
        </w:tc>
        <w:tc>
          <w:tcPr>
            <w:tcW w:w="2416" w:type="dxa"/>
            <w:shd w:val="clear" w:color="auto" w:fill="auto"/>
            <w:tcPrChange w:id="2808" w:author="abc" w:date="2018-07-02T13:24:00Z">
              <w:tcPr>
                <w:tcW w:w="2277" w:type="dxa"/>
                <w:shd w:val="clear" w:color="auto" w:fill="auto"/>
              </w:tcPr>
            </w:tcPrChange>
          </w:tcPr>
          <w:p w:rsidR="00454C58" w:rsidRDefault="00454C58" w:rsidP="004D3062">
            <w:pPr>
              <w:jc w:val="center"/>
              <w:rPr>
                <w:ins w:id="2809" w:author="abc" w:date="2018-07-02T13:11:00Z"/>
                <w:rFonts w:eastAsia="Calibri"/>
                <w:noProof/>
                <w:szCs w:val="26"/>
              </w:rPr>
            </w:pPr>
            <w:ins w:id="2810" w:author="abc" w:date="2018-07-02T13:11:00Z">
              <w:r>
                <w:rPr>
                  <w:rFonts w:eastAsia="Calibri"/>
                  <w:noProof/>
                  <w:szCs w:val="26"/>
                </w:rPr>
                <w:t>dGVKetquacanamtheolop</w:t>
              </w:r>
            </w:ins>
          </w:p>
        </w:tc>
        <w:tc>
          <w:tcPr>
            <w:tcW w:w="1843" w:type="dxa"/>
            <w:shd w:val="clear" w:color="auto" w:fill="auto"/>
            <w:tcPrChange w:id="2811" w:author="abc" w:date="2018-07-02T13:24:00Z">
              <w:tcPr>
                <w:tcW w:w="1843" w:type="dxa"/>
                <w:gridSpan w:val="2"/>
                <w:shd w:val="clear" w:color="auto" w:fill="auto"/>
              </w:tcPr>
            </w:tcPrChange>
          </w:tcPr>
          <w:p w:rsidR="00454C58" w:rsidRDefault="00454C58" w:rsidP="004D3062">
            <w:pPr>
              <w:jc w:val="center"/>
              <w:rPr>
                <w:ins w:id="2812" w:author="abc" w:date="2018-07-02T13:11:00Z"/>
                <w:rFonts w:eastAsia="Calibri"/>
                <w:noProof/>
                <w:szCs w:val="26"/>
              </w:rPr>
            </w:pPr>
            <w:ins w:id="2813" w:author="abc" w:date="2018-07-02T13:11:00Z">
              <w:r>
                <w:rPr>
                  <w:rFonts w:eastAsia="Calibri"/>
                  <w:noProof/>
                  <w:szCs w:val="26"/>
                </w:rPr>
                <w:t>DataGridview</w:t>
              </w:r>
            </w:ins>
          </w:p>
        </w:tc>
        <w:tc>
          <w:tcPr>
            <w:tcW w:w="2552" w:type="dxa"/>
            <w:shd w:val="clear" w:color="auto" w:fill="auto"/>
            <w:tcPrChange w:id="2814" w:author="abc" w:date="2018-07-02T13:24:00Z">
              <w:tcPr>
                <w:tcW w:w="2552" w:type="dxa"/>
                <w:gridSpan w:val="2"/>
                <w:shd w:val="clear" w:color="auto" w:fill="auto"/>
              </w:tcPr>
            </w:tcPrChange>
          </w:tcPr>
          <w:p w:rsidR="00454C58" w:rsidRDefault="00454C58" w:rsidP="004D3062">
            <w:pPr>
              <w:rPr>
                <w:ins w:id="2815" w:author="abc" w:date="2018-07-02T13:11:00Z"/>
                <w:rFonts w:eastAsia="Calibri"/>
                <w:noProof/>
                <w:szCs w:val="26"/>
              </w:rPr>
            </w:pPr>
            <w:ins w:id="2816" w:author="abc" w:date="2018-07-02T13:11:00Z">
              <w:r>
                <w:rPr>
                  <w:rFonts w:eastAsia="Calibri"/>
                  <w:noProof/>
                  <w:szCs w:val="26"/>
                </w:rPr>
                <w:t xml:space="preserve">Hiển thị danh sách </w:t>
              </w:r>
            </w:ins>
            <w:ins w:id="2817" w:author="abc" w:date="2018-07-02T13:23:00Z">
              <w:r>
                <w:rPr>
                  <w:rFonts w:eastAsia="Calibri"/>
                  <w:noProof/>
                  <w:szCs w:val="26"/>
                </w:rPr>
                <w:t>học sinh theo lớp và kết quả</w:t>
              </w:r>
            </w:ins>
          </w:p>
        </w:tc>
        <w:tc>
          <w:tcPr>
            <w:tcW w:w="1518" w:type="dxa"/>
            <w:shd w:val="clear" w:color="auto" w:fill="auto"/>
            <w:tcPrChange w:id="2818" w:author="abc" w:date="2018-07-02T13:24:00Z">
              <w:tcPr>
                <w:tcW w:w="1518" w:type="dxa"/>
                <w:gridSpan w:val="2"/>
                <w:shd w:val="clear" w:color="auto" w:fill="auto"/>
              </w:tcPr>
            </w:tcPrChange>
          </w:tcPr>
          <w:p w:rsidR="00454C58" w:rsidRPr="004275E6" w:rsidRDefault="00454C58" w:rsidP="004D3062">
            <w:pPr>
              <w:rPr>
                <w:ins w:id="2819" w:author="abc" w:date="2018-07-02T13:11:00Z"/>
                <w:rFonts w:eastAsia="Calibri"/>
                <w:noProof/>
                <w:szCs w:val="26"/>
              </w:rPr>
            </w:pPr>
          </w:p>
        </w:tc>
      </w:tr>
      <w:tr w:rsidR="00454C58" w:rsidRPr="004275E6" w:rsidTr="00454C58">
        <w:trPr>
          <w:ins w:id="2820" w:author="abc" w:date="2018-07-02T13:11:00Z"/>
          <w:trPrChange w:id="2821" w:author="abc" w:date="2018-07-02T13:24:00Z">
            <w:trPr>
              <w:gridAfter w:val="0"/>
            </w:trPr>
          </w:trPrChange>
        </w:trPr>
        <w:tc>
          <w:tcPr>
            <w:tcW w:w="817" w:type="dxa"/>
            <w:shd w:val="clear" w:color="auto" w:fill="auto"/>
            <w:tcPrChange w:id="2822" w:author="abc" w:date="2018-07-02T13:24:00Z">
              <w:tcPr>
                <w:tcW w:w="817" w:type="dxa"/>
                <w:shd w:val="clear" w:color="auto" w:fill="auto"/>
              </w:tcPr>
            </w:tcPrChange>
          </w:tcPr>
          <w:p w:rsidR="00454C58" w:rsidRDefault="00454C58" w:rsidP="004D3062">
            <w:pPr>
              <w:jc w:val="center"/>
              <w:rPr>
                <w:ins w:id="2823" w:author="abc" w:date="2018-07-02T13:11:00Z"/>
                <w:rFonts w:eastAsia="Calibri"/>
                <w:noProof/>
                <w:szCs w:val="26"/>
              </w:rPr>
            </w:pPr>
            <w:ins w:id="2824" w:author="abc" w:date="2018-07-02T13:11:00Z">
              <w:r>
                <w:rPr>
                  <w:rFonts w:eastAsia="Calibri"/>
                  <w:noProof/>
                  <w:szCs w:val="26"/>
                </w:rPr>
                <w:t>4</w:t>
              </w:r>
            </w:ins>
          </w:p>
        </w:tc>
        <w:tc>
          <w:tcPr>
            <w:tcW w:w="2416" w:type="dxa"/>
            <w:shd w:val="clear" w:color="auto" w:fill="auto"/>
            <w:tcPrChange w:id="2825" w:author="abc" w:date="2018-07-02T13:24:00Z">
              <w:tcPr>
                <w:tcW w:w="2277" w:type="dxa"/>
                <w:shd w:val="clear" w:color="auto" w:fill="auto"/>
              </w:tcPr>
            </w:tcPrChange>
          </w:tcPr>
          <w:p w:rsidR="00454C58" w:rsidRPr="008D4317" w:rsidRDefault="00454C58" w:rsidP="004D3062">
            <w:pPr>
              <w:jc w:val="center"/>
              <w:rPr>
                <w:ins w:id="2826" w:author="abc" w:date="2018-07-02T13:11:00Z"/>
                <w:rFonts w:eastAsia="Calibri"/>
                <w:noProof/>
                <w:szCs w:val="26"/>
              </w:rPr>
            </w:pPr>
            <w:ins w:id="2827" w:author="abc" w:date="2018-07-02T13:11:00Z">
              <w:r>
                <w:rPr>
                  <w:rFonts w:eastAsia="Calibri"/>
                  <w:noProof/>
                  <w:szCs w:val="26"/>
                </w:rPr>
                <w:t>btnPrint</w:t>
              </w:r>
            </w:ins>
          </w:p>
        </w:tc>
        <w:tc>
          <w:tcPr>
            <w:tcW w:w="1843" w:type="dxa"/>
            <w:shd w:val="clear" w:color="auto" w:fill="auto"/>
            <w:tcPrChange w:id="2828" w:author="abc" w:date="2018-07-02T13:24:00Z">
              <w:tcPr>
                <w:tcW w:w="1843" w:type="dxa"/>
                <w:gridSpan w:val="2"/>
                <w:shd w:val="clear" w:color="auto" w:fill="auto"/>
              </w:tcPr>
            </w:tcPrChange>
          </w:tcPr>
          <w:p w:rsidR="00454C58" w:rsidRDefault="00454C58" w:rsidP="004D3062">
            <w:pPr>
              <w:jc w:val="center"/>
              <w:rPr>
                <w:ins w:id="2829" w:author="abc" w:date="2018-07-02T13:11:00Z"/>
                <w:rFonts w:eastAsia="Calibri"/>
                <w:noProof/>
                <w:szCs w:val="26"/>
              </w:rPr>
            </w:pPr>
            <w:ins w:id="2830" w:author="abc" w:date="2018-07-02T13:11:00Z">
              <w:r>
                <w:rPr>
                  <w:rFonts w:eastAsia="Calibri"/>
                  <w:noProof/>
                  <w:szCs w:val="26"/>
                </w:rPr>
                <w:t>Button</w:t>
              </w:r>
            </w:ins>
          </w:p>
        </w:tc>
        <w:tc>
          <w:tcPr>
            <w:tcW w:w="2552" w:type="dxa"/>
            <w:shd w:val="clear" w:color="auto" w:fill="auto"/>
            <w:tcPrChange w:id="2831" w:author="abc" w:date="2018-07-02T13:24:00Z">
              <w:tcPr>
                <w:tcW w:w="2552" w:type="dxa"/>
                <w:gridSpan w:val="2"/>
                <w:shd w:val="clear" w:color="auto" w:fill="auto"/>
              </w:tcPr>
            </w:tcPrChange>
          </w:tcPr>
          <w:p w:rsidR="00454C58" w:rsidRDefault="00454C58" w:rsidP="004D3062">
            <w:pPr>
              <w:rPr>
                <w:ins w:id="2832" w:author="abc" w:date="2018-07-02T13:11:00Z"/>
                <w:rFonts w:eastAsia="Calibri"/>
                <w:noProof/>
                <w:szCs w:val="26"/>
              </w:rPr>
            </w:pPr>
            <w:ins w:id="2833" w:author="abc" w:date="2018-07-02T13:24:00Z">
              <w:r>
                <w:rPr>
                  <w:rFonts w:eastAsia="Calibri"/>
                  <w:noProof/>
                  <w:szCs w:val="26"/>
                </w:rPr>
                <w:t>In báo cáo</w:t>
              </w:r>
            </w:ins>
          </w:p>
        </w:tc>
        <w:tc>
          <w:tcPr>
            <w:tcW w:w="1518" w:type="dxa"/>
            <w:shd w:val="clear" w:color="auto" w:fill="auto"/>
            <w:tcPrChange w:id="2834" w:author="abc" w:date="2018-07-02T13:24:00Z">
              <w:tcPr>
                <w:tcW w:w="1518" w:type="dxa"/>
                <w:gridSpan w:val="2"/>
                <w:shd w:val="clear" w:color="auto" w:fill="auto"/>
              </w:tcPr>
            </w:tcPrChange>
          </w:tcPr>
          <w:p w:rsidR="00454C58" w:rsidRPr="004275E6" w:rsidRDefault="00454C58" w:rsidP="004D3062">
            <w:pPr>
              <w:rPr>
                <w:ins w:id="2835" w:author="abc" w:date="2018-07-02T13:11:00Z"/>
                <w:rFonts w:eastAsia="Calibri"/>
                <w:noProof/>
                <w:szCs w:val="26"/>
              </w:rPr>
            </w:pPr>
          </w:p>
        </w:tc>
      </w:tr>
      <w:tr w:rsidR="00454C58" w:rsidRPr="004275E6" w:rsidTr="00454C58">
        <w:trPr>
          <w:ins w:id="2836" w:author="abc" w:date="2018-07-02T13:25:00Z"/>
        </w:trPr>
        <w:tc>
          <w:tcPr>
            <w:tcW w:w="817" w:type="dxa"/>
            <w:shd w:val="clear" w:color="auto" w:fill="auto"/>
          </w:tcPr>
          <w:p w:rsidR="00454C58" w:rsidRDefault="00454C58" w:rsidP="004D3062">
            <w:pPr>
              <w:jc w:val="center"/>
              <w:rPr>
                <w:ins w:id="2837" w:author="abc" w:date="2018-07-02T13:25:00Z"/>
                <w:rFonts w:eastAsia="Calibri"/>
                <w:noProof/>
                <w:szCs w:val="26"/>
              </w:rPr>
            </w:pPr>
            <w:ins w:id="2838" w:author="abc" w:date="2018-07-02T13:25:00Z">
              <w:r>
                <w:rPr>
                  <w:rFonts w:eastAsia="Calibri"/>
                  <w:noProof/>
                  <w:szCs w:val="26"/>
                </w:rPr>
                <w:t>5</w:t>
              </w:r>
            </w:ins>
          </w:p>
        </w:tc>
        <w:tc>
          <w:tcPr>
            <w:tcW w:w="2416" w:type="dxa"/>
            <w:shd w:val="clear" w:color="auto" w:fill="auto"/>
          </w:tcPr>
          <w:p w:rsidR="00454C58" w:rsidRDefault="00454C58" w:rsidP="004D3062">
            <w:pPr>
              <w:jc w:val="center"/>
              <w:rPr>
                <w:ins w:id="2839" w:author="abc" w:date="2018-07-02T13:25:00Z"/>
                <w:rFonts w:eastAsia="Calibri"/>
                <w:noProof/>
                <w:szCs w:val="26"/>
              </w:rPr>
            </w:pPr>
            <w:ins w:id="2840" w:author="abc" w:date="2018-07-02T13:25:00Z">
              <w:r>
                <w:rPr>
                  <w:rFonts w:eastAsia="Calibri"/>
                  <w:noProof/>
                  <w:szCs w:val="26"/>
                </w:rPr>
                <w:t>btnXem</w:t>
              </w:r>
            </w:ins>
          </w:p>
        </w:tc>
        <w:tc>
          <w:tcPr>
            <w:tcW w:w="1843" w:type="dxa"/>
            <w:shd w:val="clear" w:color="auto" w:fill="auto"/>
          </w:tcPr>
          <w:p w:rsidR="00454C58" w:rsidRDefault="00454C58" w:rsidP="004D3062">
            <w:pPr>
              <w:jc w:val="center"/>
              <w:rPr>
                <w:ins w:id="2841" w:author="abc" w:date="2018-07-02T13:25:00Z"/>
                <w:rFonts w:eastAsia="Calibri"/>
                <w:noProof/>
                <w:szCs w:val="26"/>
              </w:rPr>
            </w:pPr>
            <w:ins w:id="2842" w:author="abc" w:date="2018-07-02T13:25:00Z">
              <w:r>
                <w:rPr>
                  <w:rFonts w:eastAsia="Calibri"/>
                  <w:noProof/>
                  <w:szCs w:val="26"/>
                </w:rPr>
                <w:t>Button</w:t>
              </w:r>
            </w:ins>
          </w:p>
        </w:tc>
        <w:tc>
          <w:tcPr>
            <w:tcW w:w="2552" w:type="dxa"/>
            <w:shd w:val="clear" w:color="auto" w:fill="auto"/>
          </w:tcPr>
          <w:p w:rsidR="00454C58" w:rsidRDefault="00454C58" w:rsidP="004D3062">
            <w:pPr>
              <w:rPr>
                <w:ins w:id="2843" w:author="abc" w:date="2018-07-02T13:25:00Z"/>
                <w:rFonts w:eastAsia="Calibri"/>
                <w:noProof/>
                <w:szCs w:val="26"/>
              </w:rPr>
            </w:pPr>
            <w:ins w:id="2844" w:author="abc" w:date="2018-07-02T13:25:00Z">
              <w:r>
                <w:rPr>
                  <w:rFonts w:eastAsia="Calibri"/>
                  <w:noProof/>
                  <w:szCs w:val="26"/>
                </w:rPr>
                <w:t>Tạo báo cáo theo lớp</w:t>
              </w:r>
            </w:ins>
          </w:p>
        </w:tc>
        <w:tc>
          <w:tcPr>
            <w:tcW w:w="1518" w:type="dxa"/>
            <w:shd w:val="clear" w:color="auto" w:fill="auto"/>
          </w:tcPr>
          <w:p w:rsidR="00454C58" w:rsidRPr="004275E6" w:rsidRDefault="00454C58" w:rsidP="004D3062">
            <w:pPr>
              <w:rPr>
                <w:ins w:id="2845" w:author="abc" w:date="2018-07-02T13:25:00Z"/>
                <w:rFonts w:eastAsia="Calibri"/>
                <w:noProof/>
                <w:szCs w:val="26"/>
              </w:rPr>
            </w:pPr>
          </w:p>
        </w:tc>
      </w:tr>
    </w:tbl>
    <w:p w:rsidR="00454C58" w:rsidRDefault="00454C58" w:rsidP="00454C58">
      <w:pPr>
        <w:pStyle w:val="ListParagraph"/>
        <w:ind w:left="1800"/>
        <w:rPr>
          <w:ins w:id="2846" w:author="abc" w:date="2018-07-02T13:11:00Z"/>
          <w:noProof/>
          <w:szCs w:val="26"/>
        </w:rPr>
      </w:pPr>
      <w:ins w:id="2847" w:author="abc" w:date="2018-07-02T13:11:00Z">
        <w:r w:rsidRPr="00B55708">
          <w:rPr>
            <w:noProof/>
            <w:szCs w:val="26"/>
          </w:rPr>
          <w:t>Danh sách biến cố và xử lý tương ứng trên màn hình</w:t>
        </w:r>
      </w:ins>
    </w:p>
    <w:p w:rsidR="00454C58" w:rsidRPr="00B55708" w:rsidRDefault="00454C58" w:rsidP="00454C58">
      <w:pPr>
        <w:pStyle w:val="ListParagraph"/>
        <w:ind w:left="1800"/>
        <w:rPr>
          <w:ins w:id="2848" w:author="abc" w:date="2018-07-02T13:11:00Z"/>
          <w:noProof/>
          <w:szCs w:val="2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2835"/>
        <w:gridCol w:w="3544"/>
        <w:gridCol w:w="1660"/>
      </w:tblGrid>
      <w:tr w:rsidR="00454C58" w:rsidRPr="004275E6" w:rsidTr="004D3062">
        <w:trPr>
          <w:ins w:id="2849" w:author="abc" w:date="2018-07-02T13:11:00Z"/>
        </w:trPr>
        <w:tc>
          <w:tcPr>
            <w:tcW w:w="817" w:type="dxa"/>
            <w:shd w:val="clear" w:color="auto" w:fill="auto"/>
          </w:tcPr>
          <w:p w:rsidR="00454C58" w:rsidRPr="004275E6" w:rsidRDefault="00454C58" w:rsidP="004D3062">
            <w:pPr>
              <w:jc w:val="center"/>
              <w:rPr>
                <w:ins w:id="2850" w:author="abc" w:date="2018-07-02T13:11:00Z"/>
                <w:rFonts w:eastAsia="Calibri"/>
                <w:szCs w:val="26"/>
              </w:rPr>
            </w:pPr>
            <w:ins w:id="2851" w:author="abc" w:date="2018-07-02T13:11:00Z">
              <w:r w:rsidRPr="004275E6">
                <w:rPr>
                  <w:rFonts w:eastAsia="Calibri"/>
                  <w:szCs w:val="26"/>
                </w:rPr>
                <w:t>STT</w:t>
              </w:r>
            </w:ins>
          </w:p>
        </w:tc>
        <w:tc>
          <w:tcPr>
            <w:tcW w:w="2835" w:type="dxa"/>
            <w:shd w:val="clear" w:color="auto" w:fill="auto"/>
          </w:tcPr>
          <w:p w:rsidR="00454C58" w:rsidRPr="004275E6" w:rsidRDefault="00454C58" w:rsidP="004D3062">
            <w:pPr>
              <w:jc w:val="center"/>
              <w:rPr>
                <w:ins w:id="2852" w:author="abc" w:date="2018-07-02T13:11:00Z"/>
                <w:rFonts w:eastAsia="Calibri"/>
                <w:szCs w:val="26"/>
              </w:rPr>
            </w:pPr>
            <w:ins w:id="2853" w:author="abc" w:date="2018-07-02T13:11:00Z">
              <w:r w:rsidRPr="004275E6">
                <w:rPr>
                  <w:rFonts w:eastAsia="Calibri"/>
                  <w:szCs w:val="26"/>
                </w:rPr>
                <w:t>Điều kiện kích hoạt</w:t>
              </w:r>
            </w:ins>
          </w:p>
        </w:tc>
        <w:tc>
          <w:tcPr>
            <w:tcW w:w="3544" w:type="dxa"/>
            <w:shd w:val="clear" w:color="auto" w:fill="auto"/>
          </w:tcPr>
          <w:p w:rsidR="00454C58" w:rsidRPr="004275E6" w:rsidRDefault="00454C58" w:rsidP="004D3062">
            <w:pPr>
              <w:jc w:val="center"/>
              <w:rPr>
                <w:ins w:id="2854" w:author="abc" w:date="2018-07-02T13:11:00Z"/>
                <w:rFonts w:eastAsia="Calibri"/>
                <w:szCs w:val="26"/>
              </w:rPr>
            </w:pPr>
            <w:ins w:id="2855" w:author="abc" w:date="2018-07-02T13:11:00Z">
              <w:r w:rsidRPr="004275E6">
                <w:rPr>
                  <w:rFonts w:eastAsia="Calibri"/>
                  <w:szCs w:val="26"/>
                </w:rPr>
                <w:t>Xử lý</w:t>
              </w:r>
            </w:ins>
          </w:p>
        </w:tc>
        <w:tc>
          <w:tcPr>
            <w:tcW w:w="1660" w:type="dxa"/>
            <w:shd w:val="clear" w:color="auto" w:fill="auto"/>
          </w:tcPr>
          <w:p w:rsidR="00454C58" w:rsidRPr="004275E6" w:rsidRDefault="00454C58" w:rsidP="004D3062">
            <w:pPr>
              <w:jc w:val="center"/>
              <w:rPr>
                <w:ins w:id="2856" w:author="abc" w:date="2018-07-02T13:11:00Z"/>
                <w:rFonts w:eastAsia="Calibri"/>
                <w:szCs w:val="26"/>
              </w:rPr>
            </w:pPr>
            <w:ins w:id="2857" w:author="abc" w:date="2018-07-02T13:11:00Z">
              <w:r w:rsidRPr="004275E6">
                <w:rPr>
                  <w:rFonts w:eastAsia="Calibri"/>
                  <w:szCs w:val="26"/>
                </w:rPr>
                <w:t>Ghi chú</w:t>
              </w:r>
            </w:ins>
          </w:p>
        </w:tc>
      </w:tr>
      <w:tr w:rsidR="00454C58" w:rsidRPr="004275E6" w:rsidTr="004D3062">
        <w:trPr>
          <w:ins w:id="2858" w:author="abc" w:date="2018-07-02T13:11:00Z"/>
        </w:trPr>
        <w:tc>
          <w:tcPr>
            <w:tcW w:w="817" w:type="dxa"/>
            <w:shd w:val="clear" w:color="auto" w:fill="auto"/>
          </w:tcPr>
          <w:p w:rsidR="00454C58" w:rsidRPr="004275E6" w:rsidRDefault="00454C58" w:rsidP="004D3062">
            <w:pPr>
              <w:jc w:val="center"/>
              <w:rPr>
                <w:ins w:id="2859" w:author="abc" w:date="2018-07-02T13:11:00Z"/>
                <w:rFonts w:eastAsia="Calibri"/>
                <w:szCs w:val="26"/>
              </w:rPr>
            </w:pPr>
            <w:ins w:id="2860" w:author="abc" w:date="2018-07-02T13:11:00Z">
              <w:r>
                <w:rPr>
                  <w:rFonts w:eastAsia="Calibri"/>
                  <w:szCs w:val="26"/>
                </w:rPr>
                <w:t>1</w:t>
              </w:r>
            </w:ins>
          </w:p>
        </w:tc>
        <w:tc>
          <w:tcPr>
            <w:tcW w:w="2835" w:type="dxa"/>
            <w:shd w:val="clear" w:color="auto" w:fill="auto"/>
          </w:tcPr>
          <w:p w:rsidR="00454C58" w:rsidRPr="004275E6" w:rsidRDefault="00454C58" w:rsidP="004D3062">
            <w:pPr>
              <w:jc w:val="center"/>
              <w:rPr>
                <w:ins w:id="2861" w:author="abc" w:date="2018-07-02T13:11:00Z"/>
                <w:rFonts w:eastAsia="Calibri"/>
                <w:szCs w:val="26"/>
              </w:rPr>
            </w:pPr>
            <w:ins w:id="2862" w:author="abc" w:date="2018-07-02T13:11:00Z">
              <w:r>
                <w:rPr>
                  <w:rFonts w:eastAsia="Calibri"/>
                  <w:szCs w:val="26"/>
                </w:rPr>
                <w:t xml:space="preserve">Ấn Button </w:t>
              </w:r>
            </w:ins>
            <w:ins w:id="2863" w:author="abc" w:date="2018-07-02T13:24:00Z">
              <w:r>
                <w:rPr>
                  <w:rFonts w:eastAsia="Calibri"/>
                  <w:szCs w:val="26"/>
                </w:rPr>
                <w:t>Xem</w:t>
              </w:r>
            </w:ins>
          </w:p>
        </w:tc>
        <w:tc>
          <w:tcPr>
            <w:tcW w:w="3544" w:type="dxa"/>
            <w:shd w:val="clear" w:color="auto" w:fill="auto"/>
          </w:tcPr>
          <w:p w:rsidR="00454C58" w:rsidRPr="004275E6" w:rsidRDefault="00454C58" w:rsidP="004D3062">
            <w:pPr>
              <w:jc w:val="center"/>
              <w:rPr>
                <w:ins w:id="2864" w:author="abc" w:date="2018-07-02T13:11:00Z"/>
                <w:rFonts w:eastAsia="Calibri"/>
                <w:szCs w:val="26"/>
              </w:rPr>
            </w:pPr>
            <w:ins w:id="2865" w:author="abc" w:date="2018-07-02T13:25:00Z">
              <w:r>
                <w:rPr>
                  <w:rFonts w:eastAsia="Calibri"/>
                  <w:noProof/>
                  <w:szCs w:val="26"/>
                </w:rPr>
                <w:t>Lấy dữ liệu từ CSDL, hiển thị kết quả cả năm theo lớp</w:t>
              </w:r>
            </w:ins>
          </w:p>
        </w:tc>
        <w:tc>
          <w:tcPr>
            <w:tcW w:w="1660" w:type="dxa"/>
            <w:shd w:val="clear" w:color="auto" w:fill="auto"/>
          </w:tcPr>
          <w:p w:rsidR="00454C58" w:rsidRPr="004275E6" w:rsidRDefault="00454C58" w:rsidP="004D3062">
            <w:pPr>
              <w:rPr>
                <w:ins w:id="2866" w:author="abc" w:date="2018-07-02T13:11:00Z"/>
                <w:rFonts w:eastAsia="Calibri"/>
                <w:szCs w:val="26"/>
              </w:rPr>
            </w:pPr>
          </w:p>
        </w:tc>
      </w:tr>
      <w:tr w:rsidR="00454C58" w:rsidRPr="004275E6" w:rsidTr="004D3062">
        <w:trPr>
          <w:ins w:id="2867" w:author="abc" w:date="2018-07-02T13:11:00Z"/>
        </w:trPr>
        <w:tc>
          <w:tcPr>
            <w:tcW w:w="817" w:type="dxa"/>
            <w:shd w:val="clear" w:color="auto" w:fill="auto"/>
          </w:tcPr>
          <w:p w:rsidR="00454C58" w:rsidRDefault="00454C58" w:rsidP="004D3062">
            <w:pPr>
              <w:jc w:val="center"/>
              <w:rPr>
                <w:ins w:id="2868" w:author="abc" w:date="2018-07-02T13:11:00Z"/>
                <w:rFonts w:eastAsia="Calibri"/>
                <w:szCs w:val="26"/>
              </w:rPr>
            </w:pPr>
            <w:ins w:id="2869" w:author="abc" w:date="2018-07-02T13:11:00Z">
              <w:r>
                <w:rPr>
                  <w:rFonts w:eastAsia="Calibri"/>
                  <w:szCs w:val="26"/>
                </w:rPr>
                <w:t>2</w:t>
              </w:r>
            </w:ins>
          </w:p>
        </w:tc>
        <w:tc>
          <w:tcPr>
            <w:tcW w:w="2835" w:type="dxa"/>
            <w:shd w:val="clear" w:color="auto" w:fill="auto"/>
          </w:tcPr>
          <w:p w:rsidR="00454C58" w:rsidRDefault="00454C58" w:rsidP="004D3062">
            <w:pPr>
              <w:jc w:val="center"/>
              <w:rPr>
                <w:ins w:id="2870" w:author="abc" w:date="2018-07-02T13:11:00Z"/>
                <w:rFonts w:eastAsia="Calibri"/>
                <w:szCs w:val="26"/>
              </w:rPr>
            </w:pPr>
            <w:ins w:id="2871" w:author="abc" w:date="2018-07-02T13:11:00Z">
              <w:r>
                <w:rPr>
                  <w:rFonts w:eastAsia="Calibri"/>
                  <w:szCs w:val="26"/>
                </w:rPr>
                <w:t xml:space="preserve">Ấn Button </w:t>
              </w:r>
            </w:ins>
            <w:ins w:id="2872" w:author="abc" w:date="2018-07-02T13:25:00Z">
              <w:r>
                <w:rPr>
                  <w:rFonts w:eastAsia="Calibri"/>
                  <w:szCs w:val="26"/>
                </w:rPr>
                <w:t>Print</w:t>
              </w:r>
            </w:ins>
          </w:p>
        </w:tc>
        <w:tc>
          <w:tcPr>
            <w:tcW w:w="3544" w:type="dxa"/>
            <w:shd w:val="clear" w:color="auto" w:fill="auto"/>
          </w:tcPr>
          <w:p w:rsidR="00454C58" w:rsidRDefault="00454C58" w:rsidP="004D3062">
            <w:pPr>
              <w:jc w:val="center"/>
              <w:rPr>
                <w:ins w:id="2873" w:author="abc" w:date="2018-07-02T13:11:00Z"/>
                <w:rFonts w:eastAsia="Calibri"/>
                <w:szCs w:val="26"/>
              </w:rPr>
            </w:pPr>
            <w:ins w:id="2874" w:author="abc" w:date="2018-07-02T13:25:00Z">
              <w:r>
                <w:rPr>
                  <w:rFonts w:eastAsia="Calibri"/>
                  <w:szCs w:val="26"/>
                </w:rPr>
                <w:t>Mở cửa sổ in báo cáo</w:t>
              </w:r>
            </w:ins>
          </w:p>
        </w:tc>
        <w:tc>
          <w:tcPr>
            <w:tcW w:w="1660" w:type="dxa"/>
            <w:shd w:val="clear" w:color="auto" w:fill="auto"/>
          </w:tcPr>
          <w:p w:rsidR="00454C58" w:rsidRPr="004275E6" w:rsidRDefault="00454C58" w:rsidP="004D3062">
            <w:pPr>
              <w:rPr>
                <w:ins w:id="2875" w:author="abc" w:date="2018-07-02T13:11:00Z"/>
                <w:rFonts w:eastAsia="Calibri"/>
                <w:szCs w:val="26"/>
              </w:rPr>
            </w:pPr>
          </w:p>
        </w:tc>
      </w:tr>
    </w:tbl>
    <w:p w:rsidR="00454C58" w:rsidRDefault="00454C58" w:rsidP="00454C58">
      <w:pPr>
        <w:pStyle w:val="ListParagraph"/>
        <w:ind w:left="1800"/>
        <w:rPr>
          <w:ins w:id="2876" w:author="abc" w:date="2018-07-02T13:11:00Z"/>
        </w:rPr>
      </w:pPr>
    </w:p>
    <w:p w:rsidR="00454C58" w:rsidRDefault="00454C58">
      <w:pPr>
        <w:pStyle w:val="ListParagraph"/>
        <w:ind w:left="-90"/>
        <w:rPr>
          <w:ins w:id="2877" w:author="abc" w:date="2018-07-02T13:09:00Z"/>
        </w:rPr>
        <w:pPrChange w:id="2878" w:author="abc" w:date="2018-07-02T13:11:00Z">
          <w:pPr>
            <w:pStyle w:val="ListParagraph"/>
            <w:numPr>
              <w:ilvl w:val="1"/>
              <w:numId w:val="4"/>
            </w:numPr>
            <w:ind w:left="1080" w:hanging="360"/>
          </w:pPr>
        </w:pPrChange>
      </w:pPr>
    </w:p>
    <w:p w:rsidR="00454C58" w:rsidRDefault="00454C58">
      <w:pPr>
        <w:pStyle w:val="ListParagraph"/>
        <w:ind w:left="1800"/>
        <w:rPr>
          <w:ins w:id="2879" w:author="abc" w:date="2018-07-02T01:00:00Z"/>
        </w:rPr>
        <w:pPrChange w:id="2880" w:author="abc" w:date="2018-07-02T13:09:00Z">
          <w:pPr>
            <w:pStyle w:val="ListParagraph"/>
            <w:numPr>
              <w:ilvl w:val="1"/>
              <w:numId w:val="4"/>
            </w:numPr>
            <w:ind w:left="1080" w:hanging="360"/>
          </w:pPr>
        </w:pPrChange>
      </w:pPr>
    </w:p>
    <w:p w:rsidR="000671AA" w:rsidRDefault="008D0AA5">
      <w:pPr>
        <w:pStyle w:val="ListParagraph"/>
        <w:ind w:left="270"/>
        <w:rPr>
          <w:ins w:id="2881" w:author="abc" w:date="2018-07-02T01:02:00Z"/>
        </w:rPr>
        <w:pPrChange w:id="2882" w:author="abc" w:date="2018-07-02T01:02:00Z">
          <w:pPr>
            <w:pStyle w:val="ListParagraph"/>
            <w:numPr>
              <w:ilvl w:val="1"/>
              <w:numId w:val="4"/>
            </w:numPr>
            <w:ind w:left="1080" w:hanging="360"/>
          </w:pPr>
        </w:pPrChange>
      </w:pPr>
      <w:ins w:id="2883" w:author="abc" w:date="2018-07-02T09:53:00Z">
        <w:r>
          <w:tab/>
        </w:r>
        <w:r>
          <w:tab/>
        </w:r>
      </w:ins>
    </w:p>
    <w:p w:rsidR="000671AA" w:rsidRDefault="000671AA">
      <w:pPr>
        <w:pPrChange w:id="2884" w:author="abc" w:date="2018-07-02T09:54:00Z">
          <w:pPr>
            <w:pStyle w:val="ListParagraph"/>
            <w:numPr>
              <w:ilvl w:val="1"/>
              <w:numId w:val="4"/>
            </w:numPr>
            <w:ind w:left="1080" w:hanging="360"/>
          </w:pPr>
        </w:pPrChange>
      </w:pPr>
    </w:p>
    <w:p w:rsidR="00CF5B6E" w:rsidRPr="007E56BA" w:rsidRDefault="00863D73">
      <w:pPr>
        <w:pStyle w:val="ListParagraph"/>
        <w:ind w:left="1800"/>
        <w:pPrChange w:id="2885" w:author="abc" w:date="2018-07-02T10:43:00Z">
          <w:pPr>
            <w:pStyle w:val="ListParagraph"/>
            <w:numPr>
              <w:ilvl w:val="1"/>
              <w:numId w:val="4"/>
            </w:numPr>
            <w:ind w:left="1080" w:hanging="360"/>
          </w:pPr>
        </w:pPrChange>
      </w:pPr>
      <w:del w:id="2886" w:author="abc" w:date="2018-07-02T10:43:00Z">
        <w:r w:rsidDel="008D4317">
          <w:delText xml:space="preserve"> Mô tả xử lý</w:delText>
        </w:r>
      </w:del>
      <w:ins w:id="2887" w:author="Hoan Ng" w:date="2017-03-20T21:27:00Z">
        <w:del w:id="2888" w:author="abc" w:date="2018-07-02T10:43:00Z">
          <w:r w:rsidR="00E62EE1" w:rsidDel="008D4317">
            <w:delText xml:space="preserve"> sự kiện</w:delText>
          </w:r>
        </w:del>
      </w:ins>
      <w:del w:id="2889" w:author="abc" w:date="2018-07-02T10:43:00Z">
        <w:r w:rsidDel="008D4317">
          <w:delText xml:space="preserve"> từng màn hình</w:delText>
        </w:r>
      </w:del>
    </w:p>
    <w:p w:rsidR="004D3062" w:rsidDel="001F258B" w:rsidRDefault="007E56BA">
      <w:pPr>
        <w:pStyle w:val="ListParagraph"/>
        <w:rPr>
          <w:del w:id="2890" w:author="abc" w:date="2018-07-02T15:17:00Z"/>
        </w:rPr>
        <w:pPrChange w:id="2891" w:author="abc" w:date="2018-07-02T13:34:00Z">
          <w:pPr>
            <w:pStyle w:val="ListParagraph"/>
            <w:numPr>
              <w:numId w:val="17"/>
            </w:numPr>
            <w:ind w:hanging="360"/>
          </w:pPr>
        </w:pPrChange>
      </w:pPr>
      <w:del w:id="2892" w:author="abc" w:date="2018-07-02T15:17:00Z">
        <w:r w:rsidRPr="007E56BA" w:rsidDel="001F258B">
          <w:delText>Thiết kế xử lý</w:delText>
        </w:r>
      </w:del>
      <w:ins w:id="2893" w:author="Hoan Ng" w:date="2017-03-20T21:27:00Z">
        <w:del w:id="2894" w:author="abc" w:date="2018-07-02T15:17:00Z">
          <w:r w:rsidR="00E62EE1" w:rsidDel="001F258B">
            <w:delText xml:space="preserve"> {Danh sách các xử lý &amp; thuật giải}</w:delText>
          </w:r>
        </w:del>
      </w:ins>
    </w:p>
    <w:p w:rsidR="00F02E35" w:rsidRDefault="00F02E35" w:rsidP="002E4CDA">
      <w:pPr>
        <w:pStyle w:val="ListParagraph"/>
        <w:numPr>
          <w:ilvl w:val="0"/>
          <w:numId w:val="17"/>
        </w:numPr>
        <w:outlineLvl w:val="1"/>
        <w:rPr>
          <w:ins w:id="2895" w:author="Hoan Ng" w:date="2017-03-20T21:26:00Z"/>
        </w:rPr>
        <w:pPrChange w:id="2896" w:author="abc" w:date="2018-07-02T15:12:00Z">
          <w:pPr>
            <w:pStyle w:val="ListParagraph"/>
            <w:numPr>
              <w:numId w:val="17"/>
            </w:numPr>
            <w:ind w:hanging="360"/>
          </w:pPr>
        </w:pPrChange>
      </w:pPr>
      <w:r w:rsidRPr="007E56BA">
        <w:t>Thiết kế dữ liệu</w:t>
      </w:r>
      <w:r>
        <w:t xml:space="preserve"> (RD – Relationship Diagram – Mô hình quan hệ)</w:t>
      </w:r>
    </w:p>
    <w:p w:rsidR="00E62EE1" w:rsidRDefault="00E62EE1" w:rsidP="002E4CDA">
      <w:pPr>
        <w:pStyle w:val="ListParagraph"/>
        <w:numPr>
          <w:ilvl w:val="1"/>
          <w:numId w:val="17"/>
        </w:numPr>
        <w:outlineLvl w:val="2"/>
        <w:rPr>
          <w:ins w:id="2897" w:author="abc" w:date="2018-07-02T13:46:00Z"/>
        </w:rPr>
        <w:pPrChange w:id="2898" w:author="abc" w:date="2018-07-02T15:12:00Z">
          <w:pPr>
            <w:pStyle w:val="ListParagraph"/>
            <w:numPr>
              <w:numId w:val="4"/>
            </w:numPr>
            <w:ind w:hanging="360"/>
          </w:pPr>
        </w:pPrChange>
      </w:pPr>
      <w:ins w:id="2899" w:author="Hoan Ng" w:date="2017-03-20T21:26:00Z">
        <w:r>
          <w:t>Sơ đồ RD cả hệ thống</w:t>
        </w:r>
      </w:ins>
    </w:p>
    <w:p w:rsidR="004D3062" w:rsidRDefault="00233B8F" w:rsidP="00233B8F">
      <w:pPr>
        <w:pStyle w:val="ListParagraph"/>
        <w:ind w:left="-450"/>
        <w:rPr>
          <w:ins w:id="2900" w:author="Hoan Ng" w:date="2017-03-20T21:26:00Z"/>
        </w:rPr>
        <w:pPrChange w:id="2901" w:author="abc" w:date="2018-07-02T14:09:00Z">
          <w:pPr>
            <w:pStyle w:val="ListParagraph"/>
            <w:numPr>
              <w:numId w:val="4"/>
            </w:numPr>
            <w:ind w:hanging="360"/>
          </w:pPr>
        </w:pPrChange>
      </w:pPr>
      <w:ins w:id="2902" w:author="abc" w:date="2018-07-02T14:09:00Z">
        <w:r>
          <w:rPr>
            <w:noProof/>
          </w:rPr>
          <w:drawing>
            <wp:inline distT="0" distB="0" distL="0" distR="0" wp14:anchorId="00E0ED11" wp14:editId="3447BD5B">
              <wp:extent cx="6705600" cy="410503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708206" cy="4106626"/>
                      </a:xfrm>
                      <a:prstGeom prst="rect">
                        <a:avLst/>
                      </a:prstGeom>
                    </pic:spPr>
                  </pic:pic>
                </a:graphicData>
              </a:graphic>
            </wp:inline>
          </w:drawing>
        </w:r>
      </w:ins>
    </w:p>
    <w:p w:rsidR="00E62EE1" w:rsidRDefault="00E62EE1" w:rsidP="002E4CDA">
      <w:pPr>
        <w:pStyle w:val="ListParagraph"/>
        <w:numPr>
          <w:ilvl w:val="1"/>
          <w:numId w:val="17"/>
        </w:numPr>
        <w:outlineLvl w:val="2"/>
        <w:rPr>
          <w:ins w:id="2903" w:author="abc" w:date="2018-07-02T14:12:00Z"/>
        </w:rPr>
        <w:pPrChange w:id="2904" w:author="abc" w:date="2018-07-02T15:12:00Z">
          <w:pPr>
            <w:pStyle w:val="ListParagraph"/>
            <w:numPr>
              <w:numId w:val="4"/>
            </w:numPr>
            <w:ind w:hanging="360"/>
          </w:pPr>
        </w:pPrChange>
      </w:pPr>
      <w:ins w:id="2905" w:author="Hoan Ng" w:date="2017-03-20T21:26:00Z">
        <w:r>
          <w:t xml:space="preserve"> Giải thích từng bảng, kiểu dữ liệu</w:t>
        </w:r>
      </w:ins>
    </w:p>
    <w:p w:rsidR="003D72E9" w:rsidRDefault="003D72E9" w:rsidP="003D72E9">
      <w:pPr>
        <w:pStyle w:val="ListParagraph"/>
        <w:ind w:left="1080"/>
        <w:rPr>
          <w:ins w:id="2906" w:author="abc" w:date="2018-07-02T14:09:00Z"/>
        </w:rPr>
        <w:pPrChange w:id="2907" w:author="abc" w:date="2018-07-02T14:12:00Z">
          <w:pPr>
            <w:pStyle w:val="ListParagraph"/>
            <w:numPr>
              <w:numId w:val="4"/>
            </w:numPr>
            <w:ind w:hanging="360"/>
          </w:pPr>
        </w:pPrChange>
      </w:pPr>
      <w:ins w:id="2908" w:author="abc" w:date="2018-07-02T14:12:00Z">
        <w:r>
          <w:t>Account</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2909" w:author="abc" w:date="2018-07-02T14:12:00Z"/>
        </w:trPr>
        <w:tc>
          <w:tcPr>
            <w:tcW w:w="846" w:type="dxa"/>
            <w:shd w:val="clear" w:color="auto" w:fill="auto"/>
            <w:vAlign w:val="center"/>
          </w:tcPr>
          <w:p w:rsidR="003D72E9" w:rsidRPr="00302D9C" w:rsidRDefault="003D72E9" w:rsidP="00CB0440">
            <w:pPr>
              <w:jc w:val="center"/>
              <w:rPr>
                <w:ins w:id="2910" w:author="abc" w:date="2018-07-02T14:12:00Z"/>
                <w:rFonts w:eastAsia="Calibri"/>
                <w:szCs w:val="26"/>
              </w:rPr>
            </w:pPr>
            <w:ins w:id="2911" w:author="abc" w:date="2018-07-02T14:12: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2912" w:author="abc" w:date="2018-07-02T14:12:00Z"/>
                <w:rFonts w:eastAsia="Calibri"/>
                <w:szCs w:val="26"/>
              </w:rPr>
            </w:pPr>
            <w:ins w:id="2913" w:author="abc" w:date="2018-07-02T14:12: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2914" w:author="abc" w:date="2018-07-02T14:12:00Z"/>
                <w:rFonts w:eastAsia="Calibri"/>
                <w:szCs w:val="26"/>
              </w:rPr>
            </w:pPr>
            <w:ins w:id="2915" w:author="abc" w:date="2018-07-02T14:12: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2916" w:author="abc" w:date="2018-07-02T14:12:00Z"/>
                <w:rFonts w:eastAsia="Calibri"/>
                <w:szCs w:val="26"/>
              </w:rPr>
            </w:pPr>
            <w:ins w:id="2917" w:author="abc" w:date="2018-07-02T14:12: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2918" w:author="abc" w:date="2018-07-02T14:12:00Z"/>
                <w:rFonts w:eastAsia="Calibri"/>
                <w:szCs w:val="26"/>
              </w:rPr>
            </w:pPr>
            <w:ins w:id="2919" w:author="abc" w:date="2018-07-02T14:12:00Z">
              <w:r w:rsidRPr="00302D9C">
                <w:rPr>
                  <w:rFonts w:eastAsia="Calibri"/>
                  <w:szCs w:val="26"/>
                </w:rPr>
                <w:t>Diễn giải</w:t>
              </w:r>
            </w:ins>
          </w:p>
        </w:tc>
      </w:tr>
      <w:tr w:rsidR="003D72E9" w:rsidRPr="00302D9C" w:rsidTr="00CB0440">
        <w:trPr>
          <w:trHeight w:val="680"/>
          <w:ins w:id="2920" w:author="abc" w:date="2018-07-02T14:12:00Z"/>
        </w:trPr>
        <w:tc>
          <w:tcPr>
            <w:tcW w:w="846" w:type="dxa"/>
            <w:shd w:val="clear" w:color="auto" w:fill="auto"/>
            <w:vAlign w:val="center"/>
          </w:tcPr>
          <w:p w:rsidR="003D72E9" w:rsidRPr="00302D9C" w:rsidRDefault="003D72E9" w:rsidP="00CB0440">
            <w:pPr>
              <w:jc w:val="center"/>
              <w:rPr>
                <w:ins w:id="2921" w:author="abc" w:date="2018-07-02T14:12:00Z"/>
                <w:rFonts w:eastAsia="Calibri"/>
                <w:szCs w:val="26"/>
              </w:rPr>
            </w:pPr>
            <w:ins w:id="2922" w:author="abc" w:date="2018-07-02T14:12:00Z">
              <w:r>
                <w:rPr>
                  <w:rFonts w:eastAsia="Calibri"/>
                  <w:szCs w:val="26"/>
                </w:rPr>
                <w:t>1</w:t>
              </w:r>
            </w:ins>
          </w:p>
        </w:tc>
        <w:tc>
          <w:tcPr>
            <w:tcW w:w="2268" w:type="dxa"/>
            <w:shd w:val="clear" w:color="auto" w:fill="auto"/>
            <w:vAlign w:val="center"/>
          </w:tcPr>
          <w:p w:rsidR="003D72E9" w:rsidRPr="00302D9C" w:rsidRDefault="003D72E9" w:rsidP="00CB0440">
            <w:pPr>
              <w:jc w:val="center"/>
              <w:rPr>
                <w:ins w:id="2923" w:author="abc" w:date="2018-07-02T14:12:00Z"/>
                <w:rFonts w:eastAsia="Calibri"/>
                <w:szCs w:val="26"/>
              </w:rPr>
            </w:pPr>
            <w:ins w:id="2924" w:author="abc" w:date="2018-07-02T14:12:00Z">
              <w:r w:rsidRPr="003D72E9">
                <w:rPr>
                  <w:rFonts w:eastAsia="Calibri"/>
                  <w:szCs w:val="26"/>
                </w:rPr>
                <w:t>UserName</w:t>
              </w:r>
            </w:ins>
          </w:p>
        </w:tc>
        <w:tc>
          <w:tcPr>
            <w:tcW w:w="1843" w:type="dxa"/>
            <w:shd w:val="clear" w:color="auto" w:fill="auto"/>
            <w:vAlign w:val="center"/>
          </w:tcPr>
          <w:p w:rsidR="003D72E9" w:rsidRPr="00302D9C" w:rsidRDefault="003D72E9" w:rsidP="00CB0440">
            <w:pPr>
              <w:jc w:val="center"/>
              <w:rPr>
                <w:ins w:id="2925" w:author="abc" w:date="2018-07-02T14:12:00Z"/>
                <w:rFonts w:eastAsia="Calibri"/>
                <w:szCs w:val="26"/>
              </w:rPr>
            </w:pPr>
            <w:ins w:id="2926" w:author="abc" w:date="2018-07-02T14:12: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2927" w:author="abc" w:date="2018-07-02T14:12:00Z"/>
                <w:rFonts w:eastAsia="Calibri"/>
                <w:szCs w:val="26"/>
              </w:rPr>
            </w:pPr>
            <w:ins w:id="2928" w:author="abc" w:date="2018-07-02T14:12:00Z">
              <w:r>
                <w:rPr>
                  <w:rFonts w:eastAsia="Calibri"/>
                  <w:szCs w:val="26"/>
                </w:rPr>
                <w:t>PK</w:t>
              </w:r>
            </w:ins>
          </w:p>
        </w:tc>
        <w:tc>
          <w:tcPr>
            <w:tcW w:w="2267" w:type="dxa"/>
            <w:shd w:val="clear" w:color="auto" w:fill="auto"/>
            <w:vAlign w:val="center"/>
          </w:tcPr>
          <w:p w:rsidR="003D72E9" w:rsidRPr="00302D9C" w:rsidRDefault="003D72E9" w:rsidP="00CB0440">
            <w:pPr>
              <w:jc w:val="center"/>
              <w:rPr>
                <w:ins w:id="2929" w:author="abc" w:date="2018-07-02T14:12:00Z"/>
                <w:rFonts w:eastAsia="Calibri"/>
                <w:szCs w:val="26"/>
              </w:rPr>
            </w:pPr>
          </w:p>
        </w:tc>
      </w:tr>
      <w:tr w:rsidR="003D72E9" w:rsidRPr="00302D9C" w:rsidTr="00CB0440">
        <w:trPr>
          <w:trHeight w:val="680"/>
          <w:ins w:id="2930" w:author="abc" w:date="2018-07-02T14:12:00Z"/>
        </w:trPr>
        <w:tc>
          <w:tcPr>
            <w:tcW w:w="846" w:type="dxa"/>
            <w:shd w:val="clear" w:color="auto" w:fill="auto"/>
            <w:vAlign w:val="center"/>
          </w:tcPr>
          <w:p w:rsidR="003D72E9" w:rsidRDefault="003D72E9" w:rsidP="00CB0440">
            <w:pPr>
              <w:jc w:val="center"/>
              <w:rPr>
                <w:ins w:id="2931" w:author="abc" w:date="2018-07-02T14:12:00Z"/>
                <w:rFonts w:eastAsia="Calibri"/>
                <w:szCs w:val="26"/>
              </w:rPr>
            </w:pPr>
            <w:ins w:id="2932" w:author="abc" w:date="2018-07-02T14:12:00Z">
              <w:r>
                <w:rPr>
                  <w:rFonts w:eastAsia="Calibri"/>
                  <w:szCs w:val="26"/>
                </w:rPr>
                <w:t>2</w:t>
              </w:r>
            </w:ins>
          </w:p>
        </w:tc>
        <w:tc>
          <w:tcPr>
            <w:tcW w:w="2268" w:type="dxa"/>
            <w:shd w:val="clear" w:color="auto" w:fill="auto"/>
            <w:vAlign w:val="center"/>
          </w:tcPr>
          <w:p w:rsidR="003D72E9" w:rsidRPr="003D72E9" w:rsidRDefault="003D72E9" w:rsidP="00CB0440">
            <w:pPr>
              <w:jc w:val="center"/>
              <w:rPr>
                <w:ins w:id="2933" w:author="abc" w:date="2018-07-02T14:12:00Z"/>
                <w:rFonts w:eastAsia="Calibri"/>
                <w:szCs w:val="26"/>
              </w:rPr>
            </w:pPr>
            <w:ins w:id="2934" w:author="abc" w:date="2018-07-02T14:13:00Z">
              <w:r w:rsidRPr="003D72E9">
                <w:rPr>
                  <w:rFonts w:eastAsia="Calibri"/>
                  <w:szCs w:val="26"/>
                </w:rPr>
                <w:t>PassWord</w:t>
              </w:r>
            </w:ins>
          </w:p>
        </w:tc>
        <w:tc>
          <w:tcPr>
            <w:tcW w:w="1843" w:type="dxa"/>
            <w:shd w:val="clear" w:color="auto" w:fill="auto"/>
            <w:vAlign w:val="center"/>
          </w:tcPr>
          <w:p w:rsidR="003D72E9" w:rsidRPr="003D72E9" w:rsidRDefault="003D72E9" w:rsidP="00CB0440">
            <w:pPr>
              <w:jc w:val="center"/>
              <w:rPr>
                <w:ins w:id="2935" w:author="abc" w:date="2018-07-02T14:12:00Z"/>
                <w:rFonts w:eastAsia="Calibri"/>
                <w:szCs w:val="26"/>
              </w:rPr>
            </w:pPr>
            <w:ins w:id="2936" w:author="abc" w:date="2018-07-02T14:12: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2937" w:author="abc" w:date="2018-07-02T14:12:00Z"/>
                <w:rFonts w:eastAsia="Calibri"/>
                <w:szCs w:val="26"/>
              </w:rPr>
            </w:pPr>
            <w:ins w:id="2938" w:author="abc" w:date="2018-07-02T14:13:00Z">
              <w:r>
                <w:rPr>
                  <w:rFonts w:eastAsia="Calibri"/>
                  <w:szCs w:val="26"/>
                </w:rPr>
                <w:t>Null</w:t>
              </w:r>
            </w:ins>
          </w:p>
        </w:tc>
        <w:tc>
          <w:tcPr>
            <w:tcW w:w="2267" w:type="dxa"/>
            <w:shd w:val="clear" w:color="auto" w:fill="auto"/>
            <w:vAlign w:val="center"/>
          </w:tcPr>
          <w:p w:rsidR="003D72E9" w:rsidRPr="00302D9C" w:rsidRDefault="003D72E9" w:rsidP="00CB0440">
            <w:pPr>
              <w:jc w:val="center"/>
              <w:rPr>
                <w:ins w:id="2939" w:author="abc" w:date="2018-07-02T14:12:00Z"/>
                <w:rFonts w:eastAsia="Calibri"/>
                <w:szCs w:val="26"/>
              </w:rPr>
            </w:pPr>
          </w:p>
        </w:tc>
      </w:tr>
      <w:tr w:rsidR="003D72E9" w:rsidRPr="00302D9C" w:rsidTr="00CB0440">
        <w:trPr>
          <w:trHeight w:val="680"/>
          <w:ins w:id="2940" w:author="abc" w:date="2018-07-02T14:12:00Z"/>
        </w:trPr>
        <w:tc>
          <w:tcPr>
            <w:tcW w:w="846" w:type="dxa"/>
            <w:shd w:val="clear" w:color="auto" w:fill="auto"/>
            <w:vAlign w:val="center"/>
          </w:tcPr>
          <w:p w:rsidR="003D72E9" w:rsidRDefault="003D72E9" w:rsidP="00CB0440">
            <w:pPr>
              <w:jc w:val="center"/>
              <w:rPr>
                <w:ins w:id="2941" w:author="abc" w:date="2018-07-02T14:12:00Z"/>
                <w:rFonts w:eastAsia="Calibri"/>
                <w:szCs w:val="26"/>
              </w:rPr>
            </w:pPr>
            <w:ins w:id="2942" w:author="abc" w:date="2018-07-02T14:12:00Z">
              <w:r>
                <w:rPr>
                  <w:rFonts w:eastAsia="Calibri"/>
                  <w:szCs w:val="26"/>
                </w:rPr>
                <w:t>3</w:t>
              </w:r>
            </w:ins>
          </w:p>
        </w:tc>
        <w:tc>
          <w:tcPr>
            <w:tcW w:w="2268" w:type="dxa"/>
            <w:shd w:val="clear" w:color="auto" w:fill="auto"/>
            <w:vAlign w:val="center"/>
          </w:tcPr>
          <w:p w:rsidR="003D72E9" w:rsidRPr="003D72E9" w:rsidRDefault="003D72E9" w:rsidP="00CB0440">
            <w:pPr>
              <w:jc w:val="center"/>
              <w:rPr>
                <w:ins w:id="2943" w:author="abc" w:date="2018-07-02T14:12:00Z"/>
                <w:rFonts w:eastAsia="Calibri"/>
                <w:szCs w:val="26"/>
              </w:rPr>
            </w:pPr>
            <w:ins w:id="2944" w:author="abc" w:date="2018-07-02T14:13:00Z">
              <w:r w:rsidRPr="003D72E9">
                <w:rPr>
                  <w:rFonts w:eastAsia="Calibri"/>
                  <w:szCs w:val="26"/>
                </w:rPr>
                <w:t>TenNguoiDung</w:t>
              </w:r>
            </w:ins>
          </w:p>
        </w:tc>
        <w:tc>
          <w:tcPr>
            <w:tcW w:w="1843" w:type="dxa"/>
            <w:shd w:val="clear" w:color="auto" w:fill="auto"/>
            <w:vAlign w:val="center"/>
          </w:tcPr>
          <w:p w:rsidR="003D72E9" w:rsidRPr="003D72E9" w:rsidRDefault="003D72E9" w:rsidP="00CB0440">
            <w:pPr>
              <w:jc w:val="center"/>
              <w:rPr>
                <w:ins w:id="2945" w:author="abc" w:date="2018-07-02T14:12:00Z"/>
                <w:rFonts w:eastAsia="Calibri"/>
                <w:szCs w:val="26"/>
              </w:rPr>
            </w:pPr>
            <w:ins w:id="2946" w:author="abc" w:date="2018-07-02T14:12: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2947" w:author="abc" w:date="2018-07-02T14:12:00Z"/>
                <w:rFonts w:eastAsia="Calibri"/>
                <w:szCs w:val="26"/>
              </w:rPr>
            </w:pPr>
            <w:ins w:id="2948" w:author="abc" w:date="2018-07-02T14:13:00Z">
              <w:r>
                <w:rPr>
                  <w:rFonts w:eastAsia="Calibri"/>
                  <w:szCs w:val="26"/>
                </w:rPr>
                <w:t>Null</w:t>
              </w:r>
            </w:ins>
          </w:p>
        </w:tc>
        <w:tc>
          <w:tcPr>
            <w:tcW w:w="2267" w:type="dxa"/>
            <w:shd w:val="clear" w:color="auto" w:fill="auto"/>
            <w:vAlign w:val="center"/>
          </w:tcPr>
          <w:p w:rsidR="003D72E9" w:rsidRPr="00302D9C" w:rsidRDefault="003D72E9" w:rsidP="00CB0440">
            <w:pPr>
              <w:jc w:val="center"/>
              <w:rPr>
                <w:ins w:id="2949" w:author="abc" w:date="2018-07-02T14:12:00Z"/>
                <w:rFonts w:eastAsia="Calibri"/>
                <w:szCs w:val="26"/>
              </w:rPr>
            </w:pPr>
          </w:p>
        </w:tc>
      </w:tr>
      <w:tr w:rsidR="003D72E9" w:rsidRPr="00302D9C" w:rsidTr="00CB0440">
        <w:trPr>
          <w:trHeight w:val="680"/>
          <w:ins w:id="2950" w:author="abc" w:date="2018-07-02T14:12:00Z"/>
        </w:trPr>
        <w:tc>
          <w:tcPr>
            <w:tcW w:w="846" w:type="dxa"/>
            <w:shd w:val="clear" w:color="auto" w:fill="auto"/>
            <w:vAlign w:val="center"/>
          </w:tcPr>
          <w:p w:rsidR="003D72E9" w:rsidRDefault="003D72E9" w:rsidP="00CB0440">
            <w:pPr>
              <w:jc w:val="center"/>
              <w:rPr>
                <w:ins w:id="2951" w:author="abc" w:date="2018-07-02T14:12:00Z"/>
                <w:rFonts w:eastAsia="Calibri"/>
                <w:szCs w:val="26"/>
              </w:rPr>
            </w:pPr>
            <w:ins w:id="2952" w:author="abc" w:date="2018-07-02T14:12:00Z">
              <w:r>
                <w:rPr>
                  <w:rFonts w:eastAsia="Calibri"/>
                  <w:szCs w:val="26"/>
                </w:rPr>
                <w:t>4</w:t>
              </w:r>
            </w:ins>
          </w:p>
        </w:tc>
        <w:tc>
          <w:tcPr>
            <w:tcW w:w="2268" w:type="dxa"/>
            <w:shd w:val="clear" w:color="auto" w:fill="auto"/>
            <w:vAlign w:val="center"/>
          </w:tcPr>
          <w:p w:rsidR="003D72E9" w:rsidRPr="003D72E9" w:rsidRDefault="003D72E9" w:rsidP="00CB0440">
            <w:pPr>
              <w:jc w:val="center"/>
              <w:rPr>
                <w:ins w:id="2953" w:author="abc" w:date="2018-07-02T14:12:00Z"/>
                <w:rFonts w:eastAsia="Calibri"/>
                <w:szCs w:val="26"/>
              </w:rPr>
            </w:pPr>
            <w:ins w:id="2954" w:author="abc" w:date="2018-07-02T14:13:00Z">
              <w:r w:rsidRPr="003D72E9">
                <w:rPr>
                  <w:rFonts w:eastAsia="Calibri"/>
                  <w:szCs w:val="26"/>
                </w:rPr>
                <w:t>DisplayName</w:t>
              </w:r>
            </w:ins>
          </w:p>
        </w:tc>
        <w:tc>
          <w:tcPr>
            <w:tcW w:w="1843" w:type="dxa"/>
            <w:shd w:val="clear" w:color="auto" w:fill="auto"/>
            <w:vAlign w:val="center"/>
          </w:tcPr>
          <w:p w:rsidR="003D72E9" w:rsidRPr="003D72E9" w:rsidRDefault="003D72E9" w:rsidP="00CB0440">
            <w:pPr>
              <w:jc w:val="center"/>
              <w:rPr>
                <w:ins w:id="2955" w:author="abc" w:date="2018-07-02T14:12:00Z"/>
                <w:rFonts w:eastAsia="Calibri"/>
                <w:szCs w:val="26"/>
              </w:rPr>
            </w:pPr>
            <w:ins w:id="2956" w:author="abc" w:date="2018-07-02T14:12: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2957" w:author="abc" w:date="2018-07-02T14:12:00Z"/>
                <w:rFonts w:eastAsia="Calibri"/>
                <w:szCs w:val="26"/>
              </w:rPr>
            </w:pPr>
            <w:ins w:id="2958" w:author="abc" w:date="2018-07-02T14:13:00Z">
              <w:r>
                <w:rPr>
                  <w:rFonts w:eastAsia="Calibri"/>
                  <w:szCs w:val="26"/>
                </w:rPr>
                <w:t>Null</w:t>
              </w:r>
            </w:ins>
          </w:p>
        </w:tc>
        <w:tc>
          <w:tcPr>
            <w:tcW w:w="2267" w:type="dxa"/>
            <w:shd w:val="clear" w:color="auto" w:fill="auto"/>
            <w:vAlign w:val="center"/>
          </w:tcPr>
          <w:p w:rsidR="003D72E9" w:rsidRPr="00302D9C" w:rsidRDefault="003D72E9" w:rsidP="00CB0440">
            <w:pPr>
              <w:jc w:val="center"/>
              <w:rPr>
                <w:ins w:id="2959" w:author="abc" w:date="2018-07-02T14:12:00Z"/>
                <w:rFonts w:eastAsia="Calibri"/>
                <w:szCs w:val="26"/>
              </w:rPr>
            </w:pPr>
          </w:p>
        </w:tc>
      </w:tr>
      <w:tr w:rsidR="003D72E9" w:rsidRPr="00302D9C" w:rsidTr="00CB0440">
        <w:trPr>
          <w:trHeight w:val="680"/>
          <w:ins w:id="2960" w:author="abc" w:date="2018-07-02T14:12:00Z"/>
        </w:trPr>
        <w:tc>
          <w:tcPr>
            <w:tcW w:w="846" w:type="dxa"/>
            <w:shd w:val="clear" w:color="auto" w:fill="auto"/>
            <w:vAlign w:val="center"/>
          </w:tcPr>
          <w:p w:rsidR="003D72E9" w:rsidRDefault="003D72E9" w:rsidP="00CB0440">
            <w:pPr>
              <w:jc w:val="center"/>
              <w:rPr>
                <w:ins w:id="2961" w:author="abc" w:date="2018-07-02T14:12:00Z"/>
                <w:rFonts w:eastAsia="Calibri"/>
                <w:szCs w:val="26"/>
              </w:rPr>
            </w:pPr>
            <w:ins w:id="2962" w:author="abc" w:date="2018-07-02T14:12:00Z">
              <w:r>
                <w:rPr>
                  <w:rFonts w:eastAsia="Calibri"/>
                  <w:szCs w:val="26"/>
                </w:rPr>
                <w:t>5</w:t>
              </w:r>
            </w:ins>
          </w:p>
        </w:tc>
        <w:tc>
          <w:tcPr>
            <w:tcW w:w="2268" w:type="dxa"/>
            <w:shd w:val="clear" w:color="auto" w:fill="auto"/>
            <w:vAlign w:val="center"/>
          </w:tcPr>
          <w:p w:rsidR="003D72E9" w:rsidRPr="003D72E9" w:rsidRDefault="003D72E9" w:rsidP="00CB0440">
            <w:pPr>
              <w:jc w:val="center"/>
              <w:rPr>
                <w:ins w:id="2963" w:author="abc" w:date="2018-07-02T14:12:00Z"/>
                <w:rFonts w:eastAsia="Calibri"/>
                <w:szCs w:val="26"/>
              </w:rPr>
            </w:pPr>
            <w:ins w:id="2964" w:author="abc" w:date="2018-07-02T14:13:00Z">
              <w:r w:rsidRPr="003D72E9">
                <w:rPr>
                  <w:rFonts w:eastAsia="Calibri"/>
                  <w:szCs w:val="26"/>
                </w:rPr>
                <w:t>Type</w:t>
              </w:r>
            </w:ins>
          </w:p>
        </w:tc>
        <w:tc>
          <w:tcPr>
            <w:tcW w:w="1843" w:type="dxa"/>
            <w:shd w:val="clear" w:color="auto" w:fill="auto"/>
            <w:vAlign w:val="center"/>
          </w:tcPr>
          <w:p w:rsidR="003D72E9" w:rsidRPr="003D72E9" w:rsidRDefault="003D72E9" w:rsidP="00CB0440">
            <w:pPr>
              <w:jc w:val="center"/>
              <w:rPr>
                <w:ins w:id="2965" w:author="abc" w:date="2018-07-02T14:12:00Z"/>
                <w:rFonts w:eastAsia="Calibri"/>
                <w:szCs w:val="26"/>
              </w:rPr>
            </w:pPr>
            <w:ins w:id="2966" w:author="abc" w:date="2018-07-02T14:12: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2967" w:author="abc" w:date="2018-07-02T14:12:00Z"/>
                <w:rFonts w:eastAsia="Calibri"/>
                <w:szCs w:val="26"/>
              </w:rPr>
            </w:pPr>
            <w:ins w:id="2968" w:author="abc" w:date="2018-07-02T14:13:00Z">
              <w:r>
                <w:rPr>
                  <w:rFonts w:eastAsia="Calibri"/>
                  <w:szCs w:val="26"/>
                </w:rPr>
                <w:t>Null</w:t>
              </w:r>
            </w:ins>
          </w:p>
        </w:tc>
        <w:tc>
          <w:tcPr>
            <w:tcW w:w="2267" w:type="dxa"/>
            <w:shd w:val="clear" w:color="auto" w:fill="auto"/>
            <w:vAlign w:val="center"/>
          </w:tcPr>
          <w:p w:rsidR="003D72E9" w:rsidRPr="00302D9C" w:rsidRDefault="003D72E9" w:rsidP="00CB0440">
            <w:pPr>
              <w:jc w:val="center"/>
              <w:rPr>
                <w:ins w:id="2969" w:author="abc" w:date="2018-07-02T14:12:00Z"/>
                <w:rFonts w:eastAsia="Calibri"/>
                <w:szCs w:val="26"/>
              </w:rPr>
            </w:pPr>
          </w:p>
        </w:tc>
      </w:tr>
    </w:tbl>
    <w:p w:rsidR="00233B8F" w:rsidRDefault="003D72E9" w:rsidP="00233B8F">
      <w:pPr>
        <w:ind w:left="720"/>
        <w:rPr>
          <w:ins w:id="2970" w:author="abc" w:date="2018-07-02T14:14:00Z"/>
        </w:rPr>
        <w:pPrChange w:id="2971" w:author="abc" w:date="2018-07-02T14:09:00Z">
          <w:pPr>
            <w:pStyle w:val="ListParagraph"/>
            <w:numPr>
              <w:numId w:val="4"/>
            </w:numPr>
            <w:ind w:hanging="360"/>
          </w:pPr>
        </w:pPrChange>
      </w:pPr>
      <w:ins w:id="2972" w:author="abc" w:date="2018-07-02T14:14:00Z">
        <w:r>
          <w:lastRenderedPageBreak/>
          <w:t>Bảng Điểm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2973" w:author="abc" w:date="2018-07-02T14:14:00Z"/>
        </w:trPr>
        <w:tc>
          <w:tcPr>
            <w:tcW w:w="846" w:type="dxa"/>
            <w:shd w:val="clear" w:color="auto" w:fill="auto"/>
            <w:vAlign w:val="center"/>
          </w:tcPr>
          <w:p w:rsidR="003D72E9" w:rsidRPr="00302D9C" w:rsidRDefault="003D72E9" w:rsidP="00CB0440">
            <w:pPr>
              <w:jc w:val="center"/>
              <w:rPr>
                <w:ins w:id="2974" w:author="abc" w:date="2018-07-02T14:14:00Z"/>
                <w:rFonts w:eastAsia="Calibri"/>
                <w:szCs w:val="26"/>
              </w:rPr>
            </w:pPr>
            <w:ins w:id="2975" w:author="abc" w:date="2018-07-02T14:14: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2976" w:author="abc" w:date="2018-07-02T14:14:00Z"/>
                <w:rFonts w:eastAsia="Calibri"/>
                <w:szCs w:val="26"/>
              </w:rPr>
            </w:pPr>
            <w:ins w:id="2977" w:author="abc" w:date="2018-07-02T14:14: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2978" w:author="abc" w:date="2018-07-02T14:14:00Z"/>
                <w:rFonts w:eastAsia="Calibri"/>
                <w:szCs w:val="26"/>
              </w:rPr>
            </w:pPr>
            <w:ins w:id="2979" w:author="abc" w:date="2018-07-02T14:14: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2980" w:author="abc" w:date="2018-07-02T14:14:00Z"/>
                <w:rFonts w:eastAsia="Calibri"/>
                <w:szCs w:val="26"/>
              </w:rPr>
            </w:pPr>
            <w:ins w:id="2981" w:author="abc" w:date="2018-07-02T14:14: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2982" w:author="abc" w:date="2018-07-02T14:14:00Z"/>
                <w:rFonts w:eastAsia="Calibri"/>
                <w:szCs w:val="26"/>
              </w:rPr>
            </w:pPr>
            <w:ins w:id="2983" w:author="abc" w:date="2018-07-02T14:14:00Z">
              <w:r w:rsidRPr="00302D9C">
                <w:rPr>
                  <w:rFonts w:eastAsia="Calibri"/>
                  <w:szCs w:val="26"/>
                </w:rPr>
                <w:t>Diễn giải</w:t>
              </w:r>
            </w:ins>
          </w:p>
        </w:tc>
      </w:tr>
      <w:tr w:rsidR="003D72E9" w:rsidRPr="00302D9C" w:rsidTr="00CB0440">
        <w:trPr>
          <w:trHeight w:val="680"/>
          <w:ins w:id="2984" w:author="abc" w:date="2018-07-02T14:14:00Z"/>
        </w:trPr>
        <w:tc>
          <w:tcPr>
            <w:tcW w:w="846" w:type="dxa"/>
            <w:shd w:val="clear" w:color="auto" w:fill="auto"/>
            <w:vAlign w:val="center"/>
          </w:tcPr>
          <w:p w:rsidR="003D72E9" w:rsidRPr="00302D9C" w:rsidRDefault="003D72E9" w:rsidP="00CB0440">
            <w:pPr>
              <w:jc w:val="center"/>
              <w:rPr>
                <w:ins w:id="2985" w:author="abc" w:date="2018-07-02T14:14:00Z"/>
                <w:rFonts w:eastAsia="Calibri"/>
                <w:szCs w:val="26"/>
              </w:rPr>
            </w:pPr>
            <w:ins w:id="2986" w:author="abc" w:date="2018-07-02T14:14:00Z">
              <w:r>
                <w:rPr>
                  <w:rFonts w:eastAsia="Calibri"/>
                  <w:szCs w:val="26"/>
                </w:rPr>
                <w:t>1</w:t>
              </w:r>
            </w:ins>
          </w:p>
        </w:tc>
        <w:tc>
          <w:tcPr>
            <w:tcW w:w="2268" w:type="dxa"/>
            <w:shd w:val="clear" w:color="auto" w:fill="auto"/>
            <w:vAlign w:val="center"/>
          </w:tcPr>
          <w:p w:rsidR="003D72E9" w:rsidRPr="00302D9C" w:rsidRDefault="003D72E9" w:rsidP="00CB0440">
            <w:pPr>
              <w:jc w:val="center"/>
              <w:rPr>
                <w:ins w:id="2987" w:author="abc" w:date="2018-07-02T14:14:00Z"/>
                <w:rFonts w:eastAsia="Calibri"/>
                <w:szCs w:val="26"/>
              </w:rPr>
            </w:pPr>
            <w:ins w:id="2988" w:author="abc" w:date="2018-07-02T14:14:00Z">
              <w:r>
                <w:rPr>
                  <w:rFonts w:eastAsia="Calibri"/>
                  <w:szCs w:val="26"/>
                </w:rPr>
                <w:t>ID</w:t>
              </w:r>
            </w:ins>
          </w:p>
        </w:tc>
        <w:tc>
          <w:tcPr>
            <w:tcW w:w="1843" w:type="dxa"/>
            <w:shd w:val="clear" w:color="auto" w:fill="auto"/>
            <w:vAlign w:val="center"/>
          </w:tcPr>
          <w:p w:rsidR="003D72E9" w:rsidRPr="00302D9C" w:rsidRDefault="003D72E9" w:rsidP="00CB0440">
            <w:pPr>
              <w:jc w:val="center"/>
              <w:rPr>
                <w:ins w:id="2989" w:author="abc" w:date="2018-07-02T14:14:00Z"/>
                <w:rFonts w:eastAsia="Calibri"/>
                <w:szCs w:val="26"/>
              </w:rPr>
            </w:pPr>
            <w:ins w:id="2990" w:author="abc" w:date="2018-07-02T14:14:00Z">
              <w:r>
                <w:rPr>
                  <w:rFonts w:eastAsia="Calibri"/>
                  <w:szCs w:val="26"/>
                </w:rPr>
                <w:t>int</w:t>
              </w:r>
            </w:ins>
          </w:p>
        </w:tc>
        <w:tc>
          <w:tcPr>
            <w:tcW w:w="2126" w:type="dxa"/>
            <w:shd w:val="clear" w:color="auto" w:fill="auto"/>
            <w:vAlign w:val="center"/>
          </w:tcPr>
          <w:p w:rsidR="003D72E9" w:rsidRPr="00302D9C" w:rsidRDefault="003D72E9" w:rsidP="00CB0440">
            <w:pPr>
              <w:jc w:val="center"/>
              <w:rPr>
                <w:ins w:id="2991" w:author="abc" w:date="2018-07-02T14:14:00Z"/>
                <w:rFonts w:eastAsia="Calibri"/>
                <w:szCs w:val="26"/>
              </w:rPr>
            </w:pPr>
            <w:ins w:id="2992" w:author="abc" w:date="2018-07-02T14:14:00Z">
              <w:r>
                <w:rPr>
                  <w:rFonts w:eastAsia="Calibri"/>
                  <w:szCs w:val="26"/>
                </w:rPr>
                <w:t>PK</w:t>
              </w:r>
            </w:ins>
          </w:p>
        </w:tc>
        <w:tc>
          <w:tcPr>
            <w:tcW w:w="2267" w:type="dxa"/>
            <w:shd w:val="clear" w:color="auto" w:fill="auto"/>
            <w:vAlign w:val="center"/>
          </w:tcPr>
          <w:p w:rsidR="003D72E9" w:rsidRPr="00302D9C" w:rsidRDefault="003D72E9" w:rsidP="00CB0440">
            <w:pPr>
              <w:jc w:val="center"/>
              <w:rPr>
                <w:ins w:id="2993" w:author="abc" w:date="2018-07-02T14:14:00Z"/>
                <w:rFonts w:eastAsia="Calibri"/>
                <w:szCs w:val="26"/>
              </w:rPr>
            </w:pPr>
          </w:p>
        </w:tc>
      </w:tr>
      <w:tr w:rsidR="003D72E9" w:rsidRPr="00302D9C" w:rsidTr="00CB0440">
        <w:trPr>
          <w:trHeight w:val="680"/>
          <w:ins w:id="2994" w:author="abc" w:date="2018-07-02T14:14:00Z"/>
        </w:trPr>
        <w:tc>
          <w:tcPr>
            <w:tcW w:w="846" w:type="dxa"/>
            <w:shd w:val="clear" w:color="auto" w:fill="auto"/>
            <w:vAlign w:val="center"/>
          </w:tcPr>
          <w:p w:rsidR="003D72E9" w:rsidRDefault="003D72E9" w:rsidP="00CB0440">
            <w:pPr>
              <w:jc w:val="center"/>
              <w:rPr>
                <w:ins w:id="2995" w:author="abc" w:date="2018-07-02T14:14:00Z"/>
                <w:rFonts w:eastAsia="Calibri"/>
                <w:szCs w:val="26"/>
              </w:rPr>
            </w:pPr>
            <w:ins w:id="2996" w:author="abc" w:date="2018-07-02T14:14:00Z">
              <w:r>
                <w:rPr>
                  <w:rFonts w:eastAsia="Calibri"/>
                  <w:szCs w:val="26"/>
                </w:rPr>
                <w:t>2</w:t>
              </w:r>
            </w:ins>
          </w:p>
        </w:tc>
        <w:tc>
          <w:tcPr>
            <w:tcW w:w="2268" w:type="dxa"/>
            <w:shd w:val="clear" w:color="auto" w:fill="auto"/>
            <w:vAlign w:val="center"/>
          </w:tcPr>
          <w:p w:rsidR="003D72E9" w:rsidRDefault="003D72E9" w:rsidP="00CB0440">
            <w:pPr>
              <w:jc w:val="center"/>
              <w:rPr>
                <w:ins w:id="2997" w:author="abc" w:date="2018-07-02T14:14:00Z"/>
                <w:rFonts w:eastAsia="Calibri"/>
                <w:szCs w:val="26"/>
              </w:rPr>
            </w:pPr>
            <w:ins w:id="2998" w:author="abc" w:date="2018-07-02T14:14:00Z">
              <w:r w:rsidRPr="003D72E9">
                <w:rPr>
                  <w:rFonts w:eastAsia="Calibri"/>
                  <w:szCs w:val="26"/>
                </w:rPr>
                <w:t>MaHS</w:t>
              </w:r>
            </w:ins>
          </w:p>
        </w:tc>
        <w:tc>
          <w:tcPr>
            <w:tcW w:w="1843" w:type="dxa"/>
            <w:shd w:val="clear" w:color="auto" w:fill="auto"/>
            <w:vAlign w:val="center"/>
          </w:tcPr>
          <w:p w:rsidR="003D72E9" w:rsidRPr="003D72E9" w:rsidRDefault="003D72E9" w:rsidP="00CB0440">
            <w:pPr>
              <w:jc w:val="center"/>
              <w:rPr>
                <w:ins w:id="2999" w:author="abc" w:date="2018-07-02T14:14:00Z"/>
                <w:rFonts w:eastAsia="Calibri"/>
                <w:szCs w:val="26"/>
              </w:rPr>
            </w:pPr>
            <w:ins w:id="3000" w:author="abc" w:date="2018-07-02T14:15:00Z">
              <w:r w:rsidRPr="003D72E9">
                <w:rPr>
                  <w:rFonts w:eastAsia="Calibri"/>
                  <w:szCs w:val="26"/>
                </w:rPr>
                <w:t>varchar(50)</w:t>
              </w:r>
            </w:ins>
          </w:p>
        </w:tc>
        <w:tc>
          <w:tcPr>
            <w:tcW w:w="2126" w:type="dxa"/>
            <w:shd w:val="clear" w:color="auto" w:fill="auto"/>
            <w:vAlign w:val="center"/>
          </w:tcPr>
          <w:p w:rsidR="003D72E9" w:rsidRDefault="003D72E9" w:rsidP="00CB0440">
            <w:pPr>
              <w:jc w:val="center"/>
              <w:rPr>
                <w:ins w:id="3001" w:author="abc" w:date="2018-07-02T14:14:00Z"/>
                <w:rFonts w:eastAsia="Calibri"/>
                <w:szCs w:val="26"/>
              </w:rPr>
            </w:pPr>
            <w:ins w:id="3002" w:author="abc" w:date="2018-07-02T14:15:00Z">
              <w:r>
                <w:rPr>
                  <w:rFonts w:eastAsia="Calibri"/>
                  <w:szCs w:val="26"/>
                </w:rPr>
                <w:t>FK,null</w:t>
              </w:r>
            </w:ins>
          </w:p>
        </w:tc>
        <w:tc>
          <w:tcPr>
            <w:tcW w:w="2267" w:type="dxa"/>
            <w:shd w:val="clear" w:color="auto" w:fill="auto"/>
            <w:vAlign w:val="center"/>
          </w:tcPr>
          <w:p w:rsidR="003D72E9" w:rsidRPr="00302D9C" w:rsidRDefault="003D72E9" w:rsidP="00CB0440">
            <w:pPr>
              <w:jc w:val="center"/>
              <w:rPr>
                <w:ins w:id="3003" w:author="abc" w:date="2018-07-02T14:14:00Z"/>
                <w:rFonts w:eastAsia="Calibri"/>
                <w:szCs w:val="26"/>
              </w:rPr>
            </w:pPr>
          </w:p>
        </w:tc>
      </w:tr>
      <w:tr w:rsidR="003D72E9" w:rsidRPr="00302D9C" w:rsidTr="00CB0440">
        <w:trPr>
          <w:trHeight w:val="680"/>
          <w:ins w:id="3004" w:author="abc" w:date="2018-07-02T14:14:00Z"/>
        </w:trPr>
        <w:tc>
          <w:tcPr>
            <w:tcW w:w="846" w:type="dxa"/>
            <w:shd w:val="clear" w:color="auto" w:fill="auto"/>
            <w:vAlign w:val="center"/>
          </w:tcPr>
          <w:p w:rsidR="003D72E9" w:rsidRDefault="003D72E9" w:rsidP="00CB0440">
            <w:pPr>
              <w:jc w:val="center"/>
              <w:rPr>
                <w:ins w:id="3005" w:author="abc" w:date="2018-07-02T14:14:00Z"/>
                <w:rFonts w:eastAsia="Calibri"/>
                <w:szCs w:val="26"/>
              </w:rPr>
            </w:pPr>
            <w:ins w:id="3006" w:author="abc" w:date="2018-07-02T14:14:00Z">
              <w:r>
                <w:rPr>
                  <w:rFonts w:eastAsia="Calibri"/>
                  <w:szCs w:val="26"/>
                </w:rPr>
                <w:t>3</w:t>
              </w:r>
            </w:ins>
          </w:p>
        </w:tc>
        <w:tc>
          <w:tcPr>
            <w:tcW w:w="2268" w:type="dxa"/>
            <w:shd w:val="clear" w:color="auto" w:fill="auto"/>
            <w:vAlign w:val="center"/>
          </w:tcPr>
          <w:p w:rsidR="003D72E9" w:rsidRDefault="003D72E9" w:rsidP="00CB0440">
            <w:pPr>
              <w:jc w:val="center"/>
              <w:rPr>
                <w:ins w:id="3007" w:author="abc" w:date="2018-07-02T14:14:00Z"/>
                <w:rFonts w:eastAsia="Calibri"/>
                <w:szCs w:val="26"/>
              </w:rPr>
            </w:pPr>
            <w:ins w:id="3008" w:author="abc" w:date="2018-07-02T14:14:00Z">
              <w:r w:rsidRPr="003D72E9">
                <w:rPr>
                  <w:rFonts w:eastAsia="Calibri"/>
                  <w:szCs w:val="26"/>
                </w:rPr>
                <w:t>MaLop</w:t>
              </w:r>
            </w:ins>
          </w:p>
        </w:tc>
        <w:tc>
          <w:tcPr>
            <w:tcW w:w="1843" w:type="dxa"/>
            <w:shd w:val="clear" w:color="auto" w:fill="auto"/>
            <w:vAlign w:val="center"/>
          </w:tcPr>
          <w:p w:rsidR="003D72E9" w:rsidRPr="003D72E9" w:rsidRDefault="003D72E9" w:rsidP="00CB0440">
            <w:pPr>
              <w:jc w:val="center"/>
              <w:rPr>
                <w:ins w:id="3009" w:author="abc" w:date="2018-07-02T14:14:00Z"/>
                <w:rFonts w:eastAsia="Calibri"/>
                <w:szCs w:val="26"/>
              </w:rPr>
            </w:pPr>
            <w:ins w:id="3010" w:author="abc" w:date="2018-07-02T14:15:00Z">
              <w:r w:rsidRPr="003D72E9">
                <w:rPr>
                  <w:rFonts w:eastAsia="Calibri"/>
                  <w:szCs w:val="26"/>
                </w:rPr>
                <w:t>nvarchar(100)</w:t>
              </w:r>
            </w:ins>
          </w:p>
        </w:tc>
        <w:tc>
          <w:tcPr>
            <w:tcW w:w="2126" w:type="dxa"/>
            <w:shd w:val="clear" w:color="auto" w:fill="auto"/>
            <w:vAlign w:val="center"/>
          </w:tcPr>
          <w:p w:rsidR="003D72E9" w:rsidRDefault="003D72E9" w:rsidP="00CB0440">
            <w:pPr>
              <w:jc w:val="center"/>
              <w:rPr>
                <w:ins w:id="3011" w:author="abc" w:date="2018-07-02T14:14:00Z"/>
                <w:rFonts w:eastAsia="Calibri"/>
                <w:szCs w:val="26"/>
              </w:rPr>
            </w:pPr>
            <w:ins w:id="3012" w:author="abc" w:date="2018-07-02T14:15:00Z">
              <w:r>
                <w:rPr>
                  <w:rFonts w:eastAsia="Calibri"/>
                  <w:szCs w:val="26"/>
                </w:rPr>
                <w:t>FK,null</w:t>
              </w:r>
            </w:ins>
          </w:p>
        </w:tc>
        <w:tc>
          <w:tcPr>
            <w:tcW w:w="2267" w:type="dxa"/>
            <w:shd w:val="clear" w:color="auto" w:fill="auto"/>
            <w:vAlign w:val="center"/>
          </w:tcPr>
          <w:p w:rsidR="003D72E9" w:rsidRPr="00302D9C" w:rsidRDefault="003D72E9" w:rsidP="00CB0440">
            <w:pPr>
              <w:jc w:val="center"/>
              <w:rPr>
                <w:ins w:id="3013" w:author="abc" w:date="2018-07-02T14:14:00Z"/>
                <w:rFonts w:eastAsia="Calibri"/>
                <w:szCs w:val="26"/>
              </w:rPr>
            </w:pPr>
          </w:p>
        </w:tc>
      </w:tr>
      <w:tr w:rsidR="003D72E9" w:rsidRPr="00302D9C" w:rsidTr="00CB0440">
        <w:trPr>
          <w:trHeight w:val="680"/>
          <w:ins w:id="3014" w:author="abc" w:date="2018-07-02T14:14:00Z"/>
        </w:trPr>
        <w:tc>
          <w:tcPr>
            <w:tcW w:w="846" w:type="dxa"/>
            <w:shd w:val="clear" w:color="auto" w:fill="auto"/>
            <w:vAlign w:val="center"/>
          </w:tcPr>
          <w:p w:rsidR="003D72E9" w:rsidRDefault="003D72E9" w:rsidP="00CB0440">
            <w:pPr>
              <w:jc w:val="center"/>
              <w:rPr>
                <w:ins w:id="3015" w:author="abc" w:date="2018-07-02T14:14:00Z"/>
                <w:rFonts w:eastAsia="Calibri"/>
                <w:szCs w:val="26"/>
              </w:rPr>
            </w:pPr>
            <w:ins w:id="3016" w:author="abc" w:date="2018-07-02T14:14:00Z">
              <w:r>
                <w:rPr>
                  <w:rFonts w:eastAsia="Calibri"/>
                  <w:szCs w:val="26"/>
                </w:rPr>
                <w:t>4</w:t>
              </w:r>
            </w:ins>
          </w:p>
        </w:tc>
        <w:tc>
          <w:tcPr>
            <w:tcW w:w="2268" w:type="dxa"/>
            <w:shd w:val="clear" w:color="auto" w:fill="auto"/>
            <w:vAlign w:val="center"/>
          </w:tcPr>
          <w:p w:rsidR="003D72E9" w:rsidRDefault="003D72E9" w:rsidP="00CB0440">
            <w:pPr>
              <w:jc w:val="center"/>
              <w:rPr>
                <w:ins w:id="3017" w:author="abc" w:date="2018-07-02T14:14:00Z"/>
                <w:rFonts w:eastAsia="Calibri"/>
                <w:szCs w:val="26"/>
              </w:rPr>
            </w:pPr>
            <w:ins w:id="3018" w:author="abc" w:date="2018-07-02T14:14:00Z">
              <w:r w:rsidRPr="003D72E9">
                <w:rPr>
                  <w:rFonts w:eastAsia="Calibri"/>
                  <w:szCs w:val="26"/>
                </w:rPr>
                <w:t>Diem</w:t>
              </w:r>
            </w:ins>
          </w:p>
        </w:tc>
        <w:tc>
          <w:tcPr>
            <w:tcW w:w="1843" w:type="dxa"/>
            <w:shd w:val="clear" w:color="auto" w:fill="auto"/>
            <w:vAlign w:val="center"/>
          </w:tcPr>
          <w:p w:rsidR="003D72E9" w:rsidRPr="003D72E9" w:rsidRDefault="003D72E9" w:rsidP="00CB0440">
            <w:pPr>
              <w:jc w:val="center"/>
              <w:rPr>
                <w:ins w:id="3019" w:author="abc" w:date="2018-07-02T14:14:00Z"/>
                <w:rFonts w:eastAsia="Calibri"/>
                <w:szCs w:val="26"/>
              </w:rPr>
            </w:pPr>
            <w:ins w:id="3020" w:author="abc" w:date="2018-07-02T14:15:00Z">
              <w:r w:rsidRPr="003D72E9">
                <w:rPr>
                  <w:rFonts w:eastAsia="Calibri"/>
                  <w:szCs w:val="26"/>
                </w:rPr>
                <w:t>float</w:t>
              </w:r>
            </w:ins>
          </w:p>
        </w:tc>
        <w:tc>
          <w:tcPr>
            <w:tcW w:w="2126" w:type="dxa"/>
            <w:shd w:val="clear" w:color="auto" w:fill="auto"/>
            <w:vAlign w:val="center"/>
          </w:tcPr>
          <w:p w:rsidR="003D72E9" w:rsidRDefault="003D72E9" w:rsidP="00CB0440">
            <w:pPr>
              <w:jc w:val="center"/>
              <w:rPr>
                <w:ins w:id="3021" w:author="abc" w:date="2018-07-02T14:14:00Z"/>
                <w:rFonts w:eastAsia="Calibri"/>
                <w:szCs w:val="26"/>
              </w:rPr>
            </w:pPr>
            <w:ins w:id="3022" w:author="abc" w:date="2018-07-02T14:15:00Z">
              <w:r>
                <w:rPr>
                  <w:rFonts w:eastAsia="Calibri"/>
                  <w:szCs w:val="26"/>
                </w:rPr>
                <w:t>Null</w:t>
              </w:r>
            </w:ins>
          </w:p>
        </w:tc>
        <w:tc>
          <w:tcPr>
            <w:tcW w:w="2267" w:type="dxa"/>
            <w:shd w:val="clear" w:color="auto" w:fill="auto"/>
            <w:vAlign w:val="center"/>
          </w:tcPr>
          <w:p w:rsidR="003D72E9" w:rsidRPr="00302D9C" w:rsidRDefault="003D72E9" w:rsidP="00CB0440">
            <w:pPr>
              <w:jc w:val="center"/>
              <w:rPr>
                <w:ins w:id="3023" w:author="abc" w:date="2018-07-02T14:14:00Z"/>
                <w:rFonts w:eastAsia="Calibri"/>
                <w:szCs w:val="26"/>
              </w:rPr>
            </w:pPr>
          </w:p>
        </w:tc>
      </w:tr>
      <w:tr w:rsidR="003D72E9" w:rsidRPr="00302D9C" w:rsidTr="00CB0440">
        <w:trPr>
          <w:trHeight w:val="680"/>
          <w:ins w:id="3024" w:author="abc" w:date="2018-07-02T14:14:00Z"/>
        </w:trPr>
        <w:tc>
          <w:tcPr>
            <w:tcW w:w="846" w:type="dxa"/>
            <w:shd w:val="clear" w:color="auto" w:fill="auto"/>
            <w:vAlign w:val="center"/>
          </w:tcPr>
          <w:p w:rsidR="003D72E9" w:rsidRDefault="003D72E9" w:rsidP="003D72E9">
            <w:pPr>
              <w:jc w:val="center"/>
              <w:rPr>
                <w:ins w:id="3025" w:author="abc" w:date="2018-07-02T14:14:00Z"/>
                <w:rFonts w:eastAsia="Calibri"/>
                <w:szCs w:val="26"/>
              </w:rPr>
            </w:pPr>
            <w:ins w:id="3026" w:author="abc" w:date="2018-07-02T14:14:00Z">
              <w:r>
                <w:rPr>
                  <w:rFonts w:eastAsia="Calibri"/>
                  <w:szCs w:val="26"/>
                </w:rPr>
                <w:t>5</w:t>
              </w:r>
            </w:ins>
          </w:p>
        </w:tc>
        <w:tc>
          <w:tcPr>
            <w:tcW w:w="2268" w:type="dxa"/>
            <w:shd w:val="clear" w:color="auto" w:fill="auto"/>
            <w:vAlign w:val="center"/>
          </w:tcPr>
          <w:p w:rsidR="003D72E9" w:rsidRDefault="003D72E9" w:rsidP="003D72E9">
            <w:pPr>
              <w:jc w:val="center"/>
              <w:rPr>
                <w:ins w:id="3027" w:author="abc" w:date="2018-07-02T14:14:00Z"/>
                <w:rFonts w:eastAsia="Calibri"/>
                <w:szCs w:val="26"/>
              </w:rPr>
            </w:pPr>
            <w:ins w:id="3028" w:author="abc" w:date="2018-07-02T14:14:00Z">
              <w:r w:rsidRPr="003D72E9">
                <w:rPr>
                  <w:rFonts w:eastAsia="Calibri"/>
                  <w:szCs w:val="26"/>
                </w:rPr>
                <w:t>HocKi</w:t>
              </w:r>
            </w:ins>
          </w:p>
        </w:tc>
        <w:tc>
          <w:tcPr>
            <w:tcW w:w="1843" w:type="dxa"/>
            <w:shd w:val="clear" w:color="auto" w:fill="auto"/>
            <w:vAlign w:val="center"/>
          </w:tcPr>
          <w:p w:rsidR="003D72E9" w:rsidRPr="003D72E9" w:rsidRDefault="003D72E9" w:rsidP="003D72E9">
            <w:pPr>
              <w:jc w:val="center"/>
              <w:rPr>
                <w:ins w:id="3029" w:author="abc" w:date="2018-07-02T14:14:00Z"/>
                <w:rFonts w:eastAsia="Calibri"/>
                <w:szCs w:val="26"/>
              </w:rPr>
            </w:pPr>
            <w:ins w:id="3030" w:author="abc" w:date="2018-07-02T14:15:00Z">
              <w:r w:rsidRPr="003D72E9">
                <w:rPr>
                  <w:rFonts w:eastAsia="Calibri"/>
                  <w:szCs w:val="26"/>
                </w:rPr>
                <w:t>int</w:t>
              </w:r>
            </w:ins>
          </w:p>
        </w:tc>
        <w:tc>
          <w:tcPr>
            <w:tcW w:w="2126" w:type="dxa"/>
            <w:shd w:val="clear" w:color="auto" w:fill="auto"/>
            <w:vAlign w:val="center"/>
          </w:tcPr>
          <w:p w:rsidR="003D72E9" w:rsidRDefault="003D72E9" w:rsidP="003D72E9">
            <w:pPr>
              <w:jc w:val="center"/>
              <w:rPr>
                <w:ins w:id="3031" w:author="abc" w:date="2018-07-02T14:14:00Z"/>
                <w:rFonts w:eastAsia="Calibri"/>
                <w:szCs w:val="26"/>
              </w:rPr>
            </w:pPr>
            <w:ins w:id="3032" w:author="abc" w:date="2018-07-02T14:15:00Z">
              <w:r>
                <w:rPr>
                  <w:rFonts w:eastAsia="Calibri"/>
                  <w:szCs w:val="26"/>
                </w:rPr>
                <w:t>FK,null</w:t>
              </w:r>
            </w:ins>
          </w:p>
        </w:tc>
        <w:tc>
          <w:tcPr>
            <w:tcW w:w="2267" w:type="dxa"/>
            <w:shd w:val="clear" w:color="auto" w:fill="auto"/>
            <w:vAlign w:val="center"/>
          </w:tcPr>
          <w:p w:rsidR="003D72E9" w:rsidRPr="00302D9C" w:rsidRDefault="003D72E9" w:rsidP="003D72E9">
            <w:pPr>
              <w:jc w:val="center"/>
              <w:rPr>
                <w:ins w:id="3033" w:author="abc" w:date="2018-07-02T14:14:00Z"/>
                <w:rFonts w:eastAsia="Calibri"/>
                <w:szCs w:val="26"/>
              </w:rPr>
            </w:pPr>
          </w:p>
        </w:tc>
      </w:tr>
      <w:tr w:rsidR="003D72E9" w:rsidRPr="00302D9C" w:rsidTr="00CB0440">
        <w:trPr>
          <w:trHeight w:val="680"/>
          <w:ins w:id="3034" w:author="abc" w:date="2018-07-02T14:14:00Z"/>
        </w:trPr>
        <w:tc>
          <w:tcPr>
            <w:tcW w:w="846" w:type="dxa"/>
            <w:shd w:val="clear" w:color="auto" w:fill="auto"/>
            <w:vAlign w:val="center"/>
          </w:tcPr>
          <w:p w:rsidR="003D72E9" w:rsidRDefault="003D72E9" w:rsidP="003D72E9">
            <w:pPr>
              <w:jc w:val="center"/>
              <w:rPr>
                <w:ins w:id="3035" w:author="abc" w:date="2018-07-02T14:14:00Z"/>
                <w:rFonts w:eastAsia="Calibri"/>
                <w:szCs w:val="26"/>
              </w:rPr>
            </w:pPr>
            <w:ins w:id="3036" w:author="abc" w:date="2018-07-02T14:14:00Z">
              <w:r>
                <w:rPr>
                  <w:rFonts w:eastAsia="Calibri"/>
                  <w:szCs w:val="26"/>
                </w:rPr>
                <w:t>6</w:t>
              </w:r>
            </w:ins>
          </w:p>
        </w:tc>
        <w:tc>
          <w:tcPr>
            <w:tcW w:w="2268" w:type="dxa"/>
            <w:shd w:val="clear" w:color="auto" w:fill="auto"/>
            <w:vAlign w:val="center"/>
          </w:tcPr>
          <w:p w:rsidR="003D72E9" w:rsidRDefault="003D72E9" w:rsidP="003D72E9">
            <w:pPr>
              <w:jc w:val="center"/>
              <w:rPr>
                <w:ins w:id="3037" w:author="abc" w:date="2018-07-02T14:14:00Z"/>
                <w:rFonts w:eastAsia="Calibri"/>
                <w:szCs w:val="26"/>
              </w:rPr>
            </w:pPr>
            <w:ins w:id="3038" w:author="abc" w:date="2018-07-02T14:14:00Z">
              <w:r w:rsidRPr="003D72E9">
                <w:rPr>
                  <w:rFonts w:eastAsia="Calibri"/>
                  <w:szCs w:val="26"/>
                </w:rPr>
                <w:t>NamHoc</w:t>
              </w:r>
            </w:ins>
          </w:p>
        </w:tc>
        <w:tc>
          <w:tcPr>
            <w:tcW w:w="1843" w:type="dxa"/>
            <w:shd w:val="clear" w:color="auto" w:fill="auto"/>
            <w:vAlign w:val="center"/>
          </w:tcPr>
          <w:p w:rsidR="003D72E9" w:rsidRPr="003D72E9" w:rsidRDefault="003D72E9" w:rsidP="003D72E9">
            <w:pPr>
              <w:jc w:val="center"/>
              <w:rPr>
                <w:ins w:id="3039" w:author="abc" w:date="2018-07-02T14:14:00Z"/>
                <w:rFonts w:eastAsia="Calibri"/>
                <w:szCs w:val="26"/>
              </w:rPr>
            </w:pPr>
            <w:ins w:id="3040" w:author="abc" w:date="2018-07-02T14:15:00Z">
              <w:r w:rsidRPr="003D72E9">
                <w:rPr>
                  <w:rFonts w:eastAsia="Calibri"/>
                  <w:szCs w:val="26"/>
                </w:rPr>
                <w:t>nvarchar(50)</w:t>
              </w:r>
            </w:ins>
          </w:p>
        </w:tc>
        <w:tc>
          <w:tcPr>
            <w:tcW w:w="2126" w:type="dxa"/>
            <w:shd w:val="clear" w:color="auto" w:fill="auto"/>
            <w:vAlign w:val="center"/>
          </w:tcPr>
          <w:p w:rsidR="003D72E9" w:rsidRDefault="003D72E9" w:rsidP="003D72E9">
            <w:pPr>
              <w:jc w:val="center"/>
              <w:rPr>
                <w:ins w:id="3041" w:author="abc" w:date="2018-07-02T14:14:00Z"/>
                <w:rFonts w:eastAsia="Calibri"/>
                <w:szCs w:val="26"/>
              </w:rPr>
            </w:pPr>
            <w:ins w:id="3042" w:author="abc" w:date="2018-07-02T14:16:00Z">
              <w:r>
                <w:rPr>
                  <w:rFonts w:eastAsia="Calibri"/>
                  <w:szCs w:val="26"/>
                </w:rPr>
                <w:t>FK,null</w:t>
              </w:r>
            </w:ins>
          </w:p>
        </w:tc>
        <w:tc>
          <w:tcPr>
            <w:tcW w:w="2267" w:type="dxa"/>
            <w:shd w:val="clear" w:color="auto" w:fill="auto"/>
            <w:vAlign w:val="center"/>
          </w:tcPr>
          <w:p w:rsidR="003D72E9" w:rsidRPr="00302D9C" w:rsidRDefault="003D72E9" w:rsidP="003D72E9">
            <w:pPr>
              <w:jc w:val="center"/>
              <w:rPr>
                <w:ins w:id="3043" w:author="abc" w:date="2018-07-02T14:14:00Z"/>
                <w:rFonts w:eastAsia="Calibri"/>
                <w:szCs w:val="26"/>
              </w:rPr>
            </w:pPr>
          </w:p>
        </w:tc>
      </w:tr>
      <w:tr w:rsidR="003D72E9" w:rsidRPr="00302D9C" w:rsidTr="00CB0440">
        <w:trPr>
          <w:trHeight w:val="680"/>
          <w:ins w:id="3044" w:author="abc" w:date="2018-07-02T14:14:00Z"/>
        </w:trPr>
        <w:tc>
          <w:tcPr>
            <w:tcW w:w="846" w:type="dxa"/>
            <w:shd w:val="clear" w:color="auto" w:fill="auto"/>
            <w:vAlign w:val="center"/>
          </w:tcPr>
          <w:p w:rsidR="003D72E9" w:rsidRDefault="003D72E9" w:rsidP="003D72E9">
            <w:pPr>
              <w:jc w:val="center"/>
              <w:rPr>
                <w:ins w:id="3045" w:author="abc" w:date="2018-07-02T14:14:00Z"/>
                <w:rFonts w:eastAsia="Calibri"/>
                <w:szCs w:val="26"/>
              </w:rPr>
            </w:pPr>
            <w:ins w:id="3046" w:author="abc" w:date="2018-07-02T14:14:00Z">
              <w:r>
                <w:rPr>
                  <w:rFonts w:eastAsia="Calibri"/>
                  <w:szCs w:val="26"/>
                </w:rPr>
                <w:t>7</w:t>
              </w:r>
            </w:ins>
          </w:p>
        </w:tc>
        <w:tc>
          <w:tcPr>
            <w:tcW w:w="2268" w:type="dxa"/>
            <w:shd w:val="clear" w:color="auto" w:fill="auto"/>
            <w:vAlign w:val="center"/>
          </w:tcPr>
          <w:p w:rsidR="003D72E9" w:rsidRDefault="003D72E9" w:rsidP="003D72E9">
            <w:pPr>
              <w:jc w:val="center"/>
              <w:rPr>
                <w:ins w:id="3047" w:author="abc" w:date="2018-07-02T14:14:00Z"/>
                <w:rFonts w:eastAsia="Calibri"/>
                <w:szCs w:val="26"/>
              </w:rPr>
            </w:pPr>
            <w:ins w:id="3048" w:author="abc" w:date="2018-07-02T14:15:00Z">
              <w:r w:rsidRPr="003D72E9">
                <w:rPr>
                  <w:rFonts w:eastAsia="Calibri"/>
                  <w:szCs w:val="26"/>
                </w:rPr>
                <w:t>MaCotDiem</w:t>
              </w:r>
            </w:ins>
          </w:p>
        </w:tc>
        <w:tc>
          <w:tcPr>
            <w:tcW w:w="1843" w:type="dxa"/>
            <w:shd w:val="clear" w:color="auto" w:fill="auto"/>
            <w:vAlign w:val="center"/>
          </w:tcPr>
          <w:p w:rsidR="003D72E9" w:rsidRPr="003D72E9" w:rsidRDefault="003D72E9" w:rsidP="003D72E9">
            <w:pPr>
              <w:jc w:val="center"/>
              <w:rPr>
                <w:ins w:id="3049" w:author="abc" w:date="2018-07-02T14:14:00Z"/>
                <w:rFonts w:eastAsia="Calibri"/>
                <w:szCs w:val="26"/>
              </w:rPr>
            </w:pPr>
            <w:ins w:id="3050" w:author="abc" w:date="2018-07-02T14:15:00Z">
              <w:r w:rsidRPr="003D72E9">
                <w:rPr>
                  <w:rFonts w:eastAsia="Calibri"/>
                  <w:szCs w:val="26"/>
                </w:rPr>
                <w:t>varchar(10)</w:t>
              </w:r>
            </w:ins>
          </w:p>
        </w:tc>
        <w:tc>
          <w:tcPr>
            <w:tcW w:w="2126" w:type="dxa"/>
            <w:shd w:val="clear" w:color="auto" w:fill="auto"/>
            <w:vAlign w:val="center"/>
          </w:tcPr>
          <w:p w:rsidR="003D72E9" w:rsidRDefault="003D72E9" w:rsidP="003D72E9">
            <w:pPr>
              <w:jc w:val="center"/>
              <w:rPr>
                <w:ins w:id="3051" w:author="abc" w:date="2018-07-02T14:14:00Z"/>
                <w:rFonts w:eastAsia="Calibri"/>
                <w:szCs w:val="26"/>
              </w:rPr>
            </w:pPr>
            <w:ins w:id="3052" w:author="abc" w:date="2018-07-02T14:16:00Z">
              <w:r>
                <w:rPr>
                  <w:rFonts w:eastAsia="Calibri"/>
                  <w:szCs w:val="26"/>
                </w:rPr>
                <w:t>FK,null</w:t>
              </w:r>
            </w:ins>
          </w:p>
        </w:tc>
        <w:tc>
          <w:tcPr>
            <w:tcW w:w="2267" w:type="dxa"/>
            <w:shd w:val="clear" w:color="auto" w:fill="auto"/>
            <w:vAlign w:val="center"/>
          </w:tcPr>
          <w:p w:rsidR="003D72E9" w:rsidRPr="00302D9C" w:rsidRDefault="003D72E9" w:rsidP="003D72E9">
            <w:pPr>
              <w:jc w:val="center"/>
              <w:rPr>
                <w:ins w:id="3053" w:author="abc" w:date="2018-07-02T14:14:00Z"/>
                <w:rFonts w:eastAsia="Calibri"/>
                <w:szCs w:val="26"/>
              </w:rPr>
            </w:pPr>
          </w:p>
        </w:tc>
      </w:tr>
    </w:tbl>
    <w:p w:rsidR="003D72E9" w:rsidRDefault="003D72E9" w:rsidP="00233B8F">
      <w:pPr>
        <w:ind w:left="720"/>
        <w:rPr>
          <w:ins w:id="3054" w:author="abc" w:date="2018-07-02T14:17:00Z"/>
        </w:rPr>
        <w:pPrChange w:id="3055" w:author="abc" w:date="2018-07-02T14:09:00Z">
          <w:pPr>
            <w:pStyle w:val="ListParagraph"/>
            <w:numPr>
              <w:numId w:val="4"/>
            </w:numPr>
            <w:ind w:hanging="360"/>
          </w:pPr>
        </w:pPrChange>
      </w:pPr>
      <w:ins w:id="3056" w:author="abc" w:date="2018-07-02T14:17:00Z">
        <w:r>
          <w:t>CotDiem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3057" w:author="abc" w:date="2018-07-02T14:17:00Z"/>
        </w:trPr>
        <w:tc>
          <w:tcPr>
            <w:tcW w:w="846" w:type="dxa"/>
            <w:shd w:val="clear" w:color="auto" w:fill="auto"/>
            <w:vAlign w:val="center"/>
          </w:tcPr>
          <w:p w:rsidR="003D72E9" w:rsidRPr="00302D9C" w:rsidRDefault="003D72E9" w:rsidP="00CB0440">
            <w:pPr>
              <w:jc w:val="center"/>
              <w:rPr>
                <w:ins w:id="3058" w:author="abc" w:date="2018-07-02T14:17:00Z"/>
                <w:rFonts w:eastAsia="Calibri"/>
                <w:szCs w:val="26"/>
              </w:rPr>
            </w:pPr>
            <w:ins w:id="3059" w:author="abc" w:date="2018-07-02T14:17: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3060" w:author="abc" w:date="2018-07-02T14:17:00Z"/>
                <w:rFonts w:eastAsia="Calibri"/>
                <w:szCs w:val="26"/>
              </w:rPr>
            </w:pPr>
            <w:ins w:id="3061" w:author="abc" w:date="2018-07-02T14:17: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3062" w:author="abc" w:date="2018-07-02T14:17:00Z"/>
                <w:rFonts w:eastAsia="Calibri"/>
                <w:szCs w:val="26"/>
              </w:rPr>
            </w:pPr>
            <w:ins w:id="3063" w:author="abc" w:date="2018-07-02T14:17: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3064" w:author="abc" w:date="2018-07-02T14:17:00Z"/>
                <w:rFonts w:eastAsia="Calibri"/>
                <w:szCs w:val="26"/>
              </w:rPr>
            </w:pPr>
            <w:ins w:id="3065" w:author="abc" w:date="2018-07-02T14:17: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3066" w:author="abc" w:date="2018-07-02T14:17:00Z"/>
                <w:rFonts w:eastAsia="Calibri"/>
                <w:szCs w:val="26"/>
              </w:rPr>
            </w:pPr>
            <w:ins w:id="3067" w:author="abc" w:date="2018-07-02T14:17:00Z">
              <w:r w:rsidRPr="00302D9C">
                <w:rPr>
                  <w:rFonts w:eastAsia="Calibri"/>
                  <w:szCs w:val="26"/>
                </w:rPr>
                <w:t>Diễn giải</w:t>
              </w:r>
            </w:ins>
          </w:p>
        </w:tc>
      </w:tr>
      <w:tr w:rsidR="003D72E9" w:rsidRPr="00302D9C" w:rsidTr="00CB0440">
        <w:trPr>
          <w:trHeight w:val="680"/>
          <w:ins w:id="3068" w:author="abc" w:date="2018-07-02T14:17:00Z"/>
        </w:trPr>
        <w:tc>
          <w:tcPr>
            <w:tcW w:w="846" w:type="dxa"/>
            <w:shd w:val="clear" w:color="auto" w:fill="auto"/>
            <w:vAlign w:val="center"/>
          </w:tcPr>
          <w:p w:rsidR="003D72E9" w:rsidRPr="00302D9C" w:rsidRDefault="003D72E9" w:rsidP="00CB0440">
            <w:pPr>
              <w:jc w:val="center"/>
              <w:rPr>
                <w:ins w:id="3069" w:author="abc" w:date="2018-07-02T14:17:00Z"/>
                <w:rFonts w:eastAsia="Calibri"/>
                <w:szCs w:val="26"/>
              </w:rPr>
            </w:pPr>
            <w:ins w:id="3070" w:author="abc" w:date="2018-07-02T14:17:00Z">
              <w:r>
                <w:rPr>
                  <w:rFonts w:eastAsia="Calibri"/>
                  <w:szCs w:val="26"/>
                </w:rPr>
                <w:t>1</w:t>
              </w:r>
            </w:ins>
          </w:p>
        </w:tc>
        <w:tc>
          <w:tcPr>
            <w:tcW w:w="2268" w:type="dxa"/>
            <w:shd w:val="clear" w:color="auto" w:fill="auto"/>
            <w:vAlign w:val="center"/>
          </w:tcPr>
          <w:p w:rsidR="003D72E9" w:rsidRPr="00302D9C" w:rsidRDefault="003D72E9" w:rsidP="00CB0440">
            <w:pPr>
              <w:jc w:val="center"/>
              <w:rPr>
                <w:ins w:id="3071" w:author="abc" w:date="2018-07-02T14:17:00Z"/>
                <w:rFonts w:eastAsia="Calibri"/>
                <w:szCs w:val="26"/>
              </w:rPr>
            </w:pPr>
            <w:ins w:id="3072" w:author="abc" w:date="2018-07-02T14:17:00Z">
              <w:r w:rsidRPr="003D72E9">
                <w:rPr>
                  <w:rFonts w:eastAsia="Calibri"/>
                  <w:szCs w:val="26"/>
                </w:rPr>
                <w:t>MaCotDiem</w:t>
              </w:r>
            </w:ins>
          </w:p>
        </w:tc>
        <w:tc>
          <w:tcPr>
            <w:tcW w:w="1843" w:type="dxa"/>
            <w:shd w:val="clear" w:color="auto" w:fill="auto"/>
            <w:vAlign w:val="center"/>
          </w:tcPr>
          <w:p w:rsidR="003D72E9" w:rsidRPr="00302D9C" w:rsidRDefault="003D72E9" w:rsidP="00CB0440">
            <w:pPr>
              <w:jc w:val="center"/>
              <w:rPr>
                <w:ins w:id="3073" w:author="abc" w:date="2018-07-02T14:17:00Z"/>
                <w:rFonts w:eastAsia="Calibri"/>
                <w:szCs w:val="26"/>
              </w:rPr>
            </w:pPr>
            <w:ins w:id="3074" w:author="abc" w:date="2018-07-02T14:17:00Z">
              <w:r w:rsidRPr="003D72E9">
                <w:rPr>
                  <w:rFonts w:eastAsia="Calibri"/>
                  <w:szCs w:val="26"/>
                </w:rPr>
                <w:t>varchar(10)</w:t>
              </w:r>
            </w:ins>
          </w:p>
        </w:tc>
        <w:tc>
          <w:tcPr>
            <w:tcW w:w="2126" w:type="dxa"/>
            <w:shd w:val="clear" w:color="auto" w:fill="auto"/>
            <w:vAlign w:val="center"/>
          </w:tcPr>
          <w:p w:rsidR="003D72E9" w:rsidRPr="00302D9C" w:rsidRDefault="003D72E9" w:rsidP="00CB0440">
            <w:pPr>
              <w:jc w:val="center"/>
              <w:rPr>
                <w:ins w:id="3075" w:author="abc" w:date="2018-07-02T14:17:00Z"/>
                <w:rFonts w:eastAsia="Calibri"/>
                <w:szCs w:val="26"/>
              </w:rPr>
            </w:pPr>
            <w:ins w:id="3076" w:author="abc" w:date="2018-07-02T14:17:00Z">
              <w:r>
                <w:rPr>
                  <w:rFonts w:eastAsia="Calibri"/>
                  <w:szCs w:val="26"/>
                </w:rPr>
                <w:t>PK</w:t>
              </w:r>
            </w:ins>
          </w:p>
        </w:tc>
        <w:tc>
          <w:tcPr>
            <w:tcW w:w="2267" w:type="dxa"/>
            <w:shd w:val="clear" w:color="auto" w:fill="auto"/>
            <w:vAlign w:val="center"/>
          </w:tcPr>
          <w:p w:rsidR="003D72E9" w:rsidRPr="00302D9C" w:rsidRDefault="003D72E9" w:rsidP="00CB0440">
            <w:pPr>
              <w:jc w:val="center"/>
              <w:rPr>
                <w:ins w:id="3077" w:author="abc" w:date="2018-07-02T14:17:00Z"/>
                <w:rFonts w:eastAsia="Calibri"/>
                <w:szCs w:val="26"/>
              </w:rPr>
            </w:pPr>
          </w:p>
        </w:tc>
      </w:tr>
      <w:tr w:rsidR="003D72E9" w:rsidRPr="00302D9C" w:rsidTr="00CB0440">
        <w:trPr>
          <w:trHeight w:val="680"/>
          <w:ins w:id="3078" w:author="abc" w:date="2018-07-02T14:17:00Z"/>
        </w:trPr>
        <w:tc>
          <w:tcPr>
            <w:tcW w:w="846" w:type="dxa"/>
            <w:shd w:val="clear" w:color="auto" w:fill="auto"/>
            <w:vAlign w:val="center"/>
          </w:tcPr>
          <w:p w:rsidR="003D72E9" w:rsidRDefault="003D72E9" w:rsidP="00CB0440">
            <w:pPr>
              <w:jc w:val="center"/>
              <w:rPr>
                <w:ins w:id="3079" w:author="abc" w:date="2018-07-02T14:17:00Z"/>
                <w:rFonts w:eastAsia="Calibri"/>
                <w:szCs w:val="26"/>
              </w:rPr>
            </w:pPr>
            <w:ins w:id="3080" w:author="abc" w:date="2018-07-02T14:17:00Z">
              <w:r>
                <w:rPr>
                  <w:rFonts w:eastAsia="Calibri"/>
                  <w:szCs w:val="26"/>
                </w:rPr>
                <w:t>2</w:t>
              </w:r>
            </w:ins>
          </w:p>
        </w:tc>
        <w:tc>
          <w:tcPr>
            <w:tcW w:w="2268" w:type="dxa"/>
            <w:shd w:val="clear" w:color="auto" w:fill="auto"/>
            <w:vAlign w:val="center"/>
          </w:tcPr>
          <w:p w:rsidR="003D72E9" w:rsidRPr="003D72E9" w:rsidRDefault="003D72E9" w:rsidP="00CB0440">
            <w:pPr>
              <w:jc w:val="center"/>
              <w:rPr>
                <w:ins w:id="3081" w:author="abc" w:date="2018-07-02T14:17:00Z"/>
                <w:rFonts w:eastAsia="Calibri"/>
                <w:szCs w:val="26"/>
              </w:rPr>
            </w:pPr>
            <w:ins w:id="3082" w:author="abc" w:date="2018-07-02T14:17:00Z">
              <w:r w:rsidRPr="003D72E9">
                <w:rPr>
                  <w:rFonts w:eastAsia="Calibri"/>
                  <w:szCs w:val="26"/>
                </w:rPr>
                <w:t>TenCotDiem</w:t>
              </w:r>
            </w:ins>
          </w:p>
        </w:tc>
        <w:tc>
          <w:tcPr>
            <w:tcW w:w="1843" w:type="dxa"/>
            <w:shd w:val="clear" w:color="auto" w:fill="auto"/>
            <w:vAlign w:val="center"/>
          </w:tcPr>
          <w:p w:rsidR="003D72E9" w:rsidRDefault="003D72E9" w:rsidP="00CB0440">
            <w:pPr>
              <w:jc w:val="center"/>
              <w:rPr>
                <w:ins w:id="3083" w:author="abc" w:date="2018-07-02T14:17:00Z"/>
                <w:rFonts w:eastAsia="Calibri"/>
                <w:szCs w:val="26"/>
              </w:rPr>
            </w:pPr>
            <w:ins w:id="3084" w:author="abc" w:date="2018-07-02T14:17:00Z">
              <w:r w:rsidRPr="003D72E9">
                <w:rPr>
                  <w:rFonts w:eastAsia="Calibri"/>
                  <w:szCs w:val="26"/>
                </w:rPr>
                <w:t>nvarchar(50)</w:t>
              </w:r>
            </w:ins>
          </w:p>
        </w:tc>
        <w:tc>
          <w:tcPr>
            <w:tcW w:w="2126" w:type="dxa"/>
            <w:shd w:val="clear" w:color="auto" w:fill="auto"/>
            <w:vAlign w:val="center"/>
          </w:tcPr>
          <w:p w:rsidR="003D72E9" w:rsidRDefault="003D72E9" w:rsidP="00CB0440">
            <w:pPr>
              <w:jc w:val="center"/>
              <w:rPr>
                <w:ins w:id="3085" w:author="abc" w:date="2018-07-02T14:17:00Z"/>
                <w:rFonts w:eastAsia="Calibri"/>
                <w:szCs w:val="26"/>
              </w:rPr>
            </w:pPr>
            <w:ins w:id="3086" w:author="abc" w:date="2018-07-02T14:17:00Z">
              <w:r>
                <w:rPr>
                  <w:rFonts w:eastAsia="Calibri"/>
                  <w:szCs w:val="26"/>
                </w:rPr>
                <w:t>Null</w:t>
              </w:r>
            </w:ins>
          </w:p>
        </w:tc>
        <w:tc>
          <w:tcPr>
            <w:tcW w:w="2267" w:type="dxa"/>
            <w:shd w:val="clear" w:color="auto" w:fill="auto"/>
            <w:vAlign w:val="center"/>
          </w:tcPr>
          <w:p w:rsidR="003D72E9" w:rsidRPr="00302D9C" w:rsidRDefault="003D72E9" w:rsidP="00CB0440">
            <w:pPr>
              <w:jc w:val="center"/>
              <w:rPr>
                <w:ins w:id="3087" w:author="abc" w:date="2018-07-02T14:17:00Z"/>
                <w:rFonts w:eastAsia="Calibri"/>
                <w:szCs w:val="26"/>
              </w:rPr>
            </w:pPr>
          </w:p>
        </w:tc>
      </w:tr>
      <w:tr w:rsidR="003D72E9" w:rsidRPr="00302D9C" w:rsidTr="00CB0440">
        <w:trPr>
          <w:trHeight w:val="680"/>
          <w:ins w:id="3088" w:author="abc" w:date="2018-07-02T14:17:00Z"/>
        </w:trPr>
        <w:tc>
          <w:tcPr>
            <w:tcW w:w="846" w:type="dxa"/>
            <w:shd w:val="clear" w:color="auto" w:fill="auto"/>
            <w:vAlign w:val="center"/>
          </w:tcPr>
          <w:p w:rsidR="003D72E9" w:rsidRDefault="003D72E9" w:rsidP="00CB0440">
            <w:pPr>
              <w:jc w:val="center"/>
              <w:rPr>
                <w:ins w:id="3089" w:author="abc" w:date="2018-07-02T14:17:00Z"/>
                <w:rFonts w:eastAsia="Calibri"/>
                <w:szCs w:val="26"/>
              </w:rPr>
            </w:pPr>
            <w:ins w:id="3090" w:author="abc" w:date="2018-07-02T14:17:00Z">
              <w:r>
                <w:rPr>
                  <w:rFonts w:eastAsia="Calibri"/>
                  <w:szCs w:val="26"/>
                </w:rPr>
                <w:t>3</w:t>
              </w:r>
            </w:ins>
          </w:p>
        </w:tc>
        <w:tc>
          <w:tcPr>
            <w:tcW w:w="2268" w:type="dxa"/>
            <w:shd w:val="clear" w:color="auto" w:fill="auto"/>
            <w:vAlign w:val="center"/>
          </w:tcPr>
          <w:p w:rsidR="003D72E9" w:rsidRPr="003D72E9" w:rsidRDefault="003D72E9" w:rsidP="00CB0440">
            <w:pPr>
              <w:jc w:val="center"/>
              <w:rPr>
                <w:ins w:id="3091" w:author="abc" w:date="2018-07-02T14:17:00Z"/>
                <w:rFonts w:eastAsia="Calibri"/>
                <w:szCs w:val="26"/>
              </w:rPr>
            </w:pPr>
            <w:ins w:id="3092" w:author="abc" w:date="2018-07-02T14:17:00Z">
              <w:r w:rsidRPr="003D72E9">
                <w:rPr>
                  <w:rFonts w:eastAsia="Calibri"/>
                  <w:szCs w:val="26"/>
                </w:rPr>
                <w:t>HeSo</w:t>
              </w:r>
            </w:ins>
          </w:p>
        </w:tc>
        <w:tc>
          <w:tcPr>
            <w:tcW w:w="1843" w:type="dxa"/>
            <w:shd w:val="clear" w:color="auto" w:fill="auto"/>
            <w:vAlign w:val="center"/>
          </w:tcPr>
          <w:p w:rsidR="003D72E9" w:rsidRDefault="003D72E9" w:rsidP="00CB0440">
            <w:pPr>
              <w:jc w:val="center"/>
              <w:rPr>
                <w:ins w:id="3093" w:author="abc" w:date="2018-07-02T14:17:00Z"/>
                <w:rFonts w:eastAsia="Calibri"/>
                <w:szCs w:val="26"/>
              </w:rPr>
            </w:pPr>
            <w:ins w:id="3094" w:author="abc" w:date="2018-07-02T14:17:00Z">
              <w:r w:rsidRPr="003D72E9">
                <w:rPr>
                  <w:rFonts w:eastAsia="Calibri"/>
                  <w:szCs w:val="26"/>
                </w:rPr>
                <w:t>int</w:t>
              </w:r>
            </w:ins>
          </w:p>
        </w:tc>
        <w:tc>
          <w:tcPr>
            <w:tcW w:w="2126" w:type="dxa"/>
            <w:shd w:val="clear" w:color="auto" w:fill="auto"/>
            <w:vAlign w:val="center"/>
          </w:tcPr>
          <w:p w:rsidR="003D72E9" w:rsidRDefault="003D72E9" w:rsidP="00CB0440">
            <w:pPr>
              <w:jc w:val="center"/>
              <w:rPr>
                <w:ins w:id="3095" w:author="abc" w:date="2018-07-02T14:17:00Z"/>
                <w:rFonts w:eastAsia="Calibri"/>
                <w:szCs w:val="26"/>
              </w:rPr>
            </w:pPr>
            <w:ins w:id="3096" w:author="abc" w:date="2018-07-02T14:17:00Z">
              <w:r>
                <w:rPr>
                  <w:rFonts w:eastAsia="Calibri"/>
                  <w:szCs w:val="26"/>
                </w:rPr>
                <w:t>null</w:t>
              </w:r>
            </w:ins>
          </w:p>
        </w:tc>
        <w:tc>
          <w:tcPr>
            <w:tcW w:w="2267" w:type="dxa"/>
            <w:shd w:val="clear" w:color="auto" w:fill="auto"/>
            <w:vAlign w:val="center"/>
          </w:tcPr>
          <w:p w:rsidR="003D72E9" w:rsidRPr="00302D9C" w:rsidRDefault="003D72E9" w:rsidP="00CB0440">
            <w:pPr>
              <w:jc w:val="center"/>
              <w:rPr>
                <w:ins w:id="3097" w:author="abc" w:date="2018-07-02T14:17:00Z"/>
                <w:rFonts w:eastAsia="Calibri"/>
                <w:szCs w:val="26"/>
              </w:rPr>
            </w:pPr>
          </w:p>
        </w:tc>
      </w:tr>
    </w:tbl>
    <w:p w:rsidR="003D72E9" w:rsidRDefault="003D72E9" w:rsidP="00233B8F">
      <w:pPr>
        <w:ind w:left="720"/>
        <w:rPr>
          <w:ins w:id="3098" w:author="abc" w:date="2018-07-02T14:18:00Z"/>
        </w:rPr>
        <w:pPrChange w:id="3099" w:author="abc" w:date="2018-07-02T14:09:00Z">
          <w:pPr>
            <w:pStyle w:val="ListParagraph"/>
            <w:numPr>
              <w:numId w:val="4"/>
            </w:numPr>
            <w:ind w:hanging="360"/>
          </w:pPr>
        </w:pPrChange>
      </w:pPr>
      <w:ins w:id="3100" w:author="abc" w:date="2018-07-02T14:18:00Z">
        <w:r>
          <w:t>CTBD</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3101" w:author="abc" w:date="2018-07-02T14:18:00Z"/>
        </w:trPr>
        <w:tc>
          <w:tcPr>
            <w:tcW w:w="846" w:type="dxa"/>
            <w:shd w:val="clear" w:color="auto" w:fill="auto"/>
            <w:vAlign w:val="center"/>
          </w:tcPr>
          <w:p w:rsidR="003D72E9" w:rsidRPr="00302D9C" w:rsidRDefault="003D72E9" w:rsidP="00CB0440">
            <w:pPr>
              <w:jc w:val="center"/>
              <w:rPr>
                <w:ins w:id="3102" w:author="abc" w:date="2018-07-02T14:18:00Z"/>
                <w:rFonts w:eastAsia="Calibri"/>
                <w:szCs w:val="26"/>
              </w:rPr>
            </w:pPr>
            <w:ins w:id="3103" w:author="abc" w:date="2018-07-02T14:18: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3104" w:author="abc" w:date="2018-07-02T14:18:00Z"/>
                <w:rFonts w:eastAsia="Calibri"/>
                <w:szCs w:val="26"/>
              </w:rPr>
            </w:pPr>
            <w:ins w:id="3105" w:author="abc" w:date="2018-07-02T14:18: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3106" w:author="abc" w:date="2018-07-02T14:18:00Z"/>
                <w:rFonts w:eastAsia="Calibri"/>
                <w:szCs w:val="26"/>
              </w:rPr>
            </w:pPr>
            <w:ins w:id="3107" w:author="abc" w:date="2018-07-02T14:18: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3108" w:author="abc" w:date="2018-07-02T14:18:00Z"/>
                <w:rFonts w:eastAsia="Calibri"/>
                <w:szCs w:val="26"/>
              </w:rPr>
            </w:pPr>
            <w:ins w:id="3109" w:author="abc" w:date="2018-07-02T14:18: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3110" w:author="abc" w:date="2018-07-02T14:18:00Z"/>
                <w:rFonts w:eastAsia="Calibri"/>
                <w:szCs w:val="26"/>
              </w:rPr>
            </w:pPr>
            <w:ins w:id="3111" w:author="abc" w:date="2018-07-02T14:18:00Z">
              <w:r w:rsidRPr="00302D9C">
                <w:rPr>
                  <w:rFonts w:eastAsia="Calibri"/>
                  <w:szCs w:val="26"/>
                </w:rPr>
                <w:t>Diễn giải</w:t>
              </w:r>
            </w:ins>
          </w:p>
        </w:tc>
      </w:tr>
      <w:tr w:rsidR="003D72E9" w:rsidRPr="00302D9C" w:rsidTr="00CB0440">
        <w:trPr>
          <w:trHeight w:val="680"/>
          <w:ins w:id="3112" w:author="abc" w:date="2018-07-02T14:18:00Z"/>
        </w:trPr>
        <w:tc>
          <w:tcPr>
            <w:tcW w:w="846" w:type="dxa"/>
            <w:shd w:val="clear" w:color="auto" w:fill="auto"/>
            <w:vAlign w:val="center"/>
          </w:tcPr>
          <w:p w:rsidR="003D72E9" w:rsidRPr="00302D9C" w:rsidRDefault="003D72E9" w:rsidP="00CB0440">
            <w:pPr>
              <w:jc w:val="center"/>
              <w:rPr>
                <w:ins w:id="3113" w:author="abc" w:date="2018-07-02T14:18:00Z"/>
                <w:rFonts w:eastAsia="Calibri"/>
                <w:szCs w:val="26"/>
              </w:rPr>
            </w:pPr>
            <w:ins w:id="3114" w:author="abc" w:date="2018-07-02T14:18:00Z">
              <w:r>
                <w:rPr>
                  <w:rFonts w:eastAsia="Calibri"/>
                  <w:szCs w:val="26"/>
                </w:rPr>
                <w:t>1</w:t>
              </w:r>
            </w:ins>
          </w:p>
        </w:tc>
        <w:tc>
          <w:tcPr>
            <w:tcW w:w="2268" w:type="dxa"/>
            <w:shd w:val="clear" w:color="auto" w:fill="auto"/>
            <w:vAlign w:val="center"/>
          </w:tcPr>
          <w:p w:rsidR="003D72E9" w:rsidRPr="00302D9C" w:rsidRDefault="003D72E9" w:rsidP="00CB0440">
            <w:pPr>
              <w:jc w:val="center"/>
              <w:rPr>
                <w:ins w:id="3115" w:author="abc" w:date="2018-07-02T14:18:00Z"/>
                <w:rFonts w:eastAsia="Calibri"/>
                <w:szCs w:val="26"/>
              </w:rPr>
            </w:pPr>
            <w:ins w:id="3116" w:author="abc" w:date="2018-07-02T14:18:00Z">
              <w:r>
                <w:rPr>
                  <w:rFonts w:eastAsia="Calibri"/>
                  <w:szCs w:val="26"/>
                </w:rPr>
                <w:t>MaMH</w:t>
              </w:r>
            </w:ins>
          </w:p>
        </w:tc>
        <w:tc>
          <w:tcPr>
            <w:tcW w:w="1843" w:type="dxa"/>
            <w:shd w:val="clear" w:color="auto" w:fill="auto"/>
            <w:vAlign w:val="center"/>
          </w:tcPr>
          <w:p w:rsidR="003D72E9" w:rsidRPr="00302D9C" w:rsidRDefault="003D72E9" w:rsidP="00CB0440">
            <w:pPr>
              <w:jc w:val="center"/>
              <w:rPr>
                <w:ins w:id="3117" w:author="abc" w:date="2018-07-02T14:18:00Z"/>
                <w:rFonts w:eastAsia="Calibri"/>
                <w:szCs w:val="26"/>
              </w:rPr>
            </w:pPr>
            <w:ins w:id="3118" w:author="abc" w:date="2018-07-02T14:18:00Z">
              <w:r w:rsidRPr="003D72E9">
                <w:rPr>
                  <w:rFonts w:eastAsia="Calibri"/>
                  <w:szCs w:val="26"/>
                </w:rPr>
                <w:t>varchar(10)</w:t>
              </w:r>
            </w:ins>
          </w:p>
        </w:tc>
        <w:tc>
          <w:tcPr>
            <w:tcW w:w="2126" w:type="dxa"/>
            <w:shd w:val="clear" w:color="auto" w:fill="auto"/>
            <w:vAlign w:val="center"/>
          </w:tcPr>
          <w:p w:rsidR="003D72E9" w:rsidRPr="00302D9C" w:rsidRDefault="003D72E9" w:rsidP="00CB0440">
            <w:pPr>
              <w:jc w:val="center"/>
              <w:rPr>
                <w:ins w:id="3119" w:author="abc" w:date="2018-07-02T14:18:00Z"/>
                <w:rFonts w:eastAsia="Calibri"/>
                <w:szCs w:val="26"/>
              </w:rPr>
            </w:pPr>
            <w:ins w:id="3120" w:author="abc" w:date="2018-07-02T14:18:00Z">
              <w:r>
                <w:rPr>
                  <w:rFonts w:eastAsia="Calibri"/>
                  <w:szCs w:val="26"/>
                </w:rPr>
                <w:t>PK,FK,not null</w:t>
              </w:r>
            </w:ins>
          </w:p>
        </w:tc>
        <w:tc>
          <w:tcPr>
            <w:tcW w:w="2267" w:type="dxa"/>
            <w:shd w:val="clear" w:color="auto" w:fill="auto"/>
            <w:vAlign w:val="center"/>
          </w:tcPr>
          <w:p w:rsidR="003D72E9" w:rsidRPr="00302D9C" w:rsidRDefault="003D72E9" w:rsidP="00CB0440">
            <w:pPr>
              <w:jc w:val="center"/>
              <w:rPr>
                <w:ins w:id="3121" w:author="abc" w:date="2018-07-02T14:18:00Z"/>
                <w:rFonts w:eastAsia="Calibri"/>
                <w:szCs w:val="26"/>
              </w:rPr>
            </w:pPr>
          </w:p>
        </w:tc>
      </w:tr>
      <w:tr w:rsidR="003D72E9" w:rsidRPr="00302D9C" w:rsidTr="00CB0440">
        <w:trPr>
          <w:trHeight w:val="680"/>
          <w:ins w:id="3122" w:author="abc" w:date="2018-07-02T14:18:00Z"/>
        </w:trPr>
        <w:tc>
          <w:tcPr>
            <w:tcW w:w="846" w:type="dxa"/>
            <w:shd w:val="clear" w:color="auto" w:fill="auto"/>
            <w:vAlign w:val="center"/>
          </w:tcPr>
          <w:p w:rsidR="003D72E9" w:rsidRDefault="003D72E9" w:rsidP="003D72E9">
            <w:pPr>
              <w:jc w:val="center"/>
              <w:rPr>
                <w:ins w:id="3123" w:author="abc" w:date="2018-07-02T14:18:00Z"/>
                <w:rFonts w:eastAsia="Calibri"/>
                <w:szCs w:val="26"/>
              </w:rPr>
            </w:pPr>
            <w:ins w:id="3124" w:author="abc" w:date="2018-07-02T14:18:00Z">
              <w:r>
                <w:rPr>
                  <w:rFonts w:eastAsia="Calibri"/>
                  <w:szCs w:val="26"/>
                </w:rPr>
                <w:t>2</w:t>
              </w:r>
            </w:ins>
          </w:p>
        </w:tc>
        <w:tc>
          <w:tcPr>
            <w:tcW w:w="2268" w:type="dxa"/>
            <w:shd w:val="clear" w:color="auto" w:fill="auto"/>
            <w:vAlign w:val="center"/>
          </w:tcPr>
          <w:p w:rsidR="003D72E9" w:rsidRDefault="003D72E9" w:rsidP="003D72E9">
            <w:pPr>
              <w:jc w:val="center"/>
              <w:rPr>
                <w:ins w:id="3125" w:author="abc" w:date="2018-07-02T14:18:00Z"/>
                <w:rFonts w:eastAsia="Calibri"/>
                <w:szCs w:val="26"/>
              </w:rPr>
            </w:pPr>
            <w:ins w:id="3126" w:author="abc" w:date="2018-07-02T14:18:00Z">
              <w:r w:rsidRPr="003D72E9">
                <w:rPr>
                  <w:rFonts w:eastAsia="Calibri"/>
                  <w:szCs w:val="26"/>
                </w:rPr>
                <w:t>IDBangDiem</w:t>
              </w:r>
            </w:ins>
          </w:p>
        </w:tc>
        <w:tc>
          <w:tcPr>
            <w:tcW w:w="1843" w:type="dxa"/>
            <w:shd w:val="clear" w:color="auto" w:fill="auto"/>
            <w:vAlign w:val="center"/>
          </w:tcPr>
          <w:p w:rsidR="003D72E9" w:rsidRPr="003D72E9" w:rsidRDefault="003D72E9" w:rsidP="003D72E9">
            <w:pPr>
              <w:jc w:val="center"/>
              <w:rPr>
                <w:ins w:id="3127" w:author="abc" w:date="2018-07-02T14:18:00Z"/>
                <w:rFonts w:eastAsia="Calibri"/>
                <w:szCs w:val="26"/>
              </w:rPr>
            </w:pPr>
            <w:ins w:id="3128" w:author="abc" w:date="2018-07-02T14:18:00Z">
              <w:r>
                <w:rPr>
                  <w:rFonts w:eastAsia="Calibri"/>
                  <w:szCs w:val="26"/>
                </w:rPr>
                <w:t>Int</w:t>
              </w:r>
            </w:ins>
          </w:p>
        </w:tc>
        <w:tc>
          <w:tcPr>
            <w:tcW w:w="2126" w:type="dxa"/>
            <w:shd w:val="clear" w:color="auto" w:fill="auto"/>
            <w:vAlign w:val="center"/>
          </w:tcPr>
          <w:p w:rsidR="003D72E9" w:rsidRDefault="003D72E9" w:rsidP="003D72E9">
            <w:pPr>
              <w:jc w:val="center"/>
              <w:rPr>
                <w:ins w:id="3129" w:author="abc" w:date="2018-07-02T14:18:00Z"/>
                <w:rFonts w:eastAsia="Calibri"/>
                <w:szCs w:val="26"/>
              </w:rPr>
            </w:pPr>
            <w:ins w:id="3130" w:author="abc" w:date="2018-07-02T14:18:00Z">
              <w:r>
                <w:rPr>
                  <w:rFonts w:eastAsia="Calibri"/>
                  <w:szCs w:val="26"/>
                </w:rPr>
                <w:t>PK,FK,not null</w:t>
              </w:r>
            </w:ins>
          </w:p>
        </w:tc>
        <w:tc>
          <w:tcPr>
            <w:tcW w:w="2267" w:type="dxa"/>
            <w:shd w:val="clear" w:color="auto" w:fill="auto"/>
            <w:vAlign w:val="center"/>
          </w:tcPr>
          <w:p w:rsidR="003D72E9" w:rsidRPr="00302D9C" w:rsidRDefault="003D72E9" w:rsidP="003D72E9">
            <w:pPr>
              <w:jc w:val="center"/>
              <w:rPr>
                <w:ins w:id="3131" w:author="abc" w:date="2018-07-02T14:18:00Z"/>
                <w:rFonts w:eastAsia="Calibri"/>
                <w:szCs w:val="26"/>
              </w:rPr>
            </w:pPr>
          </w:p>
        </w:tc>
      </w:tr>
    </w:tbl>
    <w:p w:rsidR="003D72E9" w:rsidRDefault="003D72E9" w:rsidP="00233B8F">
      <w:pPr>
        <w:ind w:left="720"/>
        <w:rPr>
          <w:ins w:id="3132" w:author="abc" w:date="2018-07-02T14:19:00Z"/>
        </w:rPr>
        <w:pPrChange w:id="3133" w:author="abc" w:date="2018-07-02T14:09:00Z">
          <w:pPr>
            <w:pStyle w:val="ListParagraph"/>
            <w:numPr>
              <w:numId w:val="4"/>
            </w:numPr>
            <w:ind w:hanging="360"/>
          </w:pPr>
        </w:pPrChange>
      </w:pPr>
      <w:ins w:id="3134" w:author="abc" w:date="2018-07-02T14:19:00Z">
        <w:r>
          <w:t>GiaoVien</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3135" w:author="abc" w:date="2018-07-02T14:19:00Z"/>
        </w:trPr>
        <w:tc>
          <w:tcPr>
            <w:tcW w:w="846" w:type="dxa"/>
            <w:shd w:val="clear" w:color="auto" w:fill="auto"/>
            <w:vAlign w:val="center"/>
          </w:tcPr>
          <w:p w:rsidR="003D72E9" w:rsidRPr="00302D9C" w:rsidRDefault="003D72E9" w:rsidP="00CB0440">
            <w:pPr>
              <w:jc w:val="center"/>
              <w:rPr>
                <w:ins w:id="3136" w:author="abc" w:date="2018-07-02T14:19:00Z"/>
                <w:rFonts w:eastAsia="Calibri"/>
                <w:szCs w:val="26"/>
              </w:rPr>
            </w:pPr>
            <w:ins w:id="3137" w:author="abc" w:date="2018-07-02T14:19: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3138" w:author="abc" w:date="2018-07-02T14:19:00Z"/>
                <w:rFonts w:eastAsia="Calibri"/>
                <w:szCs w:val="26"/>
              </w:rPr>
            </w:pPr>
            <w:ins w:id="3139" w:author="abc" w:date="2018-07-02T14:19: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3140" w:author="abc" w:date="2018-07-02T14:19:00Z"/>
                <w:rFonts w:eastAsia="Calibri"/>
                <w:szCs w:val="26"/>
              </w:rPr>
            </w:pPr>
            <w:ins w:id="3141" w:author="abc" w:date="2018-07-02T14:19: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3142" w:author="abc" w:date="2018-07-02T14:19:00Z"/>
                <w:rFonts w:eastAsia="Calibri"/>
                <w:szCs w:val="26"/>
              </w:rPr>
            </w:pPr>
            <w:ins w:id="3143" w:author="abc" w:date="2018-07-02T14:19: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3144" w:author="abc" w:date="2018-07-02T14:19:00Z"/>
                <w:rFonts w:eastAsia="Calibri"/>
                <w:szCs w:val="26"/>
              </w:rPr>
            </w:pPr>
            <w:ins w:id="3145" w:author="abc" w:date="2018-07-02T14:19:00Z">
              <w:r w:rsidRPr="00302D9C">
                <w:rPr>
                  <w:rFonts w:eastAsia="Calibri"/>
                  <w:szCs w:val="26"/>
                </w:rPr>
                <w:t>Diễn giải</w:t>
              </w:r>
            </w:ins>
          </w:p>
        </w:tc>
      </w:tr>
      <w:tr w:rsidR="003D72E9" w:rsidRPr="00302D9C" w:rsidTr="00CB0440">
        <w:trPr>
          <w:trHeight w:val="680"/>
          <w:ins w:id="3146" w:author="abc" w:date="2018-07-02T14:19:00Z"/>
        </w:trPr>
        <w:tc>
          <w:tcPr>
            <w:tcW w:w="846" w:type="dxa"/>
            <w:shd w:val="clear" w:color="auto" w:fill="auto"/>
            <w:vAlign w:val="center"/>
          </w:tcPr>
          <w:p w:rsidR="003D72E9" w:rsidRPr="00302D9C" w:rsidRDefault="003D72E9" w:rsidP="00CB0440">
            <w:pPr>
              <w:jc w:val="center"/>
              <w:rPr>
                <w:ins w:id="3147" w:author="abc" w:date="2018-07-02T14:19:00Z"/>
                <w:rFonts w:eastAsia="Calibri"/>
                <w:szCs w:val="26"/>
              </w:rPr>
            </w:pPr>
            <w:ins w:id="3148" w:author="abc" w:date="2018-07-02T14:19:00Z">
              <w:r>
                <w:rPr>
                  <w:rFonts w:eastAsia="Calibri"/>
                  <w:szCs w:val="26"/>
                </w:rPr>
                <w:lastRenderedPageBreak/>
                <w:t>1</w:t>
              </w:r>
            </w:ins>
          </w:p>
        </w:tc>
        <w:tc>
          <w:tcPr>
            <w:tcW w:w="2268" w:type="dxa"/>
            <w:shd w:val="clear" w:color="auto" w:fill="auto"/>
            <w:vAlign w:val="center"/>
          </w:tcPr>
          <w:p w:rsidR="003D72E9" w:rsidRPr="00302D9C" w:rsidRDefault="003D72E9" w:rsidP="00CB0440">
            <w:pPr>
              <w:jc w:val="center"/>
              <w:rPr>
                <w:ins w:id="3149" w:author="abc" w:date="2018-07-02T14:19:00Z"/>
                <w:rFonts w:eastAsia="Calibri"/>
                <w:szCs w:val="26"/>
              </w:rPr>
            </w:pPr>
            <w:ins w:id="3150" w:author="abc" w:date="2018-07-02T14:19:00Z">
              <w:r w:rsidRPr="003D72E9">
                <w:rPr>
                  <w:rFonts w:eastAsia="Calibri"/>
                  <w:szCs w:val="26"/>
                </w:rPr>
                <w:t>MaGV</w:t>
              </w:r>
            </w:ins>
          </w:p>
        </w:tc>
        <w:tc>
          <w:tcPr>
            <w:tcW w:w="1843" w:type="dxa"/>
            <w:shd w:val="clear" w:color="auto" w:fill="auto"/>
            <w:vAlign w:val="center"/>
          </w:tcPr>
          <w:p w:rsidR="003D72E9" w:rsidRPr="00302D9C" w:rsidRDefault="003D72E9" w:rsidP="00CB0440">
            <w:pPr>
              <w:jc w:val="center"/>
              <w:rPr>
                <w:ins w:id="3151" w:author="abc" w:date="2018-07-02T14:19:00Z"/>
                <w:rFonts w:eastAsia="Calibri"/>
                <w:szCs w:val="26"/>
              </w:rPr>
            </w:pPr>
            <w:ins w:id="3152" w:author="abc" w:date="2018-07-02T14:19:00Z">
              <w:r w:rsidRPr="003D72E9">
                <w:rPr>
                  <w:rFonts w:eastAsia="Calibri"/>
                  <w:szCs w:val="26"/>
                </w:rPr>
                <w:t>varchar(10)</w:t>
              </w:r>
            </w:ins>
          </w:p>
        </w:tc>
        <w:tc>
          <w:tcPr>
            <w:tcW w:w="2126" w:type="dxa"/>
            <w:shd w:val="clear" w:color="auto" w:fill="auto"/>
            <w:vAlign w:val="center"/>
          </w:tcPr>
          <w:p w:rsidR="003D72E9" w:rsidRPr="00302D9C" w:rsidRDefault="003D72E9" w:rsidP="00CB0440">
            <w:pPr>
              <w:jc w:val="center"/>
              <w:rPr>
                <w:ins w:id="3153" w:author="abc" w:date="2018-07-02T14:19:00Z"/>
                <w:rFonts w:eastAsia="Calibri"/>
                <w:szCs w:val="26"/>
              </w:rPr>
            </w:pPr>
            <w:ins w:id="3154" w:author="abc" w:date="2018-07-02T14:20:00Z">
              <w:r>
                <w:rPr>
                  <w:rFonts w:eastAsia="Calibri"/>
                  <w:szCs w:val="26"/>
                </w:rPr>
                <w:t>PK, not null</w:t>
              </w:r>
            </w:ins>
          </w:p>
        </w:tc>
        <w:tc>
          <w:tcPr>
            <w:tcW w:w="2267" w:type="dxa"/>
            <w:shd w:val="clear" w:color="auto" w:fill="auto"/>
            <w:vAlign w:val="center"/>
          </w:tcPr>
          <w:p w:rsidR="003D72E9" w:rsidRPr="00302D9C" w:rsidRDefault="003D72E9" w:rsidP="00CB0440">
            <w:pPr>
              <w:jc w:val="center"/>
              <w:rPr>
                <w:ins w:id="3155" w:author="abc" w:date="2018-07-02T14:19:00Z"/>
                <w:rFonts w:eastAsia="Calibri"/>
                <w:szCs w:val="26"/>
              </w:rPr>
            </w:pPr>
          </w:p>
        </w:tc>
      </w:tr>
      <w:tr w:rsidR="003D72E9" w:rsidRPr="00302D9C" w:rsidTr="00CB0440">
        <w:trPr>
          <w:trHeight w:val="680"/>
          <w:ins w:id="3156" w:author="abc" w:date="2018-07-02T14:19:00Z"/>
        </w:trPr>
        <w:tc>
          <w:tcPr>
            <w:tcW w:w="846" w:type="dxa"/>
            <w:shd w:val="clear" w:color="auto" w:fill="auto"/>
            <w:vAlign w:val="center"/>
          </w:tcPr>
          <w:p w:rsidR="003D72E9" w:rsidRDefault="003D72E9" w:rsidP="00CB0440">
            <w:pPr>
              <w:jc w:val="center"/>
              <w:rPr>
                <w:ins w:id="3157" w:author="abc" w:date="2018-07-02T14:19:00Z"/>
                <w:rFonts w:eastAsia="Calibri"/>
                <w:szCs w:val="26"/>
              </w:rPr>
            </w:pPr>
            <w:ins w:id="3158" w:author="abc" w:date="2018-07-02T14:19:00Z">
              <w:r>
                <w:rPr>
                  <w:rFonts w:eastAsia="Calibri"/>
                  <w:szCs w:val="26"/>
                </w:rPr>
                <w:t>2</w:t>
              </w:r>
            </w:ins>
          </w:p>
        </w:tc>
        <w:tc>
          <w:tcPr>
            <w:tcW w:w="2268" w:type="dxa"/>
            <w:shd w:val="clear" w:color="auto" w:fill="auto"/>
            <w:vAlign w:val="center"/>
          </w:tcPr>
          <w:p w:rsidR="003D72E9" w:rsidRPr="00302D9C" w:rsidRDefault="003D72E9" w:rsidP="00CB0440">
            <w:pPr>
              <w:jc w:val="center"/>
              <w:rPr>
                <w:ins w:id="3159" w:author="abc" w:date="2018-07-02T14:19:00Z"/>
                <w:rFonts w:eastAsia="Calibri"/>
                <w:szCs w:val="26"/>
              </w:rPr>
            </w:pPr>
            <w:ins w:id="3160" w:author="abc" w:date="2018-07-02T14:19:00Z">
              <w:r w:rsidRPr="003D72E9">
                <w:rPr>
                  <w:rFonts w:eastAsia="Calibri"/>
                  <w:szCs w:val="26"/>
                </w:rPr>
                <w:t>TenGV</w:t>
              </w:r>
            </w:ins>
          </w:p>
        </w:tc>
        <w:tc>
          <w:tcPr>
            <w:tcW w:w="1843" w:type="dxa"/>
            <w:shd w:val="clear" w:color="auto" w:fill="auto"/>
            <w:vAlign w:val="center"/>
          </w:tcPr>
          <w:p w:rsidR="003D72E9" w:rsidRPr="00302D9C" w:rsidRDefault="003D72E9" w:rsidP="00CB0440">
            <w:pPr>
              <w:jc w:val="center"/>
              <w:rPr>
                <w:ins w:id="3161" w:author="abc" w:date="2018-07-02T14:19:00Z"/>
                <w:rFonts w:eastAsia="Calibri"/>
                <w:szCs w:val="26"/>
              </w:rPr>
            </w:pPr>
            <w:ins w:id="3162" w:author="abc" w:date="2018-07-02T14:19:00Z">
              <w:r w:rsidRPr="003D72E9">
                <w:rPr>
                  <w:rFonts w:eastAsia="Calibri"/>
                  <w:szCs w:val="26"/>
                </w:rPr>
                <w:t>nvarchar(100)</w:t>
              </w:r>
            </w:ins>
          </w:p>
        </w:tc>
        <w:tc>
          <w:tcPr>
            <w:tcW w:w="2126" w:type="dxa"/>
            <w:shd w:val="clear" w:color="auto" w:fill="auto"/>
            <w:vAlign w:val="center"/>
          </w:tcPr>
          <w:p w:rsidR="003D72E9" w:rsidRPr="00302D9C" w:rsidRDefault="003D72E9" w:rsidP="00CB0440">
            <w:pPr>
              <w:jc w:val="center"/>
              <w:rPr>
                <w:ins w:id="3163" w:author="abc" w:date="2018-07-02T14:19:00Z"/>
                <w:rFonts w:eastAsia="Calibri"/>
                <w:szCs w:val="26"/>
              </w:rPr>
            </w:pPr>
            <w:ins w:id="3164" w:author="abc" w:date="2018-07-02T14:20:00Z">
              <w:r>
                <w:rPr>
                  <w:rFonts w:eastAsia="Calibri"/>
                  <w:szCs w:val="26"/>
                </w:rPr>
                <w:t>null</w:t>
              </w:r>
            </w:ins>
          </w:p>
        </w:tc>
        <w:tc>
          <w:tcPr>
            <w:tcW w:w="2267" w:type="dxa"/>
            <w:shd w:val="clear" w:color="auto" w:fill="auto"/>
            <w:vAlign w:val="center"/>
          </w:tcPr>
          <w:p w:rsidR="003D72E9" w:rsidRPr="00302D9C" w:rsidRDefault="003D72E9" w:rsidP="00CB0440">
            <w:pPr>
              <w:jc w:val="center"/>
              <w:rPr>
                <w:ins w:id="3165" w:author="abc" w:date="2018-07-02T14:19:00Z"/>
                <w:rFonts w:eastAsia="Calibri"/>
                <w:szCs w:val="26"/>
              </w:rPr>
            </w:pPr>
          </w:p>
        </w:tc>
      </w:tr>
      <w:tr w:rsidR="003D72E9" w:rsidRPr="00302D9C" w:rsidTr="00CB0440">
        <w:trPr>
          <w:trHeight w:val="680"/>
          <w:ins w:id="3166" w:author="abc" w:date="2018-07-02T14:19:00Z"/>
        </w:trPr>
        <w:tc>
          <w:tcPr>
            <w:tcW w:w="846" w:type="dxa"/>
            <w:shd w:val="clear" w:color="auto" w:fill="auto"/>
            <w:vAlign w:val="center"/>
          </w:tcPr>
          <w:p w:rsidR="003D72E9" w:rsidRDefault="003D72E9" w:rsidP="003D72E9">
            <w:pPr>
              <w:jc w:val="center"/>
              <w:rPr>
                <w:ins w:id="3167" w:author="abc" w:date="2018-07-02T14:19:00Z"/>
                <w:rFonts w:eastAsia="Calibri"/>
                <w:szCs w:val="26"/>
              </w:rPr>
            </w:pPr>
            <w:ins w:id="3168" w:author="abc" w:date="2018-07-02T14:19:00Z">
              <w:r>
                <w:rPr>
                  <w:rFonts w:eastAsia="Calibri"/>
                  <w:szCs w:val="26"/>
                </w:rPr>
                <w:t>3</w:t>
              </w:r>
            </w:ins>
          </w:p>
        </w:tc>
        <w:tc>
          <w:tcPr>
            <w:tcW w:w="2268" w:type="dxa"/>
            <w:shd w:val="clear" w:color="auto" w:fill="auto"/>
            <w:vAlign w:val="center"/>
          </w:tcPr>
          <w:p w:rsidR="003D72E9" w:rsidRPr="00302D9C" w:rsidRDefault="003D72E9" w:rsidP="003D72E9">
            <w:pPr>
              <w:jc w:val="center"/>
              <w:rPr>
                <w:ins w:id="3169" w:author="abc" w:date="2018-07-02T14:19:00Z"/>
                <w:rFonts w:eastAsia="Calibri"/>
                <w:szCs w:val="26"/>
              </w:rPr>
            </w:pPr>
            <w:ins w:id="3170" w:author="abc" w:date="2018-07-02T14:19:00Z">
              <w:r w:rsidRPr="003D72E9">
                <w:rPr>
                  <w:rFonts w:eastAsia="Calibri"/>
                  <w:szCs w:val="26"/>
                </w:rPr>
                <w:t>SDT</w:t>
              </w:r>
            </w:ins>
          </w:p>
        </w:tc>
        <w:tc>
          <w:tcPr>
            <w:tcW w:w="1843" w:type="dxa"/>
            <w:shd w:val="clear" w:color="auto" w:fill="auto"/>
            <w:vAlign w:val="center"/>
          </w:tcPr>
          <w:p w:rsidR="003D72E9" w:rsidRPr="00302D9C" w:rsidRDefault="003D72E9" w:rsidP="003D72E9">
            <w:pPr>
              <w:jc w:val="center"/>
              <w:rPr>
                <w:ins w:id="3171" w:author="abc" w:date="2018-07-02T14:19:00Z"/>
                <w:rFonts w:eastAsia="Calibri"/>
                <w:szCs w:val="26"/>
              </w:rPr>
            </w:pPr>
            <w:ins w:id="3172" w:author="abc" w:date="2018-07-02T14:19:00Z">
              <w:r w:rsidRPr="003D72E9">
                <w:rPr>
                  <w:rFonts w:eastAsia="Calibri"/>
                  <w:szCs w:val="26"/>
                </w:rPr>
                <w:t>varchar(50)</w:t>
              </w:r>
            </w:ins>
          </w:p>
        </w:tc>
        <w:tc>
          <w:tcPr>
            <w:tcW w:w="2126" w:type="dxa"/>
            <w:shd w:val="clear" w:color="auto" w:fill="auto"/>
            <w:vAlign w:val="center"/>
          </w:tcPr>
          <w:p w:rsidR="003D72E9" w:rsidRPr="00302D9C" w:rsidRDefault="003D72E9" w:rsidP="003D72E9">
            <w:pPr>
              <w:jc w:val="center"/>
              <w:rPr>
                <w:ins w:id="3173" w:author="abc" w:date="2018-07-02T14:19:00Z"/>
                <w:rFonts w:eastAsia="Calibri"/>
                <w:szCs w:val="26"/>
              </w:rPr>
            </w:pPr>
            <w:ins w:id="3174" w:author="abc" w:date="2018-07-02T14:20:00Z">
              <w:r>
                <w:rPr>
                  <w:rFonts w:eastAsia="Calibri"/>
                  <w:szCs w:val="26"/>
                </w:rPr>
                <w:t>null</w:t>
              </w:r>
            </w:ins>
          </w:p>
        </w:tc>
        <w:tc>
          <w:tcPr>
            <w:tcW w:w="2267" w:type="dxa"/>
            <w:shd w:val="clear" w:color="auto" w:fill="auto"/>
            <w:vAlign w:val="center"/>
          </w:tcPr>
          <w:p w:rsidR="003D72E9" w:rsidRPr="00302D9C" w:rsidRDefault="003D72E9" w:rsidP="003D72E9">
            <w:pPr>
              <w:jc w:val="center"/>
              <w:rPr>
                <w:ins w:id="3175" w:author="abc" w:date="2018-07-02T14:19:00Z"/>
                <w:rFonts w:eastAsia="Calibri"/>
                <w:szCs w:val="26"/>
              </w:rPr>
            </w:pPr>
          </w:p>
        </w:tc>
      </w:tr>
      <w:tr w:rsidR="003D72E9" w:rsidRPr="00302D9C" w:rsidTr="00CB0440">
        <w:trPr>
          <w:trHeight w:val="680"/>
          <w:ins w:id="3176" w:author="abc" w:date="2018-07-02T14:19:00Z"/>
        </w:trPr>
        <w:tc>
          <w:tcPr>
            <w:tcW w:w="846" w:type="dxa"/>
            <w:shd w:val="clear" w:color="auto" w:fill="auto"/>
            <w:vAlign w:val="center"/>
          </w:tcPr>
          <w:p w:rsidR="003D72E9" w:rsidRDefault="003D72E9" w:rsidP="003D72E9">
            <w:pPr>
              <w:jc w:val="center"/>
              <w:rPr>
                <w:ins w:id="3177" w:author="abc" w:date="2018-07-02T14:19:00Z"/>
                <w:rFonts w:eastAsia="Calibri"/>
                <w:szCs w:val="26"/>
              </w:rPr>
            </w:pPr>
            <w:ins w:id="3178" w:author="abc" w:date="2018-07-02T14:19:00Z">
              <w:r>
                <w:rPr>
                  <w:rFonts w:eastAsia="Calibri"/>
                  <w:szCs w:val="26"/>
                </w:rPr>
                <w:t>4</w:t>
              </w:r>
            </w:ins>
          </w:p>
        </w:tc>
        <w:tc>
          <w:tcPr>
            <w:tcW w:w="2268" w:type="dxa"/>
            <w:shd w:val="clear" w:color="auto" w:fill="auto"/>
            <w:vAlign w:val="center"/>
          </w:tcPr>
          <w:p w:rsidR="003D72E9" w:rsidRPr="00302D9C" w:rsidRDefault="003D72E9" w:rsidP="003D72E9">
            <w:pPr>
              <w:jc w:val="center"/>
              <w:rPr>
                <w:ins w:id="3179" w:author="abc" w:date="2018-07-02T14:19:00Z"/>
                <w:rFonts w:eastAsia="Calibri"/>
                <w:szCs w:val="26"/>
              </w:rPr>
            </w:pPr>
            <w:ins w:id="3180" w:author="abc" w:date="2018-07-02T14:19:00Z">
              <w:r w:rsidRPr="003D72E9">
                <w:rPr>
                  <w:rFonts w:eastAsia="Calibri"/>
                  <w:szCs w:val="26"/>
                </w:rPr>
                <w:t>DiaChi</w:t>
              </w:r>
            </w:ins>
          </w:p>
        </w:tc>
        <w:tc>
          <w:tcPr>
            <w:tcW w:w="1843" w:type="dxa"/>
            <w:shd w:val="clear" w:color="auto" w:fill="auto"/>
            <w:vAlign w:val="center"/>
          </w:tcPr>
          <w:p w:rsidR="003D72E9" w:rsidRPr="00302D9C" w:rsidRDefault="003D72E9" w:rsidP="003D72E9">
            <w:pPr>
              <w:jc w:val="center"/>
              <w:rPr>
                <w:ins w:id="3181" w:author="abc" w:date="2018-07-02T14:19:00Z"/>
                <w:rFonts w:eastAsia="Calibri"/>
                <w:szCs w:val="26"/>
              </w:rPr>
            </w:pPr>
            <w:ins w:id="3182" w:author="abc" w:date="2018-07-02T14:20:00Z">
              <w:r w:rsidRPr="003D72E9">
                <w:rPr>
                  <w:rFonts w:eastAsia="Calibri"/>
                  <w:szCs w:val="26"/>
                </w:rPr>
                <w:t>nvarchar(100)</w:t>
              </w:r>
            </w:ins>
          </w:p>
        </w:tc>
        <w:tc>
          <w:tcPr>
            <w:tcW w:w="2126" w:type="dxa"/>
            <w:shd w:val="clear" w:color="auto" w:fill="auto"/>
            <w:vAlign w:val="center"/>
          </w:tcPr>
          <w:p w:rsidR="003D72E9" w:rsidRPr="00302D9C" w:rsidRDefault="003D72E9" w:rsidP="003D72E9">
            <w:pPr>
              <w:jc w:val="center"/>
              <w:rPr>
                <w:ins w:id="3183" w:author="abc" w:date="2018-07-02T14:19:00Z"/>
                <w:rFonts w:eastAsia="Calibri"/>
                <w:szCs w:val="26"/>
              </w:rPr>
            </w:pPr>
            <w:ins w:id="3184" w:author="abc" w:date="2018-07-02T14:20:00Z">
              <w:r>
                <w:rPr>
                  <w:rFonts w:eastAsia="Calibri"/>
                  <w:szCs w:val="26"/>
                </w:rPr>
                <w:t>null</w:t>
              </w:r>
            </w:ins>
          </w:p>
        </w:tc>
        <w:tc>
          <w:tcPr>
            <w:tcW w:w="2267" w:type="dxa"/>
            <w:shd w:val="clear" w:color="auto" w:fill="auto"/>
            <w:vAlign w:val="center"/>
          </w:tcPr>
          <w:p w:rsidR="003D72E9" w:rsidRPr="00302D9C" w:rsidRDefault="003D72E9" w:rsidP="003D72E9">
            <w:pPr>
              <w:jc w:val="center"/>
              <w:rPr>
                <w:ins w:id="3185" w:author="abc" w:date="2018-07-02T14:19:00Z"/>
                <w:rFonts w:eastAsia="Calibri"/>
                <w:szCs w:val="26"/>
              </w:rPr>
            </w:pPr>
          </w:p>
        </w:tc>
      </w:tr>
      <w:tr w:rsidR="003D72E9" w:rsidRPr="00302D9C" w:rsidTr="00CB0440">
        <w:trPr>
          <w:trHeight w:val="680"/>
          <w:ins w:id="3186" w:author="abc" w:date="2018-07-02T14:19:00Z"/>
        </w:trPr>
        <w:tc>
          <w:tcPr>
            <w:tcW w:w="846" w:type="dxa"/>
            <w:shd w:val="clear" w:color="auto" w:fill="auto"/>
            <w:vAlign w:val="center"/>
          </w:tcPr>
          <w:p w:rsidR="003D72E9" w:rsidRDefault="003D72E9" w:rsidP="003D72E9">
            <w:pPr>
              <w:jc w:val="center"/>
              <w:rPr>
                <w:ins w:id="3187" w:author="abc" w:date="2018-07-02T14:19:00Z"/>
                <w:rFonts w:eastAsia="Calibri"/>
                <w:szCs w:val="26"/>
              </w:rPr>
            </w:pPr>
            <w:ins w:id="3188" w:author="abc" w:date="2018-07-02T14:19:00Z">
              <w:r>
                <w:rPr>
                  <w:rFonts w:eastAsia="Calibri"/>
                  <w:szCs w:val="26"/>
                </w:rPr>
                <w:t>5</w:t>
              </w:r>
            </w:ins>
          </w:p>
        </w:tc>
        <w:tc>
          <w:tcPr>
            <w:tcW w:w="2268" w:type="dxa"/>
            <w:shd w:val="clear" w:color="auto" w:fill="auto"/>
            <w:vAlign w:val="center"/>
          </w:tcPr>
          <w:p w:rsidR="003D72E9" w:rsidRPr="00302D9C" w:rsidRDefault="003D72E9" w:rsidP="003D72E9">
            <w:pPr>
              <w:jc w:val="center"/>
              <w:rPr>
                <w:ins w:id="3189" w:author="abc" w:date="2018-07-02T14:19:00Z"/>
                <w:rFonts w:eastAsia="Calibri"/>
                <w:szCs w:val="26"/>
              </w:rPr>
            </w:pPr>
            <w:ins w:id="3190" w:author="abc" w:date="2018-07-02T14:19:00Z">
              <w:r w:rsidRPr="003D72E9">
                <w:rPr>
                  <w:rFonts w:eastAsia="Calibri"/>
                  <w:szCs w:val="26"/>
                </w:rPr>
                <w:t>MaMH</w:t>
              </w:r>
            </w:ins>
          </w:p>
        </w:tc>
        <w:tc>
          <w:tcPr>
            <w:tcW w:w="1843" w:type="dxa"/>
            <w:shd w:val="clear" w:color="auto" w:fill="auto"/>
            <w:vAlign w:val="center"/>
          </w:tcPr>
          <w:p w:rsidR="003D72E9" w:rsidRPr="00302D9C" w:rsidRDefault="003D72E9" w:rsidP="003D72E9">
            <w:pPr>
              <w:jc w:val="center"/>
              <w:rPr>
                <w:ins w:id="3191" w:author="abc" w:date="2018-07-02T14:19:00Z"/>
                <w:rFonts w:eastAsia="Calibri"/>
                <w:szCs w:val="26"/>
              </w:rPr>
            </w:pPr>
            <w:ins w:id="3192" w:author="abc" w:date="2018-07-02T14:20:00Z">
              <w:r w:rsidRPr="003D72E9">
                <w:rPr>
                  <w:rFonts w:eastAsia="Calibri"/>
                  <w:szCs w:val="26"/>
                </w:rPr>
                <w:t>varchar(10)</w:t>
              </w:r>
            </w:ins>
          </w:p>
        </w:tc>
        <w:tc>
          <w:tcPr>
            <w:tcW w:w="2126" w:type="dxa"/>
            <w:shd w:val="clear" w:color="auto" w:fill="auto"/>
            <w:vAlign w:val="center"/>
          </w:tcPr>
          <w:p w:rsidR="003D72E9" w:rsidRPr="00302D9C" w:rsidRDefault="003D72E9" w:rsidP="003D72E9">
            <w:pPr>
              <w:jc w:val="center"/>
              <w:rPr>
                <w:ins w:id="3193" w:author="abc" w:date="2018-07-02T14:19:00Z"/>
                <w:rFonts w:eastAsia="Calibri"/>
                <w:szCs w:val="26"/>
              </w:rPr>
            </w:pPr>
            <w:ins w:id="3194" w:author="abc" w:date="2018-07-02T14:20:00Z">
              <w:r>
                <w:rPr>
                  <w:rFonts w:eastAsia="Calibri"/>
                  <w:szCs w:val="26"/>
                </w:rPr>
                <w:t>null</w:t>
              </w:r>
            </w:ins>
          </w:p>
        </w:tc>
        <w:tc>
          <w:tcPr>
            <w:tcW w:w="2267" w:type="dxa"/>
            <w:shd w:val="clear" w:color="auto" w:fill="auto"/>
            <w:vAlign w:val="center"/>
          </w:tcPr>
          <w:p w:rsidR="003D72E9" w:rsidRPr="00302D9C" w:rsidRDefault="003D72E9" w:rsidP="003D72E9">
            <w:pPr>
              <w:jc w:val="center"/>
              <w:rPr>
                <w:ins w:id="3195" w:author="abc" w:date="2018-07-02T14:19:00Z"/>
                <w:rFonts w:eastAsia="Calibri"/>
                <w:szCs w:val="26"/>
              </w:rPr>
            </w:pPr>
          </w:p>
        </w:tc>
      </w:tr>
    </w:tbl>
    <w:p w:rsidR="003D72E9" w:rsidRDefault="003D72E9" w:rsidP="00233B8F">
      <w:pPr>
        <w:ind w:left="720"/>
        <w:rPr>
          <w:ins w:id="3196" w:author="abc" w:date="2018-07-02T14:20:00Z"/>
        </w:rPr>
        <w:pPrChange w:id="3197" w:author="abc" w:date="2018-07-02T14:09:00Z">
          <w:pPr>
            <w:pStyle w:val="ListParagraph"/>
            <w:numPr>
              <w:numId w:val="4"/>
            </w:numPr>
            <w:ind w:hanging="360"/>
          </w:pPr>
        </w:pPrChange>
      </w:pPr>
      <w:ins w:id="3198" w:author="abc" w:date="2018-07-02T14:20:00Z">
        <w:r>
          <w:t>HanhKiem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3D72E9" w:rsidRPr="00302D9C" w:rsidTr="00CB0440">
        <w:trPr>
          <w:trHeight w:val="680"/>
          <w:ins w:id="3199" w:author="abc" w:date="2018-07-02T14:20:00Z"/>
        </w:trPr>
        <w:tc>
          <w:tcPr>
            <w:tcW w:w="846" w:type="dxa"/>
            <w:shd w:val="clear" w:color="auto" w:fill="auto"/>
            <w:vAlign w:val="center"/>
          </w:tcPr>
          <w:p w:rsidR="003D72E9" w:rsidRPr="00302D9C" w:rsidRDefault="003D72E9" w:rsidP="00CB0440">
            <w:pPr>
              <w:jc w:val="center"/>
              <w:rPr>
                <w:ins w:id="3200" w:author="abc" w:date="2018-07-02T14:20:00Z"/>
                <w:rFonts w:eastAsia="Calibri"/>
                <w:szCs w:val="26"/>
              </w:rPr>
            </w:pPr>
            <w:ins w:id="3201" w:author="abc" w:date="2018-07-02T14:20:00Z">
              <w:r w:rsidRPr="00302D9C">
                <w:rPr>
                  <w:rFonts w:eastAsia="Calibri"/>
                  <w:szCs w:val="26"/>
                </w:rPr>
                <w:t>STT</w:t>
              </w:r>
            </w:ins>
          </w:p>
        </w:tc>
        <w:tc>
          <w:tcPr>
            <w:tcW w:w="2268" w:type="dxa"/>
            <w:shd w:val="clear" w:color="auto" w:fill="auto"/>
            <w:vAlign w:val="center"/>
          </w:tcPr>
          <w:p w:rsidR="003D72E9" w:rsidRPr="00302D9C" w:rsidRDefault="003D72E9" w:rsidP="00CB0440">
            <w:pPr>
              <w:jc w:val="center"/>
              <w:rPr>
                <w:ins w:id="3202" w:author="abc" w:date="2018-07-02T14:20:00Z"/>
                <w:rFonts w:eastAsia="Calibri"/>
                <w:szCs w:val="26"/>
              </w:rPr>
            </w:pPr>
            <w:ins w:id="3203" w:author="abc" w:date="2018-07-02T14:20:00Z">
              <w:r w:rsidRPr="00302D9C">
                <w:rPr>
                  <w:rFonts w:eastAsia="Calibri"/>
                  <w:szCs w:val="26"/>
                </w:rPr>
                <w:t>Thuộc tính</w:t>
              </w:r>
            </w:ins>
          </w:p>
        </w:tc>
        <w:tc>
          <w:tcPr>
            <w:tcW w:w="1843" w:type="dxa"/>
            <w:shd w:val="clear" w:color="auto" w:fill="auto"/>
            <w:vAlign w:val="center"/>
          </w:tcPr>
          <w:p w:rsidR="003D72E9" w:rsidRPr="00302D9C" w:rsidRDefault="003D72E9" w:rsidP="00CB0440">
            <w:pPr>
              <w:jc w:val="center"/>
              <w:rPr>
                <w:ins w:id="3204" w:author="abc" w:date="2018-07-02T14:20:00Z"/>
                <w:rFonts w:eastAsia="Calibri"/>
                <w:szCs w:val="26"/>
              </w:rPr>
            </w:pPr>
            <w:ins w:id="3205" w:author="abc" w:date="2018-07-02T14:20:00Z">
              <w:r w:rsidRPr="00302D9C">
                <w:rPr>
                  <w:rFonts w:eastAsia="Calibri"/>
                  <w:szCs w:val="26"/>
                </w:rPr>
                <w:t>Kiểu dữ liệu</w:t>
              </w:r>
            </w:ins>
          </w:p>
        </w:tc>
        <w:tc>
          <w:tcPr>
            <w:tcW w:w="2126" w:type="dxa"/>
            <w:shd w:val="clear" w:color="auto" w:fill="auto"/>
            <w:vAlign w:val="center"/>
          </w:tcPr>
          <w:p w:rsidR="003D72E9" w:rsidRPr="00302D9C" w:rsidRDefault="003D72E9" w:rsidP="00CB0440">
            <w:pPr>
              <w:jc w:val="center"/>
              <w:rPr>
                <w:ins w:id="3206" w:author="abc" w:date="2018-07-02T14:20:00Z"/>
                <w:rFonts w:eastAsia="Calibri"/>
                <w:szCs w:val="26"/>
              </w:rPr>
            </w:pPr>
            <w:ins w:id="3207" w:author="abc" w:date="2018-07-02T14:20:00Z">
              <w:r w:rsidRPr="00302D9C">
                <w:rPr>
                  <w:rFonts w:eastAsia="Calibri"/>
                  <w:szCs w:val="26"/>
                </w:rPr>
                <w:t>Ràng buộc</w:t>
              </w:r>
            </w:ins>
          </w:p>
        </w:tc>
        <w:tc>
          <w:tcPr>
            <w:tcW w:w="2267" w:type="dxa"/>
            <w:shd w:val="clear" w:color="auto" w:fill="auto"/>
            <w:vAlign w:val="center"/>
          </w:tcPr>
          <w:p w:rsidR="003D72E9" w:rsidRPr="00302D9C" w:rsidRDefault="003D72E9" w:rsidP="00CB0440">
            <w:pPr>
              <w:jc w:val="center"/>
              <w:rPr>
                <w:ins w:id="3208" w:author="abc" w:date="2018-07-02T14:20:00Z"/>
                <w:rFonts w:eastAsia="Calibri"/>
                <w:szCs w:val="26"/>
              </w:rPr>
            </w:pPr>
            <w:ins w:id="3209" w:author="abc" w:date="2018-07-02T14:20:00Z">
              <w:r w:rsidRPr="00302D9C">
                <w:rPr>
                  <w:rFonts w:eastAsia="Calibri"/>
                  <w:szCs w:val="26"/>
                </w:rPr>
                <w:t>Diễn giải</w:t>
              </w:r>
            </w:ins>
          </w:p>
        </w:tc>
      </w:tr>
      <w:tr w:rsidR="00AC2988" w:rsidRPr="00302D9C" w:rsidTr="00CB0440">
        <w:trPr>
          <w:trHeight w:val="680"/>
          <w:ins w:id="3210" w:author="abc" w:date="2018-07-02T14:21:00Z"/>
        </w:trPr>
        <w:tc>
          <w:tcPr>
            <w:tcW w:w="846" w:type="dxa"/>
            <w:shd w:val="clear" w:color="auto" w:fill="auto"/>
            <w:vAlign w:val="center"/>
          </w:tcPr>
          <w:p w:rsidR="00AC2988" w:rsidRPr="00302D9C" w:rsidRDefault="00AC2988" w:rsidP="00CB0440">
            <w:pPr>
              <w:jc w:val="center"/>
              <w:rPr>
                <w:ins w:id="3211" w:author="abc" w:date="2018-07-02T14:21:00Z"/>
                <w:rFonts w:eastAsia="Calibri"/>
                <w:szCs w:val="26"/>
              </w:rPr>
            </w:pPr>
            <w:ins w:id="3212" w:author="abc" w:date="2018-07-02T14:21:00Z">
              <w:r>
                <w:rPr>
                  <w:rFonts w:eastAsia="Calibri"/>
                  <w:szCs w:val="26"/>
                </w:rPr>
                <w:t>1</w:t>
              </w:r>
            </w:ins>
          </w:p>
        </w:tc>
        <w:tc>
          <w:tcPr>
            <w:tcW w:w="2268" w:type="dxa"/>
            <w:shd w:val="clear" w:color="auto" w:fill="auto"/>
            <w:vAlign w:val="center"/>
          </w:tcPr>
          <w:p w:rsidR="00AC2988" w:rsidRPr="00302D9C" w:rsidRDefault="00AC2988" w:rsidP="00CB0440">
            <w:pPr>
              <w:jc w:val="center"/>
              <w:rPr>
                <w:ins w:id="3213" w:author="abc" w:date="2018-07-02T14:21:00Z"/>
                <w:rFonts w:eastAsia="Calibri"/>
                <w:szCs w:val="26"/>
              </w:rPr>
            </w:pPr>
            <w:ins w:id="3214" w:author="abc" w:date="2018-07-02T14:21:00Z">
              <w:r>
                <w:rPr>
                  <w:rFonts w:eastAsia="Calibri"/>
                  <w:szCs w:val="26"/>
                </w:rPr>
                <w:t>MaHK</w:t>
              </w:r>
            </w:ins>
          </w:p>
        </w:tc>
        <w:tc>
          <w:tcPr>
            <w:tcW w:w="1843" w:type="dxa"/>
            <w:shd w:val="clear" w:color="auto" w:fill="auto"/>
            <w:vAlign w:val="center"/>
          </w:tcPr>
          <w:p w:rsidR="00AC2988" w:rsidRPr="00302D9C" w:rsidRDefault="00AC2988" w:rsidP="00CB0440">
            <w:pPr>
              <w:jc w:val="center"/>
              <w:rPr>
                <w:ins w:id="3215" w:author="abc" w:date="2018-07-02T14:21:00Z"/>
                <w:rFonts w:eastAsia="Calibri"/>
                <w:szCs w:val="26"/>
              </w:rPr>
            </w:pPr>
            <w:ins w:id="3216" w:author="abc" w:date="2018-07-02T14:21:00Z">
              <w:r w:rsidRPr="00AC2988">
                <w:rPr>
                  <w:rFonts w:eastAsia="Calibri"/>
                  <w:szCs w:val="26"/>
                </w:rPr>
                <w:t>varchar(10)</w:t>
              </w:r>
            </w:ins>
          </w:p>
        </w:tc>
        <w:tc>
          <w:tcPr>
            <w:tcW w:w="2126" w:type="dxa"/>
            <w:shd w:val="clear" w:color="auto" w:fill="auto"/>
            <w:vAlign w:val="center"/>
          </w:tcPr>
          <w:p w:rsidR="00AC2988" w:rsidRPr="00302D9C" w:rsidRDefault="00AC2988" w:rsidP="00CB0440">
            <w:pPr>
              <w:jc w:val="center"/>
              <w:rPr>
                <w:ins w:id="3217" w:author="abc" w:date="2018-07-02T14:21:00Z"/>
                <w:rFonts w:eastAsia="Calibri"/>
                <w:szCs w:val="26"/>
              </w:rPr>
            </w:pPr>
            <w:ins w:id="3218" w:author="abc" w:date="2018-07-02T14:21:00Z">
              <w:r>
                <w:rPr>
                  <w:rFonts w:eastAsia="Calibri"/>
                  <w:szCs w:val="26"/>
                </w:rPr>
                <w:t>PK</w:t>
              </w:r>
            </w:ins>
          </w:p>
        </w:tc>
        <w:tc>
          <w:tcPr>
            <w:tcW w:w="2267" w:type="dxa"/>
            <w:shd w:val="clear" w:color="auto" w:fill="auto"/>
            <w:vAlign w:val="center"/>
          </w:tcPr>
          <w:p w:rsidR="00AC2988" w:rsidRPr="00302D9C" w:rsidRDefault="00AC2988" w:rsidP="00CB0440">
            <w:pPr>
              <w:jc w:val="center"/>
              <w:rPr>
                <w:ins w:id="3219" w:author="abc" w:date="2018-07-02T14:21:00Z"/>
                <w:rFonts w:eastAsia="Calibri"/>
                <w:szCs w:val="26"/>
              </w:rPr>
            </w:pPr>
          </w:p>
        </w:tc>
      </w:tr>
      <w:tr w:rsidR="00AC2988" w:rsidRPr="00302D9C" w:rsidTr="00CB0440">
        <w:trPr>
          <w:trHeight w:val="680"/>
          <w:ins w:id="3220" w:author="abc" w:date="2018-07-02T14:21:00Z"/>
        </w:trPr>
        <w:tc>
          <w:tcPr>
            <w:tcW w:w="846" w:type="dxa"/>
            <w:shd w:val="clear" w:color="auto" w:fill="auto"/>
            <w:vAlign w:val="center"/>
          </w:tcPr>
          <w:p w:rsidR="00AC2988" w:rsidRDefault="00AC2988" w:rsidP="00CB0440">
            <w:pPr>
              <w:jc w:val="center"/>
              <w:rPr>
                <w:ins w:id="3221" w:author="abc" w:date="2018-07-02T14:21:00Z"/>
                <w:rFonts w:eastAsia="Calibri"/>
                <w:szCs w:val="26"/>
              </w:rPr>
            </w:pPr>
            <w:ins w:id="3222" w:author="abc" w:date="2018-07-02T14:21:00Z">
              <w:r>
                <w:rPr>
                  <w:rFonts w:eastAsia="Calibri"/>
                  <w:szCs w:val="26"/>
                </w:rPr>
                <w:t>2</w:t>
              </w:r>
            </w:ins>
          </w:p>
        </w:tc>
        <w:tc>
          <w:tcPr>
            <w:tcW w:w="2268" w:type="dxa"/>
            <w:shd w:val="clear" w:color="auto" w:fill="auto"/>
            <w:vAlign w:val="center"/>
          </w:tcPr>
          <w:p w:rsidR="00AC2988" w:rsidRDefault="00AC2988" w:rsidP="00CB0440">
            <w:pPr>
              <w:jc w:val="center"/>
              <w:rPr>
                <w:ins w:id="3223" w:author="abc" w:date="2018-07-02T14:21:00Z"/>
                <w:rFonts w:eastAsia="Calibri"/>
                <w:szCs w:val="26"/>
              </w:rPr>
            </w:pPr>
            <w:ins w:id="3224" w:author="abc" w:date="2018-07-02T14:21:00Z">
              <w:r w:rsidRPr="00AC2988">
                <w:rPr>
                  <w:rFonts w:eastAsia="Calibri"/>
                  <w:szCs w:val="26"/>
                </w:rPr>
                <w:t>LoaiHK</w:t>
              </w:r>
            </w:ins>
          </w:p>
        </w:tc>
        <w:tc>
          <w:tcPr>
            <w:tcW w:w="1843" w:type="dxa"/>
            <w:shd w:val="clear" w:color="auto" w:fill="auto"/>
            <w:vAlign w:val="center"/>
          </w:tcPr>
          <w:p w:rsidR="00AC2988" w:rsidRPr="00AC2988" w:rsidRDefault="00AC2988" w:rsidP="00CB0440">
            <w:pPr>
              <w:jc w:val="center"/>
              <w:rPr>
                <w:ins w:id="3225" w:author="abc" w:date="2018-07-02T14:21:00Z"/>
                <w:rFonts w:eastAsia="Calibri"/>
                <w:szCs w:val="26"/>
              </w:rPr>
            </w:pPr>
            <w:ins w:id="3226" w:author="abc" w:date="2018-07-02T14:22:00Z">
              <w:r w:rsidRPr="00AC2988">
                <w:rPr>
                  <w:rFonts w:eastAsia="Calibri"/>
                  <w:szCs w:val="26"/>
                </w:rPr>
                <w:t>nvarchar(10)</w:t>
              </w:r>
            </w:ins>
          </w:p>
        </w:tc>
        <w:tc>
          <w:tcPr>
            <w:tcW w:w="2126" w:type="dxa"/>
            <w:shd w:val="clear" w:color="auto" w:fill="auto"/>
            <w:vAlign w:val="center"/>
          </w:tcPr>
          <w:p w:rsidR="00AC2988" w:rsidRDefault="00AC2988" w:rsidP="00CB0440">
            <w:pPr>
              <w:jc w:val="center"/>
              <w:rPr>
                <w:ins w:id="3227" w:author="abc" w:date="2018-07-02T14:21:00Z"/>
                <w:rFonts w:eastAsia="Calibri"/>
                <w:szCs w:val="26"/>
              </w:rPr>
            </w:pPr>
            <w:ins w:id="3228" w:author="abc" w:date="2018-07-02T14:22:00Z">
              <w:r>
                <w:rPr>
                  <w:rFonts w:eastAsia="Calibri"/>
                  <w:szCs w:val="26"/>
                </w:rPr>
                <w:t>null</w:t>
              </w:r>
            </w:ins>
          </w:p>
        </w:tc>
        <w:tc>
          <w:tcPr>
            <w:tcW w:w="2267" w:type="dxa"/>
            <w:shd w:val="clear" w:color="auto" w:fill="auto"/>
            <w:vAlign w:val="center"/>
          </w:tcPr>
          <w:p w:rsidR="00AC2988" w:rsidRPr="00302D9C" w:rsidRDefault="00AC2988" w:rsidP="00CB0440">
            <w:pPr>
              <w:jc w:val="center"/>
              <w:rPr>
                <w:ins w:id="3229" w:author="abc" w:date="2018-07-02T14:21:00Z"/>
                <w:rFonts w:eastAsia="Calibri"/>
                <w:szCs w:val="26"/>
              </w:rPr>
            </w:pPr>
          </w:p>
        </w:tc>
      </w:tr>
    </w:tbl>
    <w:p w:rsidR="003D72E9" w:rsidRDefault="003D72E9" w:rsidP="00233B8F">
      <w:pPr>
        <w:ind w:left="720"/>
        <w:rPr>
          <w:ins w:id="3230" w:author="abc" w:date="2018-07-02T14:14:00Z"/>
        </w:rPr>
        <w:pPrChange w:id="3231" w:author="abc" w:date="2018-07-02T14:09:00Z">
          <w:pPr>
            <w:pStyle w:val="ListParagraph"/>
            <w:numPr>
              <w:numId w:val="4"/>
            </w:numPr>
            <w:ind w:hanging="360"/>
          </w:pPr>
        </w:pPrChange>
      </w:pPr>
    </w:p>
    <w:p w:rsidR="003D72E9" w:rsidRDefault="00AC2988" w:rsidP="00233B8F">
      <w:pPr>
        <w:ind w:left="720"/>
        <w:rPr>
          <w:ins w:id="3232" w:author="abc" w:date="2018-07-02T14:22:00Z"/>
        </w:rPr>
        <w:pPrChange w:id="3233" w:author="abc" w:date="2018-07-02T14:09:00Z">
          <w:pPr>
            <w:pStyle w:val="ListParagraph"/>
            <w:numPr>
              <w:numId w:val="4"/>
            </w:numPr>
            <w:ind w:hanging="360"/>
          </w:pPr>
        </w:pPrChange>
      </w:pPr>
      <w:ins w:id="3234" w:author="abc" w:date="2018-07-02T14:22:00Z">
        <w:r>
          <w:t>HocKi</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235" w:author="abc" w:date="2018-07-02T14:22:00Z"/>
        </w:trPr>
        <w:tc>
          <w:tcPr>
            <w:tcW w:w="846" w:type="dxa"/>
            <w:shd w:val="clear" w:color="auto" w:fill="auto"/>
            <w:vAlign w:val="center"/>
          </w:tcPr>
          <w:p w:rsidR="00AC2988" w:rsidRPr="00302D9C" w:rsidRDefault="00AC2988" w:rsidP="00CB0440">
            <w:pPr>
              <w:jc w:val="center"/>
              <w:rPr>
                <w:ins w:id="3236" w:author="abc" w:date="2018-07-02T14:22:00Z"/>
                <w:rFonts w:eastAsia="Calibri"/>
                <w:szCs w:val="26"/>
              </w:rPr>
            </w:pPr>
            <w:ins w:id="3237" w:author="abc" w:date="2018-07-02T14:22: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238" w:author="abc" w:date="2018-07-02T14:22:00Z"/>
                <w:rFonts w:eastAsia="Calibri"/>
                <w:szCs w:val="26"/>
              </w:rPr>
            </w:pPr>
            <w:ins w:id="3239" w:author="abc" w:date="2018-07-02T14:22: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240" w:author="abc" w:date="2018-07-02T14:22:00Z"/>
                <w:rFonts w:eastAsia="Calibri"/>
                <w:szCs w:val="26"/>
              </w:rPr>
            </w:pPr>
            <w:ins w:id="3241" w:author="abc" w:date="2018-07-02T14:22: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242" w:author="abc" w:date="2018-07-02T14:22:00Z"/>
                <w:rFonts w:eastAsia="Calibri"/>
                <w:szCs w:val="26"/>
              </w:rPr>
            </w:pPr>
            <w:ins w:id="3243" w:author="abc" w:date="2018-07-02T14:22: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244" w:author="abc" w:date="2018-07-02T14:22:00Z"/>
                <w:rFonts w:eastAsia="Calibri"/>
                <w:szCs w:val="26"/>
              </w:rPr>
            </w:pPr>
            <w:ins w:id="3245" w:author="abc" w:date="2018-07-02T14:22:00Z">
              <w:r w:rsidRPr="00302D9C">
                <w:rPr>
                  <w:rFonts w:eastAsia="Calibri"/>
                  <w:szCs w:val="26"/>
                </w:rPr>
                <w:t>Diễn giải</w:t>
              </w:r>
            </w:ins>
          </w:p>
        </w:tc>
      </w:tr>
      <w:tr w:rsidR="00AC2988" w:rsidRPr="00302D9C" w:rsidTr="00CB0440">
        <w:trPr>
          <w:trHeight w:val="680"/>
          <w:ins w:id="3246" w:author="abc" w:date="2018-07-02T14:22:00Z"/>
        </w:trPr>
        <w:tc>
          <w:tcPr>
            <w:tcW w:w="846" w:type="dxa"/>
            <w:shd w:val="clear" w:color="auto" w:fill="auto"/>
            <w:vAlign w:val="center"/>
          </w:tcPr>
          <w:p w:rsidR="00AC2988" w:rsidRPr="00302D9C" w:rsidRDefault="00AC2988" w:rsidP="00CB0440">
            <w:pPr>
              <w:jc w:val="center"/>
              <w:rPr>
                <w:ins w:id="3247" w:author="abc" w:date="2018-07-02T14:22:00Z"/>
                <w:rFonts w:eastAsia="Calibri"/>
                <w:szCs w:val="26"/>
              </w:rPr>
            </w:pPr>
            <w:ins w:id="3248" w:author="abc" w:date="2018-07-02T14:22:00Z">
              <w:r>
                <w:rPr>
                  <w:rFonts w:eastAsia="Calibri"/>
                  <w:szCs w:val="26"/>
                </w:rPr>
                <w:t>1</w:t>
              </w:r>
            </w:ins>
          </w:p>
        </w:tc>
        <w:tc>
          <w:tcPr>
            <w:tcW w:w="2268" w:type="dxa"/>
            <w:shd w:val="clear" w:color="auto" w:fill="auto"/>
            <w:vAlign w:val="center"/>
          </w:tcPr>
          <w:p w:rsidR="00AC2988" w:rsidRPr="00302D9C" w:rsidRDefault="00AC2988" w:rsidP="00CB0440">
            <w:pPr>
              <w:jc w:val="center"/>
              <w:rPr>
                <w:ins w:id="3249" w:author="abc" w:date="2018-07-02T14:22:00Z"/>
                <w:rFonts w:eastAsia="Calibri"/>
                <w:szCs w:val="26"/>
              </w:rPr>
            </w:pPr>
            <w:ins w:id="3250" w:author="abc" w:date="2018-07-02T14:22:00Z">
              <w:r w:rsidRPr="00AC2988">
                <w:rPr>
                  <w:rFonts w:eastAsia="Calibri"/>
                  <w:szCs w:val="26"/>
                </w:rPr>
                <w:t>MaHocKi</w:t>
              </w:r>
            </w:ins>
          </w:p>
        </w:tc>
        <w:tc>
          <w:tcPr>
            <w:tcW w:w="1843" w:type="dxa"/>
            <w:shd w:val="clear" w:color="auto" w:fill="auto"/>
            <w:vAlign w:val="center"/>
          </w:tcPr>
          <w:p w:rsidR="00AC2988" w:rsidRPr="00302D9C" w:rsidRDefault="00AC2988" w:rsidP="00CB0440">
            <w:pPr>
              <w:jc w:val="center"/>
              <w:rPr>
                <w:ins w:id="3251" w:author="abc" w:date="2018-07-02T14:22:00Z"/>
                <w:rFonts w:eastAsia="Calibri"/>
                <w:szCs w:val="26"/>
              </w:rPr>
            </w:pPr>
            <w:ins w:id="3252" w:author="abc" w:date="2018-07-02T14:22:00Z">
              <w:r>
                <w:rPr>
                  <w:rFonts w:eastAsia="Calibri"/>
                  <w:szCs w:val="26"/>
                </w:rPr>
                <w:t>Int</w:t>
              </w:r>
            </w:ins>
          </w:p>
        </w:tc>
        <w:tc>
          <w:tcPr>
            <w:tcW w:w="2126" w:type="dxa"/>
            <w:shd w:val="clear" w:color="auto" w:fill="auto"/>
            <w:vAlign w:val="center"/>
          </w:tcPr>
          <w:p w:rsidR="00AC2988" w:rsidRPr="00302D9C" w:rsidRDefault="00AC2988" w:rsidP="00CB0440">
            <w:pPr>
              <w:jc w:val="center"/>
              <w:rPr>
                <w:ins w:id="3253" w:author="abc" w:date="2018-07-02T14:22:00Z"/>
                <w:rFonts w:eastAsia="Calibri"/>
                <w:szCs w:val="26"/>
              </w:rPr>
            </w:pPr>
            <w:ins w:id="3254" w:author="abc" w:date="2018-07-02T14:22:00Z">
              <w:r>
                <w:rPr>
                  <w:rFonts w:eastAsia="Calibri"/>
                  <w:szCs w:val="26"/>
                </w:rPr>
                <w:t>PK</w:t>
              </w:r>
            </w:ins>
          </w:p>
        </w:tc>
        <w:tc>
          <w:tcPr>
            <w:tcW w:w="2267" w:type="dxa"/>
            <w:shd w:val="clear" w:color="auto" w:fill="auto"/>
            <w:vAlign w:val="center"/>
          </w:tcPr>
          <w:p w:rsidR="00AC2988" w:rsidRPr="00302D9C" w:rsidRDefault="00AC2988" w:rsidP="00CB0440">
            <w:pPr>
              <w:jc w:val="center"/>
              <w:rPr>
                <w:ins w:id="3255" w:author="abc" w:date="2018-07-02T14:22:00Z"/>
                <w:rFonts w:eastAsia="Calibri"/>
                <w:szCs w:val="26"/>
              </w:rPr>
            </w:pPr>
          </w:p>
        </w:tc>
      </w:tr>
      <w:tr w:rsidR="00AC2988" w:rsidRPr="00302D9C" w:rsidTr="00CB0440">
        <w:trPr>
          <w:trHeight w:val="680"/>
          <w:ins w:id="3256" w:author="abc" w:date="2018-07-02T14:22:00Z"/>
        </w:trPr>
        <w:tc>
          <w:tcPr>
            <w:tcW w:w="846" w:type="dxa"/>
            <w:shd w:val="clear" w:color="auto" w:fill="auto"/>
            <w:vAlign w:val="center"/>
          </w:tcPr>
          <w:p w:rsidR="00AC2988" w:rsidRDefault="00AC2988" w:rsidP="00CB0440">
            <w:pPr>
              <w:jc w:val="center"/>
              <w:rPr>
                <w:ins w:id="3257" w:author="abc" w:date="2018-07-02T14:22:00Z"/>
                <w:rFonts w:eastAsia="Calibri"/>
                <w:szCs w:val="26"/>
              </w:rPr>
            </w:pPr>
            <w:ins w:id="3258" w:author="abc" w:date="2018-07-02T14:22:00Z">
              <w:r>
                <w:rPr>
                  <w:rFonts w:eastAsia="Calibri"/>
                  <w:szCs w:val="26"/>
                </w:rPr>
                <w:t>2</w:t>
              </w:r>
            </w:ins>
          </w:p>
        </w:tc>
        <w:tc>
          <w:tcPr>
            <w:tcW w:w="2268" w:type="dxa"/>
            <w:shd w:val="clear" w:color="auto" w:fill="auto"/>
            <w:vAlign w:val="center"/>
          </w:tcPr>
          <w:p w:rsidR="00AC2988" w:rsidRPr="00AC2988" w:rsidRDefault="00AC2988" w:rsidP="00CB0440">
            <w:pPr>
              <w:jc w:val="center"/>
              <w:rPr>
                <w:ins w:id="3259" w:author="abc" w:date="2018-07-02T14:22:00Z"/>
                <w:rFonts w:eastAsia="Calibri"/>
                <w:szCs w:val="26"/>
              </w:rPr>
            </w:pPr>
            <w:ins w:id="3260" w:author="abc" w:date="2018-07-02T14:22:00Z">
              <w:r w:rsidRPr="00AC2988">
                <w:rPr>
                  <w:rFonts w:eastAsia="Calibri"/>
                  <w:szCs w:val="26"/>
                </w:rPr>
                <w:t>TenHocKi</w:t>
              </w:r>
            </w:ins>
          </w:p>
        </w:tc>
        <w:tc>
          <w:tcPr>
            <w:tcW w:w="1843" w:type="dxa"/>
            <w:shd w:val="clear" w:color="auto" w:fill="auto"/>
            <w:vAlign w:val="center"/>
          </w:tcPr>
          <w:p w:rsidR="00AC2988" w:rsidRDefault="00AC2988" w:rsidP="00CB0440">
            <w:pPr>
              <w:jc w:val="center"/>
              <w:rPr>
                <w:ins w:id="3261" w:author="abc" w:date="2018-07-02T14:22:00Z"/>
                <w:rFonts w:eastAsia="Calibri"/>
                <w:szCs w:val="26"/>
              </w:rPr>
            </w:pPr>
            <w:ins w:id="3262" w:author="abc" w:date="2018-07-02T14:22:00Z">
              <w:r w:rsidRPr="00AC2988">
                <w:rPr>
                  <w:rFonts w:eastAsia="Calibri"/>
                  <w:szCs w:val="26"/>
                </w:rPr>
                <w:t>nvarchar(50)</w:t>
              </w:r>
            </w:ins>
          </w:p>
        </w:tc>
        <w:tc>
          <w:tcPr>
            <w:tcW w:w="2126" w:type="dxa"/>
            <w:shd w:val="clear" w:color="auto" w:fill="auto"/>
            <w:vAlign w:val="center"/>
          </w:tcPr>
          <w:p w:rsidR="00AC2988" w:rsidRDefault="00AC2988" w:rsidP="00CB0440">
            <w:pPr>
              <w:jc w:val="center"/>
              <w:rPr>
                <w:ins w:id="3263" w:author="abc" w:date="2018-07-02T14:22:00Z"/>
                <w:rFonts w:eastAsia="Calibri"/>
                <w:szCs w:val="26"/>
              </w:rPr>
            </w:pPr>
            <w:ins w:id="3264" w:author="abc" w:date="2018-07-02T14:22:00Z">
              <w:r>
                <w:rPr>
                  <w:rFonts w:eastAsia="Calibri"/>
                  <w:szCs w:val="26"/>
                </w:rPr>
                <w:t>Null</w:t>
              </w:r>
            </w:ins>
          </w:p>
        </w:tc>
        <w:tc>
          <w:tcPr>
            <w:tcW w:w="2267" w:type="dxa"/>
            <w:shd w:val="clear" w:color="auto" w:fill="auto"/>
            <w:vAlign w:val="center"/>
          </w:tcPr>
          <w:p w:rsidR="00AC2988" w:rsidRPr="00302D9C" w:rsidRDefault="00AC2988" w:rsidP="00CB0440">
            <w:pPr>
              <w:jc w:val="center"/>
              <w:rPr>
                <w:ins w:id="3265" w:author="abc" w:date="2018-07-02T14:22:00Z"/>
                <w:rFonts w:eastAsia="Calibri"/>
                <w:szCs w:val="26"/>
              </w:rPr>
            </w:pPr>
          </w:p>
        </w:tc>
      </w:tr>
      <w:tr w:rsidR="00AC2988" w:rsidRPr="00302D9C" w:rsidTr="00CB0440">
        <w:trPr>
          <w:trHeight w:val="680"/>
          <w:ins w:id="3266" w:author="abc" w:date="2018-07-02T14:22:00Z"/>
        </w:trPr>
        <w:tc>
          <w:tcPr>
            <w:tcW w:w="846" w:type="dxa"/>
            <w:shd w:val="clear" w:color="auto" w:fill="auto"/>
            <w:vAlign w:val="center"/>
          </w:tcPr>
          <w:p w:rsidR="00AC2988" w:rsidRDefault="00AC2988" w:rsidP="00CB0440">
            <w:pPr>
              <w:jc w:val="center"/>
              <w:rPr>
                <w:ins w:id="3267" w:author="abc" w:date="2018-07-02T14:22:00Z"/>
                <w:rFonts w:eastAsia="Calibri"/>
                <w:szCs w:val="26"/>
              </w:rPr>
            </w:pPr>
            <w:ins w:id="3268" w:author="abc" w:date="2018-07-02T14:22:00Z">
              <w:r>
                <w:rPr>
                  <w:rFonts w:eastAsia="Calibri"/>
                  <w:szCs w:val="26"/>
                </w:rPr>
                <w:t>3</w:t>
              </w:r>
            </w:ins>
          </w:p>
        </w:tc>
        <w:tc>
          <w:tcPr>
            <w:tcW w:w="2268" w:type="dxa"/>
            <w:shd w:val="clear" w:color="auto" w:fill="auto"/>
            <w:vAlign w:val="center"/>
          </w:tcPr>
          <w:p w:rsidR="00AC2988" w:rsidRPr="00AC2988" w:rsidRDefault="00AC2988" w:rsidP="00CB0440">
            <w:pPr>
              <w:jc w:val="center"/>
              <w:rPr>
                <w:ins w:id="3269" w:author="abc" w:date="2018-07-02T14:22:00Z"/>
                <w:rFonts w:eastAsia="Calibri"/>
                <w:szCs w:val="26"/>
              </w:rPr>
            </w:pPr>
            <w:ins w:id="3270" w:author="abc" w:date="2018-07-02T14:22:00Z">
              <w:r w:rsidRPr="00AC2988">
                <w:rPr>
                  <w:rFonts w:eastAsia="Calibri"/>
                  <w:szCs w:val="26"/>
                </w:rPr>
                <w:t>HeSo</w:t>
              </w:r>
            </w:ins>
          </w:p>
        </w:tc>
        <w:tc>
          <w:tcPr>
            <w:tcW w:w="1843" w:type="dxa"/>
            <w:shd w:val="clear" w:color="auto" w:fill="auto"/>
            <w:vAlign w:val="center"/>
          </w:tcPr>
          <w:p w:rsidR="00AC2988" w:rsidRPr="00AC2988" w:rsidRDefault="00AC2988" w:rsidP="00CB0440">
            <w:pPr>
              <w:jc w:val="center"/>
              <w:rPr>
                <w:ins w:id="3271" w:author="abc" w:date="2018-07-02T14:22:00Z"/>
                <w:rFonts w:eastAsia="Calibri"/>
                <w:szCs w:val="26"/>
              </w:rPr>
            </w:pPr>
            <w:ins w:id="3272" w:author="abc" w:date="2018-07-02T14:22:00Z">
              <w:r>
                <w:rPr>
                  <w:rFonts w:eastAsia="Calibri"/>
                  <w:szCs w:val="26"/>
                </w:rPr>
                <w:t>Int</w:t>
              </w:r>
            </w:ins>
          </w:p>
        </w:tc>
        <w:tc>
          <w:tcPr>
            <w:tcW w:w="2126" w:type="dxa"/>
            <w:shd w:val="clear" w:color="auto" w:fill="auto"/>
            <w:vAlign w:val="center"/>
          </w:tcPr>
          <w:p w:rsidR="00AC2988" w:rsidRDefault="00AC2988" w:rsidP="00CB0440">
            <w:pPr>
              <w:jc w:val="center"/>
              <w:rPr>
                <w:ins w:id="3273" w:author="abc" w:date="2018-07-02T14:22:00Z"/>
                <w:rFonts w:eastAsia="Calibri"/>
                <w:szCs w:val="26"/>
              </w:rPr>
            </w:pPr>
            <w:ins w:id="3274" w:author="abc" w:date="2018-07-02T14:22:00Z">
              <w:r>
                <w:rPr>
                  <w:rFonts w:eastAsia="Calibri"/>
                  <w:szCs w:val="26"/>
                </w:rPr>
                <w:t>null</w:t>
              </w:r>
            </w:ins>
          </w:p>
        </w:tc>
        <w:tc>
          <w:tcPr>
            <w:tcW w:w="2267" w:type="dxa"/>
            <w:shd w:val="clear" w:color="auto" w:fill="auto"/>
            <w:vAlign w:val="center"/>
          </w:tcPr>
          <w:p w:rsidR="00AC2988" w:rsidRPr="00302D9C" w:rsidRDefault="00AC2988" w:rsidP="00CB0440">
            <w:pPr>
              <w:jc w:val="center"/>
              <w:rPr>
                <w:ins w:id="3275" w:author="abc" w:date="2018-07-02T14:22:00Z"/>
                <w:rFonts w:eastAsia="Calibri"/>
                <w:szCs w:val="26"/>
              </w:rPr>
            </w:pPr>
          </w:p>
        </w:tc>
      </w:tr>
    </w:tbl>
    <w:p w:rsidR="00AC2988" w:rsidRDefault="00AC2988" w:rsidP="00233B8F">
      <w:pPr>
        <w:ind w:left="720"/>
        <w:rPr>
          <w:ins w:id="3276" w:author="abc" w:date="2018-07-02T14:23:00Z"/>
        </w:rPr>
        <w:pPrChange w:id="3277" w:author="abc" w:date="2018-07-02T14:09:00Z">
          <w:pPr>
            <w:pStyle w:val="ListParagraph"/>
            <w:numPr>
              <w:numId w:val="4"/>
            </w:numPr>
            <w:ind w:hanging="360"/>
          </w:pPr>
        </w:pPrChange>
      </w:pPr>
      <w:ins w:id="3278" w:author="abc" w:date="2018-07-02T14:23:00Z">
        <w:r>
          <w:t>HocLuc</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279" w:author="abc" w:date="2018-07-02T14:23:00Z"/>
        </w:trPr>
        <w:tc>
          <w:tcPr>
            <w:tcW w:w="846" w:type="dxa"/>
            <w:shd w:val="clear" w:color="auto" w:fill="auto"/>
            <w:vAlign w:val="center"/>
          </w:tcPr>
          <w:p w:rsidR="00AC2988" w:rsidRPr="00302D9C" w:rsidRDefault="00AC2988" w:rsidP="00CB0440">
            <w:pPr>
              <w:jc w:val="center"/>
              <w:rPr>
                <w:ins w:id="3280" w:author="abc" w:date="2018-07-02T14:23:00Z"/>
                <w:rFonts w:eastAsia="Calibri"/>
                <w:szCs w:val="26"/>
              </w:rPr>
            </w:pPr>
            <w:ins w:id="3281" w:author="abc" w:date="2018-07-02T14:23: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282" w:author="abc" w:date="2018-07-02T14:23:00Z"/>
                <w:rFonts w:eastAsia="Calibri"/>
                <w:szCs w:val="26"/>
              </w:rPr>
            </w:pPr>
            <w:ins w:id="3283" w:author="abc" w:date="2018-07-02T14:23: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284" w:author="abc" w:date="2018-07-02T14:23:00Z"/>
                <w:rFonts w:eastAsia="Calibri"/>
                <w:szCs w:val="26"/>
              </w:rPr>
            </w:pPr>
            <w:ins w:id="3285" w:author="abc" w:date="2018-07-02T14:23: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286" w:author="abc" w:date="2018-07-02T14:23:00Z"/>
                <w:rFonts w:eastAsia="Calibri"/>
                <w:szCs w:val="26"/>
              </w:rPr>
            </w:pPr>
            <w:ins w:id="3287" w:author="abc" w:date="2018-07-02T14:23: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288" w:author="abc" w:date="2018-07-02T14:23:00Z"/>
                <w:rFonts w:eastAsia="Calibri"/>
                <w:szCs w:val="26"/>
              </w:rPr>
            </w:pPr>
            <w:ins w:id="3289" w:author="abc" w:date="2018-07-02T14:23:00Z">
              <w:r w:rsidRPr="00302D9C">
                <w:rPr>
                  <w:rFonts w:eastAsia="Calibri"/>
                  <w:szCs w:val="26"/>
                </w:rPr>
                <w:t>Diễn giải</w:t>
              </w:r>
            </w:ins>
          </w:p>
        </w:tc>
      </w:tr>
      <w:tr w:rsidR="00AC2988" w:rsidRPr="00302D9C" w:rsidTr="00CB0440">
        <w:trPr>
          <w:trHeight w:val="680"/>
          <w:ins w:id="3290" w:author="abc" w:date="2018-07-02T14:23:00Z"/>
        </w:trPr>
        <w:tc>
          <w:tcPr>
            <w:tcW w:w="846" w:type="dxa"/>
            <w:shd w:val="clear" w:color="auto" w:fill="auto"/>
            <w:vAlign w:val="center"/>
          </w:tcPr>
          <w:p w:rsidR="00AC2988" w:rsidRPr="00302D9C" w:rsidRDefault="00AC2988" w:rsidP="00CB0440">
            <w:pPr>
              <w:jc w:val="center"/>
              <w:rPr>
                <w:ins w:id="3291" w:author="abc" w:date="2018-07-02T14:23:00Z"/>
                <w:rFonts w:eastAsia="Calibri"/>
                <w:szCs w:val="26"/>
              </w:rPr>
            </w:pPr>
            <w:ins w:id="3292" w:author="abc" w:date="2018-07-02T14:23:00Z">
              <w:r>
                <w:rPr>
                  <w:rFonts w:eastAsia="Calibri"/>
                  <w:szCs w:val="26"/>
                </w:rPr>
                <w:t>1</w:t>
              </w:r>
            </w:ins>
          </w:p>
        </w:tc>
        <w:tc>
          <w:tcPr>
            <w:tcW w:w="2268" w:type="dxa"/>
            <w:shd w:val="clear" w:color="auto" w:fill="auto"/>
            <w:vAlign w:val="center"/>
          </w:tcPr>
          <w:p w:rsidR="00AC2988" w:rsidRPr="00302D9C" w:rsidRDefault="00AC2988" w:rsidP="00CB0440">
            <w:pPr>
              <w:jc w:val="center"/>
              <w:rPr>
                <w:ins w:id="3293" w:author="abc" w:date="2018-07-02T14:23:00Z"/>
                <w:rFonts w:eastAsia="Calibri"/>
                <w:szCs w:val="26"/>
              </w:rPr>
            </w:pPr>
            <w:ins w:id="3294" w:author="abc" w:date="2018-07-02T14:23:00Z">
              <w:r w:rsidRPr="00AC2988">
                <w:rPr>
                  <w:rFonts w:eastAsia="Calibri"/>
                  <w:szCs w:val="26"/>
                </w:rPr>
                <w:t>MaHocLuc</w:t>
              </w:r>
            </w:ins>
          </w:p>
        </w:tc>
        <w:tc>
          <w:tcPr>
            <w:tcW w:w="1843" w:type="dxa"/>
            <w:shd w:val="clear" w:color="auto" w:fill="auto"/>
            <w:vAlign w:val="center"/>
          </w:tcPr>
          <w:p w:rsidR="00AC2988" w:rsidRPr="00302D9C" w:rsidRDefault="00AC2988" w:rsidP="00CB0440">
            <w:pPr>
              <w:jc w:val="center"/>
              <w:rPr>
                <w:ins w:id="3295" w:author="abc" w:date="2018-07-02T14:23:00Z"/>
                <w:rFonts w:eastAsia="Calibri"/>
                <w:szCs w:val="26"/>
              </w:rPr>
            </w:pPr>
            <w:ins w:id="3296" w:author="abc" w:date="2018-07-02T14:23:00Z">
              <w:r w:rsidRPr="00AC2988">
                <w:rPr>
                  <w:rFonts w:eastAsia="Calibri"/>
                  <w:szCs w:val="26"/>
                </w:rPr>
                <w:t>varchar(10)</w:t>
              </w:r>
            </w:ins>
          </w:p>
        </w:tc>
        <w:tc>
          <w:tcPr>
            <w:tcW w:w="2126" w:type="dxa"/>
            <w:shd w:val="clear" w:color="auto" w:fill="auto"/>
            <w:vAlign w:val="center"/>
          </w:tcPr>
          <w:p w:rsidR="00AC2988" w:rsidRPr="00302D9C" w:rsidRDefault="00AC2988" w:rsidP="00CB0440">
            <w:pPr>
              <w:jc w:val="center"/>
              <w:rPr>
                <w:ins w:id="3297" w:author="abc" w:date="2018-07-02T14:23:00Z"/>
                <w:rFonts w:eastAsia="Calibri"/>
                <w:szCs w:val="26"/>
              </w:rPr>
            </w:pPr>
            <w:ins w:id="3298" w:author="abc" w:date="2018-07-02T14:23:00Z">
              <w:r>
                <w:rPr>
                  <w:rFonts w:eastAsia="Calibri"/>
                  <w:szCs w:val="26"/>
                </w:rPr>
                <w:t>PK</w:t>
              </w:r>
            </w:ins>
          </w:p>
        </w:tc>
        <w:tc>
          <w:tcPr>
            <w:tcW w:w="2267" w:type="dxa"/>
            <w:shd w:val="clear" w:color="auto" w:fill="auto"/>
            <w:vAlign w:val="center"/>
          </w:tcPr>
          <w:p w:rsidR="00AC2988" w:rsidRPr="00302D9C" w:rsidRDefault="00AC2988" w:rsidP="00CB0440">
            <w:pPr>
              <w:jc w:val="center"/>
              <w:rPr>
                <w:ins w:id="3299" w:author="abc" w:date="2018-07-02T14:23:00Z"/>
                <w:rFonts w:eastAsia="Calibri"/>
                <w:szCs w:val="26"/>
              </w:rPr>
            </w:pPr>
          </w:p>
        </w:tc>
      </w:tr>
      <w:tr w:rsidR="00AC2988" w:rsidRPr="00302D9C" w:rsidTr="00CB0440">
        <w:trPr>
          <w:trHeight w:val="680"/>
          <w:ins w:id="3300" w:author="abc" w:date="2018-07-02T14:23:00Z"/>
        </w:trPr>
        <w:tc>
          <w:tcPr>
            <w:tcW w:w="846" w:type="dxa"/>
            <w:shd w:val="clear" w:color="auto" w:fill="auto"/>
            <w:vAlign w:val="center"/>
          </w:tcPr>
          <w:p w:rsidR="00AC2988" w:rsidRDefault="00AC2988" w:rsidP="00CB0440">
            <w:pPr>
              <w:jc w:val="center"/>
              <w:rPr>
                <w:ins w:id="3301" w:author="abc" w:date="2018-07-02T14:23:00Z"/>
                <w:rFonts w:eastAsia="Calibri"/>
                <w:szCs w:val="26"/>
              </w:rPr>
            </w:pPr>
            <w:ins w:id="3302" w:author="abc" w:date="2018-07-02T14:23:00Z">
              <w:r>
                <w:rPr>
                  <w:rFonts w:eastAsia="Calibri"/>
                  <w:szCs w:val="26"/>
                </w:rPr>
                <w:t>2</w:t>
              </w:r>
            </w:ins>
          </w:p>
        </w:tc>
        <w:tc>
          <w:tcPr>
            <w:tcW w:w="2268" w:type="dxa"/>
            <w:shd w:val="clear" w:color="auto" w:fill="auto"/>
            <w:vAlign w:val="center"/>
          </w:tcPr>
          <w:p w:rsidR="00AC2988" w:rsidRPr="00AC2988" w:rsidRDefault="00AC2988" w:rsidP="00CB0440">
            <w:pPr>
              <w:jc w:val="center"/>
              <w:rPr>
                <w:ins w:id="3303" w:author="abc" w:date="2018-07-02T14:23:00Z"/>
                <w:rFonts w:eastAsia="Calibri"/>
                <w:szCs w:val="26"/>
              </w:rPr>
            </w:pPr>
            <w:ins w:id="3304" w:author="abc" w:date="2018-07-02T14:23:00Z">
              <w:r w:rsidRPr="00AC2988">
                <w:rPr>
                  <w:rFonts w:eastAsia="Calibri"/>
                  <w:szCs w:val="26"/>
                </w:rPr>
                <w:t>TenHocLuc</w:t>
              </w:r>
            </w:ins>
          </w:p>
        </w:tc>
        <w:tc>
          <w:tcPr>
            <w:tcW w:w="1843" w:type="dxa"/>
            <w:shd w:val="clear" w:color="auto" w:fill="auto"/>
            <w:vAlign w:val="center"/>
          </w:tcPr>
          <w:p w:rsidR="00AC2988" w:rsidRDefault="00AC2988" w:rsidP="00CB0440">
            <w:pPr>
              <w:jc w:val="center"/>
              <w:rPr>
                <w:ins w:id="3305" w:author="abc" w:date="2018-07-02T14:23:00Z"/>
                <w:rFonts w:eastAsia="Calibri"/>
                <w:szCs w:val="26"/>
              </w:rPr>
            </w:pPr>
            <w:ins w:id="3306" w:author="abc" w:date="2018-07-02T14:23:00Z">
              <w:r w:rsidRPr="00AC2988">
                <w:rPr>
                  <w:rFonts w:eastAsia="Calibri"/>
                  <w:szCs w:val="26"/>
                </w:rPr>
                <w:t>nvarchar(50)</w:t>
              </w:r>
            </w:ins>
          </w:p>
        </w:tc>
        <w:tc>
          <w:tcPr>
            <w:tcW w:w="2126" w:type="dxa"/>
            <w:shd w:val="clear" w:color="auto" w:fill="auto"/>
            <w:vAlign w:val="center"/>
          </w:tcPr>
          <w:p w:rsidR="00AC2988" w:rsidRDefault="00AC2988" w:rsidP="00CB0440">
            <w:pPr>
              <w:jc w:val="center"/>
              <w:rPr>
                <w:ins w:id="3307" w:author="abc" w:date="2018-07-02T14:23:00Z"/>
                <w:rFonts w:eastAsia="Calibri"/>
                <w:szCs w:val="26"/>
              </w:rPr>
            </w:pPr>
            <w:ins w:id="3308" w:author="abc" w:date="2018-07-02T14:23:00Z">
              <w:r>
                <w:rPr>
                  <w:rFonts w:eastAsia="Calibri"/>
                  <w:szCs w:val="26"/>
                </w:rPr>
                <w:t>Null</w:t>
              </w:r>
            </w:ins>
          </w:p>
        </w:tc>
        <w:tc>
          <w:tcPr>
            <w:tcW w:w="2267" w:type="dxa"/>
            <w:shd w:val="clear" w:color="auto" w:fill="auto"/>
            <w:vAlign w:val="center"/>
          </w:tcPr>
          <w:p w:rsidR="00AC2988" w:rsidRPr="00302D9C" w:rsidRDefault="00AC2988" w:rsidP="00CB0440">
            <w:pPr>
              <w:jc w:val="center"/>
              <w:rPr>
                <w:ins w:id="3309" w:author="abc" w:date="2018-07-02T14:23:00Z"/>
                <w:rFonts w:eastAsia="Calibri"/>
                <w:szCs w:val="26"/>
              </w:rPr>
            </w:pPr>
          </w:p>
        </w:tc>
      </w:tr>
      <w:tr w:rsidR="00AC2988" w:rsidRPr="00302D9C" w:rsidTr="00CB0440">
        <w:trPr>
          <w:trHeight w:val="680"/>
          <w:ins w:id="3310" w:author="abc" w:date="2018-07-02T14:23:00Z"/>
        </w:trPr>
        <w:tc>
          <w:tcPr>
            <w:tcW w:w="846" w:type="dxa"/>
            <w:shd w:val="clear" w:color="auto" w:fill="auto"/>
            <w:vAlign w:val="center"/>
          </w:tcPr>
          <w:p w:rsidR="00AC2988" w:rsidRDefault="00AC2988" w:rsidP="00CB0440">
            <w:pPr>
              <w:jc w:val="center"/>
              <w:rPr>
                <w:ins w:id="3311" w:author="abc" w:date="2018-07-02T14:23:00Z"/>
                <w:rFonts w:eastAsia="Calibri"/>
                <w:szCs w:val="26"/>
              </w:rPr>
            </w:pPr>
            <w:ins w:id="3312" w:author="abc" w:date="2018-07-02T14:23:00Z">
              <w:r>
                <w:rPr>
                  <w:rFonts w:eastAsia="Calibri"/>
                  <w:szCs w:val="26"/>
                </w:rPr>
                <w:t>3</w:t>
              </w:r>
            </w:ins>
          </w:p>
        </w:tc>
        <w:tc>
          <w:tcPr>
            <w:tcW w:w="2268" w:type="dxa"/>
            <w:shd w:val="clear" w:color="auto" w:fill="auto"/>
            <w:vAlign w:val="center"/>
          </w:tcPr>
          <w:p w:rsidR="00AC2988" w:rsidRPr="00AC2988" w:rsidRDefault="00AC2988" w:rsidP="00CB0440">
            <w:pPr>
              <w:jc w:val="center"/>
              <w:rPr>
                <w:ins w:id="3313" w:author="abc" w:date="2018-07-02T14:23:00Z"/>
                <w:rFonts w:eastAsia="Calibri"/>
                <w:szCs w:val="26"/>
              </w:rPr>
            </w:pPr>
            <w:ins w:id="3314" w:author="abc" w:date="2018-07-02T14:23:00Z">
              <w:r w:rsidRPr="00AC2988">
                <w:rPr>
                  <w:rFonts w:eastAsia="Calibri"/>
                  <w:szCs w:val="26"/>
                </w:rPr>
                <w:t>DiemToiDa</w:t>
              </w:r>
            </w:ins>
          </w:p>
        </w:tc>
        <w:tc>
          <w:tcPr>
            <w:tcW w:w="1843" w:type="dxa"/>
            <w:shd w:val="clear" w:color="auto" w:fill="auto"/>
            <w:vAlign w:val="center"/>
          </w:tcPr>
          <w:p w:rsidR="00AC2988" w:rsidRPr="00AC2988" w:rsidRDefault="00AC2988" w:rsidP="00CB0440">
            <w:pPr>
              <w:jc w:val="center"/>
              <w:rPr>
                <w:ins w:id="3315" w:author="abc" w:date="2018-07-02T14:23:00Z"/>
                <w:rFonts w:eastAsia="Calibri"/>
                <w:szCs w:val="26"/>
              </w:rPr>
            </w:pPr>
            <w:ins w:id="3316" w:author="abc" w:date="2018-07-02T14:23:00Z">
              <w:r>
                <w:rPr>
                  <w:rFonts w:eastAsia="Calibri"/>
                  <w:szCs w:val="26"/>
                </w:rPr>
                <w:t>Float</w:t>
              </w:r>
            </w:ins>
          </w:p>
        </w:tc>
        <w:tc>
          <w:tcPr>
            <w:tcW w:w="2126" w:type="dxa"/>
            <w:shd w:val="clear" w:color="auto" w:fill="auto"/>
            <w:vAlign w:val="center"/>
          </w:tcPr>
          <w:p w:rsidR="00AC2988" w:rsidRDefault="00AC2988" w:rsidP="00CB0440">
            <w:pPr>
              <w:jc w:val="center"/>
              <w:rPr>
                <w:ins w:id="3317" w:author="abc" w:date="2018-07-02T14:23:00Z"/>
                <w:rFonts w:eastAsia="Calibri"/>
                <w:szCs w:val="26"/>
              </w:rPr>
            </w:pPr>
            <w:ins w:id="3318" w:author="abc" w:date="2018-07-02T14:23:00Z">
              <w:r>
                <w:rPr>
                  <w:rFonts w:eastAsia="Calibri"/>
                  <w:szCs w:val="26"/>
                </w:rPr>
                <w:t>null</w:t>
              </w:r>
            </w:ins>
          </w:p>
        </w:tc>
        <w:tc>
          <w:tcPr>
            <w:tcW w:w="2267" w:type="dxa"/>
            <w:shd w:val="clear" w:color="auto" w:fill="auto"/>
            <w:vAlign w:val="center"/>
          </w:tcPr>
          <w:p w:rsidR="00AC2988" w:rsidRPr="00302D9C" w:rsidRDefault="00AC2988" w:rsidP="00CB0440">
            <w:pPr>
              <w:jc w:val="center"/>
              <w:rPr>
                <w:ins w:id="3319" w:author="abc" w:date="2018-07-02T14:23:00Z"/>
                <w:rFonts w:eastAsia="Calibri"/>
                <w:szCs w:val="26"/>
              </w:rPr>
            </w:pPr>
          </w:p>
        </w:tc>
      </w:tr>
      <w:tr w:rsidR="00AC2988" w:rsidRPr="00302D9C" w:rsidTr="00CB0440">
        <w:trPr>
          <w:trHeight w:val="680"/>
          <w:ins w:id="3320" w:author="abc" w:date="2018-07-02T14:23:00Z"/>
        </w:trPr>
        <w:tc>
          <w:tcPr>
            <w:tcW w:w="846" w:type="dxa"/>
            <w:shd w:val="clear" w:color="auto" w:fill="auto"/>
            <w:vAlign w:val="center"/>
          </w:tcPr>
          <w:p w:rsidR="00AC2988" w:rsidRDefault="00AC2988" w:rsidP="00CB0440">
            <w:pPr>
              <w:jc w:val="center"/>
              <w:rPr>
                <w:ins w:id="3321" w:author="abc" w:date="2018-07-02T14:23:00Z"/>
                <w:rFonts w:eastAsia="Calibri"/>
                <w:szCs w:val="26"/>
              </w:rPr>
            </w:pPr>
            <w:ins w:id="3322" w:author="abc" w:date="2018-07-02T14:23:00Z">
              <w:r>
                <w:rPr>
                  <w:rFonts w:eastAsia="Calibri"/>
                  <w:szCs w:val="26"/>
                </w:rPr>
                <w:lastRenderedPageBreak/>
                <w:t>4</w:t>
              </w:r>
            </w:ins>
          </w:p>
        </w:tc>
        <w:tc>
          <w:tcPr>
            <w:tcW w:w="2268" w:type="dxa"/>
            <w:shd w:val="clear" w:color="auto" w:fill="auto"/>
            <w:vAlign w:val="center"/>
          </w:tcPr>
          <w:p w:rsidR="00AC2988" w:rsidRPr="00AC2988" w:rsidRDefault="00AC2988" w:rsidP="00CB0440">
            <w:pPr>
              <w:jc w:val="center"/>
              <w:rPr>
                <w:ins w:id="3323" w:author="abc" w:date="2018-07-02T14:23:00Z"/>
                <w:rFonts w:eastAsia="Calibri"/>
                <w:szCs w:val="26"/>
              </w:rPr>
            </w:pPr>
            <w:ins w:id="3324" w:author="abc" w:date="2018-07-02T14:23:00Z">
              <w:r w:rsidRPr="00AC2988">
                <w:rPr>
                  <w:rFonts w:eastAsia="Calibri"/>
                  <w:szCs w:val="26"/>
                </w:rPr>
                <w:t>DiemToiThieu</w:t>
              </w:r>
            </w:ins>
          </w:p>
        </w:tc>
        <w:tc>
          <w:tcPr>
            <w:tcW w:w="1843" w:type="dxa"/>
            <w:shd w:val="clear" w:color="auto" w:fill="auto"/>
            <w:vAlign w:val="center"/>
          </w:tcPr>
          <w:p w:rsidR="00AC2988" w:rsidRDefault="00AC2988" w:rsidP="00CB0440">
            <w:pPr>
              <w:jc w:val="center"/>
              <w:rPr>
                <w:ins w:id="3325" w:author="abc" w:date="2018-07-02T14:23:00Z"/>
                <w:rFonts w:eastAsia="Calibri"/>
                <w:szCs w:val="26"/>
              </w:rPr>
            </w:pPr>
            <w:ins w:id="3326" w:author="abc" w:date="2018-07-02T14:23:00Z">
              <w:r w:rsidRPr="00AC2988">
                <w:rPr>
                  <w:rFonts w:eastAsia="Calibri"/>
                  <w:szCs w:val="26"/>
                </w:rPr>
                <w:t>float</w:t>
              </w:r>
            </w:ins>
          </w:p>
        </w:tc>
        <w:tc>
          <w:tcPr>
            <w:tcW w:w="2126" w:type="dxa"/>
            <w:shd w:val="clear" w:color="auto" w:fill="auto"/>
            <w:vAlign w:val="center"/>
          </w:tcPr>
          <w:p w:rsidR="00AC2988" w:rsidRDefault="00AC2988" w:rsidP="00CB0440">
            <w:pPr>
              <w:jc w:val="center"/>
              <w:rPr>
                <w:ins w:id="3327" w:author="abc" w:date="2018-07-02T14:23:00Z"/>
                <w:rFonts w:eastAsia="Calibri"/>
                <w:szCs w:val="26"/>
              </w:rPr>
            </w:pPr>
            <w:ins w:id="3328" w:author="abc" w:date="2018-07-02T14:23:00Z">
              <w:r>
                <w:rPr>
                  <w:rFonts w:eastAsia="Calibri"/>
                  <w:szCs w:val="26"/>
                </w:rPr>
                <w:t>null</w:t>
              </w:r>
            </w:ins>
          </w:p>
        </w:tc>
        <w:tc>
          <w:tcPr>
            <w:tcW w:w="2267" w:type="dxa"/>
            <w:shd w:val="clear" w:color="auto" w:fill="auto"/>
            <w:vAlign w:val="center"/>
          </w:tcPr>
          <w:p w:rsidR="00AC2988" w:rsidRPr="00302D9C" w:rsidRDefault="00AC2988" w:rsidP="00CB0440">
            <w:pPr>
              <w:jc w:val="center"/>
              <w:rPr>
                <w:ins w:id="3329" w:author="abc" w:date="2018-07-02T14:23:00Z"/>
                <w:rFonts w:eastAsia="Calibri"/>
                <w:szCs w:val="26"/>
              </w:rPr>
            </w:pPr>
          </w:p>
        </w:tc>
      </w:tr>
    </w:tbl>
    <w:p w:rsidR="00AC2988" w:rsidRDefault="00AC2988" w:rsidP="00233B8F">
      <w:pPr>
        <w:ind w:left="720"/>
        <w:rPr>
          <w:ins w:id="3330" w:author="abc" w:date="2018-07-02T14:24:00Z"/>
        </w:rPr>
        <w:pPrChange w:id="3331" w:author="abc" w:date="2018-07-02T14:09:00Z">
          <w:pPr>
            <w:pStyle w:val="ListParagraph"/>
            <w:numPr>
              <w:numId w:val="4"/>
            </w:numPr>
            <w:ind w:hanging="360"/>
          </w:pPr>
        </w:pPrChange>
      </w:pPr>
      <w:ins w:id="3332" w:author="abc" w:date="2018-07-02T14:24:00Z">
        <w:r>
          <w:t>HocSinh</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333" w:author="abc" w:date="2018-07-02T14:24:00Z"/>
        </w:trPr>
        <w:tc>
          <w:tcPr>
            <w:tcW w:w="846" w:type="dxa"/>
            <w:shd w:val="clear" w:color="auto" w:fill="auto"/>
            <w:vAlign w:val="center"/>
          </w:tcPr>
          <w:p w:rsidR="00AC2988" w:rsidRPr="00302D9C" w:rsidRDefault="00AC2988" w:rsidP="00CB0440">
            <w:pPr>
              <w:jc w:val="center"/>
              <w:rPr>
                <w:ins w:id="3334" w:author="abc" w:date="2018-07-02T14:24:00Z"/>
                <w:rFonts w:eastAsia="Calibri"/>
                <w:szCs w:val="26"/>
              </w:rPr>
            </w:pPr>
            <w:ins w:id="3335" w:author="abc" w:date="2018-07-02T14:24: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336" w:author="abc" w:date="2018-07-02T14:24:00Z"/>
                <w:rFonts w:eastAsia="Calibri"/>
                <w:szCs w:val="26"/>
              </w:rPr>
            </w:pPr>
            <w:ins w:id="3337" w:author="abc" w:date="2018-07-02T14:24: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338" w:author="abc" w:date="2018-07-02T14:24:00Z"/>
                <w:rFonts w:eastAsia="Calibri"/>
                <w:szCs w:val="26"/>
              </w:rPr>
            </w:pPr>
            <w:ins w:id="3339" w:author="abc" w:date="2018-07-02T14:24: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340" w:author="abc" w:date="2018-07-02T14:24:00Z"/>
                <w:rFonts w:eastAsia="Calibri"/>
                <w:szCs w:val="26"/>
              </w:rPr>
            </w:pPr>
            <w:ins w:id="3341" w:author="abc" w:date="2018-07-02T14:24: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342" w:author="abc" w:date="2018-07-02T14:24:00Z"/>
                <w:rFonts w:eastAsia="Calibri"/>
                <w:szCs w:val="26"/>
              </w:rPr>
            </w:pPr>
            <w:ins w:id="3343" w:author="abc" w:date="2018-07-02T14:24:00Z">
              <w:r w:rsidRPr="00302D9C">
                <w:rPr>
                  <w:rFonts w:eastAsia="Calibri"/>
                  <w:szCs w:val="26"/>
                </w:rPr>
                <w:t>Diễn giải</w:t>
              </w:r>
            </w:ins>
          </w:p>
        </w:tc>
      </w:tr>
      <w:tr w:rsidR="00AC2988" w:rsidRPr="00302D9C" w:rsidTr="00CB0440">
        <w:trPr>
          <w:trHeight w:val="680"/>
          <w:ins w:id="3344" w:author="abc" w:date="2018-07-02T14:24:00Z"/>
        </w:trPr>
        <w:tc>
          <w:tcPr>
            <w:tcW w:w="846" w:type="dxa"/>
            <w:shd w:val="clear" w:color="auto" w:fill="auto"/>
            <w:vAlign w:val="center"/>
          </w:tcPr>
          <w:p w:rsidR="00AC2988" w:rsidRPr="00302D9C" w:rsidRDefault="00AC2988" w:rsidP="00CB0440">
            <w:pPr>
              <w:jc w:val="center"/>
              <w:rPr>
                <w:ins w:id="3345" w:author="abc" w:date="2018-07-02T14:24:00Z"/>
                <w:rFonts w:eastAsia="Calibri"/>
                <w:szCs w:val="26"/>
              </w:rPr>
            </w:pPr>
            <w:ins w:id="3346" w:author="abc" w:date="2018-07-02T14:24:00Z">
              <w:r>
                <w:rPr>
                  <w:rFonts w:eastAsia="Calibri"/>
                  <w:szCs w:val="26"/>
                </w:rPr>
                <w:t>1</w:t>
              </w:r>
            </w:ins>
          </w:p>
        </w:tc>
        <w:tc>
          <w:tcPr>
            <w:tcW w:w="2268" w:type="dxa"/>
            <w:shd w:val="clear" w:color="auto" w:fill="auto"/>
            <w:vAlign w:val="center"/>
          </w:tcPr>
          <w:p w:rsidR="00AC2988" w:rsidRPr="00302D9C" w:rsidRDefault="00AC2988" w:rsidP="00CB0440">
            <w:pPr>
              <w:jc w:val="center"/>
              <w:rPr>
                <w:ins w:id="3347" w:author="abc" w:date="2018-07-02T14:24:00Z"/>
                <w:rFonts w:eastAsia="Calibri"/>
                <w:szCs w:val="26"/>
              </w:rPr>
            </w:pPr>
            <w:ins w:id="3348" w:author="abc" w:date="2018-07-02T14:24:00Z">
              <w:r w:rsidRPr="00AC2988">
                <w:rPr>
                  <w:rFonts w:eastAsia="Calibri"/>
                  <w:szCs w:val="26"/>
                </w:rPr>
                <w:t>MaHS</w:t>
              </w:r>
            </w:ins>
          </w:p>
        </w:tc>
        <w:tc>
          <w:tcPr>
            <w:tcW w:w="1843" w:type="dxa"/>
            <w:shd w:val="clear" w:color="auto" w:fill="auto"/>
            <w:vAlign w:val="center"/>
          </w:tcPr>
          <w:p w:rsidR="00AC2988" w:rsidRPr="00302D9C" w:rsidRDefault="00AC2988" w:rsidP="00CB0440">
            <w:pPr>
              <w:jc w:val="center"/>
              <w:rPr>
                <w:ins w:id="3349" w:author="abc" w:date="2018-07-02T14:24:00Z"/>
                <w:rFonts w:eastAsia="Calibri"/>
                <w:szCs w:val="26"/>
              </w:rPr>
            </w:pPr>
            <w:ins w:id="3350" w:author="abc" w:date="2018-07-02T14:24:00Z">
              <w:r w:rsidRPr="00AC2988">
                <w:rPr>
                  <w:rFonts w:eastAsia="Calibri"/>
                  <w:szCs w:val="26"/>
                </w:rPr>
                <w:t>varchar(50)</w:t>
              </w:r>
            </w:ins>
          </w:p>
        </w:tc>
        <w:tc>
          <w:tcPr>
            <w:tcW w:w="2126" w:type="dxa"/>
            <w:shd w:val="clear" w:color="auto" w:fill="auto"/>
            <w:vAlign w:val="center"/>
          </w:tcPr>
          <w:p w:rsidR="00AC2988" w:rsidRPr="00302D9C" w:rsidRDefault="00AC2988" w:rsidP="00CB0440">
            <w:pPr>
              <w:jc w:val="center"/>
              <w:rPr>
                <w:ins w:id="3351" w:author="abc" w:date="2018-07-02T14:24:00Z"/>
                <w:rFonts w:eastAsia="Calibri"/>
                <w:szCs w:val="26"/>
              </w:rPr>
            </w:pPr>
            <w:ins w:id="3352" w:author="abc" w:date="2018-07-02T14:25:00Z">
              <w:r>
                <w:rPr>
                  <w:rFonts w:eastAsia="Calibri"/>
                  <w:szCs w:val="26"/>
                </w:rPr>
                <w:t>PK</w:t>
              </w:r>
            </w:ins>
          </w:p>
        </w:tc>
        <w:tc>
          <w:tcPr>
            <w:tcW w:w="2267" w:type="dxa"/>
            <w:shd w:val="clear" w:color="auto" w:fill="auto"/>
            <w:vAlign w:val="center"/>
          </w:tcPr>
          <w:p w:rsidR="00AC2988" w:rsidRPr="00302D9C" w:rsidRDefault="00AC2988" w:rsidP="00CB0440">
            <w:pPr>
              <w:jc w:val="center"/>
              <w:rPr>
                <w:ins w:id="3353" w:author="abc" w:date="2018-07-02T14:24:00Z"/>
                <w:rFonts w:eastAsia="Calibri"/>
                <w:szCs w:val="26"/>
              </w:rPr>
            </w:pPr>
          </w:p>
        </w:tc>
      </w:tr>
      <w:tr w:rsidR="00AC2988" w:rsidRPr="00302D9C" w:rsidTr="00CB0440">
        <w:trPr>
          <w:trHeight w:val="680"/>
          <w:ins w:id="3354" w:author="abc" w:date="2018-07-02T14:24:00Z"/>
        </w:trPr>
        <w:tc>
          <w:tcPr>
            <w:tcW w:w="846" w:type="dxa"/>
            <w:shd w:val="clear" w:color="auto" w:fill="auto"/>
            <w:vAlign w:val="center"/>
          </w:tcPr>
          <w:p w:rsidR="00AC2988" w:rsidRDefault="00AC2988" w:rsidP="00CB0440">
            <w:pPr>
              <w:jc w:val="center"/>
              <w:rPr>
                <w:ins w:id="3355" w:author="abc" w:date="2018-07-02T14:24:00Z"/>
                <w:rFonts w:eastAsia="Calibri"/>
                <w:szCs w:val="26"/>
              </w:rPr>
            </w:pPr>
            <w:ins w:id="3356" w:author="abc" w:date="2018-07-02T14:24:00Z">
              <w:r>
                <w:rPr>
                  <w:rFonts w:eastAsia="Calibri"/>
                  <w:szCs w:val="26"/>
                </w:rPr>
                <w:t>2</w:t>
              </w:r>
            </w:ins>
          </w:p>
        </w:tc>
        <w:tc>
          <w:tcPr>
            <w:tcW w:w="2268" w:type="dxa"/>
            <w:shd w:val="clear" w:color="auto" w:fill="auto"/>
            <w:vAlign w:val="center"/>
          </w:tcPr>
          <w:p w:rsidR="00AC2988" w:rsidRPr="00302D9C" w:rsidRDefault="00AC2988" w:rsidP="00CB0440">
            <w:pPr>
              <w:jc w:val="center"/>
              <w:rPr>
                <w:ins w:id="3357" w:author="abc" w:date="2018-07-02T14:24:00Z"/>
                <w:rFonts w:eastAsia="Calibri"/>
                <w:szCs w:val="26"/>
              </w:rPr>
            </w:pPr>
            <w:ins w:id="3358" w:author="abc" w:date="2018-07-02T14:25:00Z">
              <w:r w:rsidRPr="00AC2988">
                <w:rPr>
                  <w:rFonts w:eastAsia="Calibri"/>
                  <w:szCs w:val="26"/>
                </w:rPr>
                <w:t>HoTen</w:t>
              </w:r>
            </w:ins>
          </w:p>
        </w:tc>
        <w:tc>
          <w:tcPr>
            <w:tcW w:w="1843" w:type="dxa"/>
            <w:shd w:val="clear" w:color="auto" w:fill="auto"/>
            <w:vAlign w:val="center"/>
          </w:tcPr>
          <w:p w:rsidR="00AC2988" w:rsidRPr="00302D9C" w:rsidRDefault="00AC2988" w:rsidP="00CB0440">
            <w:pPr>
              <w:jc w:val="center"/>
              <w:rPr>
                <w:ins w:id="3359" w:author="abc" w:date="2018-07-02T14:24:00Z"/>
                <w:rFonts w:eastAsia="Calibri"/>
                <w:szCs w:val="26"/>
              </w:rPr>
            </w:pPr>
            <w:ins w:id="3360" w:author="abc" w:date="2018-07-02T14:24:00Z">
              <w:r w:rsidRPr="00AC2988">
                <w:rPr>
                  <w:rFonts w:eastAsia="Calibri"/>
                  <w:szCs w:val="26"/>
                </w:rPr>
                <w:t>nvarchar(100)</w:t>
              </w:r>
            </w:ins>
          </w:p>
        </w:tc>
        <w:tc>
          <w:tcPr>
            <w:tcW w:w="2126" w:type="dxa"/>
            <w:shd w:val="clear" w:color="auto" w:fill="auto"/>
            <w:vAlign w:val="center"/>
          </w:tcPr>
          <w:p w:rsidR="00AC2988" w:rsidRPr="00302D9C" w:rsidRDefault="00AC2988" w:rsidP="00CB0440">
            <w:pPr>
              <w:jc w:val="center"/>
              <w:rPr>
                <w:ins w:id="3361" w:author="abc" w:date="2018-07-02T14:24:00Z"/>
                <w:rFonts w:eastAsia="Calibri"/>
                <w:szCs w:val="26"/>
              </w:rPr>
            </w:pPr>
            <w:ins w:id="3362" w:author="abc" w:date="2018-07-02T14:25:00Z">
              <w:r>
                <w:rPr>
                  <w:rFonts w:eastAsia="Calibri"/>
                  <w:szCs w:val="26"/>
                </w:rPr>
                <w:t>null</w:t>
              </w:r>
            </w:ins>
          </w:p>
        </w:tc>
        <w:tc>
          <w:tcPr>
            <w:tcW w:w="2267" w:type="dxa"/>
            <w:shd w:val="clear" w:color="auto" w:fill="auto"/>
            <w:vAlign w:val="center"/>
          </w:tcPr>
          <w:p w:rsidR="00AC2988" w:rsidRPr="00302D9C" w:rsidRDefault="00AC2988" w:rsidP="00CB0440">
            <w:pPr>
              <w:jc w:val="center"/>
              <w:rPr>
                <w:ins w:id="3363" w:author="abc" w:date="2018-07-02T14:24:00Z"/>
                <w:rFonts w:eastAsia="Calibri"/>
                <w:szCs w:val="26"/>
              </w:rPr>
            </w:pPr>
          </w:p>
        </w:tc>
      </w:tr>
      <w:tr w:rsidR="00AC2988" w:rsidRPr="00302D9C" w:rsidTr="00CB0440">
        <w:trPr>
          <w:trHeight w:val="680"/>
          <w:ins w:id="3364" w:author="abc" w:date="2018-07-02T14:24:00Z"/>
        </w:trPr>
        <w:tc>
          <w:tcPr>
            <w:tcW w:w="846" w:type="dxa"/>
            <w:shd w:val="clear" w:color="auto" w:fill="auto"/>
            <w:vAlign w:val="center"/>
          </w:tcPr>
          <w:p w:rsidR="00AC2988" w:rsidRDefault="00AC2988" w:rsidP="00AC2988">
            <w:pPr>
              <w:jc w:val="center"/>
              <w:rPr>
                <w:ins w:id="3365" w:author="abc" w:date="2018-07-02T14:24:00Z"/>
                <w:rFonts w:eastAsia="Calibri"/>
                <w:szCs w:val="26"/>
              </w:rPr>
            </w:pPr>
            <w:ins w:id="3366" w:author="abc" w:date="2018-07-02T14:24:00Z">
              <w:r>
                <w:rPr>
                  <w:rFonts w:eastAsia="Calibri"/>
                  <w:szCs w:val="26"/>
                </w:rPr>
                <w:t>3</w:t>
              </w:r>
            </w:ins>
          </w:p>
        </w:tc>
        <w:tc>
          <w:tcPr>
            <w:tcW w:w="2268" w:type="dxa"/>
            <w:shd w:val="clear" w:color="auto" w:fill="auto"/>
            <w:vAlign w:val="center"/>
          </w:tcPr>
          <w:p w:rsidR="00AC2988" w:rsidRPr="00302D9C" w:rsidRDefault="00AC2988" w:rsidP="00AC2988">
            <w:pPr>
              <w:jc w:val="center"/>
              <w:rPr>
                <w:ins w:id="3367" w:author="abc" w:date="2018-07-02T14:24:00Z"/>
                <w:rFonts w:eastAsia="Calibri"/>
                <w:szCs w:val="26"/>
              </w:rPr>
            </w:pPr>
            <w:ins w:id="3368" w:author="abc" w:date="2018-07-02T14:25:00Z">
              <w:r w:rsidRPr="00AC2988">
                <w:rPr>
                  <w:rFonts w:eastAsia="Calibri"/>
                  <w:szCs w:val="26"/>
                </w:rPr>
                <w:t>GioiTinh</w:t>
              </w:r>
            </w:ins>
          </w:p>
        </w:tc>
        <w:tc>
          <w:tcPr>
            <w:tcW w:w="1843" w:type="dxa"/>
            <w:shd w:val="clear" w:color="auto" w:fill="auto"/>
            <w:vAlign w:val="center"/>
          </w:tcPr>
          <w:p w:rsidR="00AC2988" w:rsidRPr="00302D9C" w:rsidRDefault="00AC2988" w:rsidP="00AC2988">
            <w:pPr>
              <w:jc w:val="center"/>
              <w:rPr>
                <w:ins w:id="3369" w:author="abc" w:date="2018-07-02T14:24:00Z"/>
                <w:rFonts w:eastAsia="Calibri"/>
                <w:szCs w:val="26"/>
              </w:rPr>
            </w:pPr>
            <w:ins w:id="3370" w:author="abc" w:date="2018-07-02T14:24:00Z">
              <w:r w:rsidRPr="00AC2988">
                <w:rPr>
                  <w:rFonts w:eastAsia="Calibri"/>
                  <w:szCs w:val="26"/>
                </w:rPr>
                <w:t>nvarchar(100)</w:t>
              </w:r>
            </w:ins>
          </w:p>
        </w:tc>
        <w:tc>
          <w:tcPr>
            <w:tcW w:w="2126" w:type="dxa"/>
            <w:shd w:val="clear" w:color="auto" w:fill="auto"/>
            <w:vAlign w:val="center"/>
          </w:tcPr>
          <w:p w:rsidR="00AC2988" w:rsidRPr="00302D9C" w:rsidRDefault="00AC2988" w:rsidP="00AC2988">
            <w:pPr>
              <w:jc w:val="center"/>
              <w:rPr>
                <w:ins w:id="3371" w:author="abc" w:date="2018-07-02T14:24:00Z"/>
                <w:rFonts w:eastAsia="Calibri"/>
                <w:szCs w:val="26"/>
              </w:rPr>
            </w:pPr>
            <w:ins w:id="3372"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373" w:author="abc" w:date="2018-07-02T14:24:00Z"/>
                <w:rFonts w:eastAsia="Calibri"/>
                <w:szCs w:val="26"/>
              </w:rPr>
            </w:pPr>
          </w:p>
        </w:tc>
      </w:tr>
      <w:tr w:rsidR="00AC2988" w:rsidRPr="00302D9C" w:rsidTr="00CB0440">
        <w:trPr>
          <w:trHeight w:val="680"/>
          <w:ins w:id="3374" w:author="abc" w:date="2018-07-02T14:24:00Z"/>
        </w:trPr>
        <w:tc>
          <w:tcPr>
            <w:tcW w:w="846" w:type="dxa"/>
            <w:shd w:val="clear" w:color="auto" w:fill="auto"/>
            <w:vAlign w:val="center"/>
          </w:tcPr>
          <w:p w:rsidR="00AC2988" w:rsidRDefault="00AC2988" w:rsidP="00AC2988">
            <w:pPr>
              <w:jc w:val="center"/>
              <w:rPr>
                <w:ins w:id="3375" w:author="abc" w:date="2018-07-02T14:24:00Z"/>
                <w:rFonts w:eastAsia="Calibri"/>
                <w:szCs w:val="26"/>
              </w:rPr>
            </w:pPr>
            <w:ins w:id="3376" w:author="abc" w:date="2018-07-02T14:24:00Z">
              <w:r>
                <w:rPr>
                  <w:rFonts w:eastAsia="Calibri"/>
                  <w:szCs w:val="26"/>
                </w:rPr>
                <w:t>4</w:t>
              </w:r>
            </w:ins>
          </w:p>
        </w:tc>
        <w:tc>
          <w:tcPr>
            <w:tcW w:w="2268" w:type="dxa"/>
            <w:shd w:val="clear" w:color="auto" w:fill="auto"/>
            <w:vAlign w:val="center"/>
          </w:tcPr>
          <w:p w:rsidR="00AC2988" w:rsidRPr="00302D9C" w:rsidRDefault="00AC2988" w:rsidP="00AC2988">
            <w:pPr>
              <w:jc w:val="center"/>
              <w:rPr>
                <w:ins w:id="3377" w:author="abc" w:date="2018-07-02T14:24:00Z"/>
                <w:rFonts w:eastAsia="Calibri"/>
                <w:szCs w:val="26"/>
              </w:rPr>
            </w:pPr>
            <w:ins w:id="3378" w:author="abc" w:date="2018-07-02T14:25:00Z">
              <w:r w:rsidRPr="00AC2988">
                <w:rPr>
                  <w:rFonts w:eastAsia="Calibri"/>
                  <w:szCs w:val="26"/>
                </w:rPr>
                <w:t>NgSinh</w:t>
              </w:r>
            </w:ins>
          </w:p>
        </w:tc>
        <w:tc>
          <w:tcPr>
            <w:tcW w:w="1843" w:type="dxa"/>
            <w:shd w:val="clear" w:color="auto" w:fill="auto"/>
            <w:vAlign w:val="center"/>
          </w:tcPr>
          <w:p w:rsidR="00AC2988" w:rsidRPr="00302D9C" w:rsidRDefault="00AC2988" w:rsidP="00AC2988">
            <w:pPr>
              <w:jc w:val="center"/>
              <w:rPr>
                <w:ins w:id="3379" w:author="abc" w:date="2018-07-02T14:24:00Z"/>
                <w:rFonts w:eastAsia="Calibri"/>
                <w:szCs w:val="26"/>
              </w:rPr>
            </w:pPr>
            <w:ins w:id="3380" w:author="abc" w:date="2018-07-02T14:25:00Z">
              <w:r w:rsidRPr="00AC2988">
                <w:rPr>
                  <w:rFonts w:eastAsia="Calibri"/>
                  <w:szCs w:val="26"/>
                </w:rPr>
                <w:t>date</w:t>
              </w:r>
            </w:ins>
          </w:p>
        </w:tc>
        <w:tc>
          <w:tcPr>
            <w:tcW w:w="2126" w:type="dxa"/>
            <w:shd w:val="clear" w:color="auto" w:fill="auto"/>
            <w:vAlign w:val="center"/>
          </w:tcPr>
          <w:p w:rsidR="00AC2988" w:rsidRPr="00302D9C" w:rsidRDefault="00AC2988" w:rsidP="00AC2988">
            <w:pPr>
              <w:jc w:val="center"/>
              <w:rPr>
                <w:ins w:id="3381" w:author="abc" w:date="2018-07-02T14:24:00Z"/>
                <w:rFonts w:eastAsia="Calibri"/>
                <w:szCs w:val="26"/>
              </w:rPr>
            </w:pPr>
            <w:ins w:id="3382"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383" w:author="abc" w:date="2018-07-02T14:24:00Z"/>
                <w:rFonts w:eastAsia="Calibri"/>
                <w:szCs w:val="26"/>
              </w:rPr>
            </w:pPr>
          </w:p>
        </w:tc>
      </w:tr>
      <w:tr w:rsidR="00AC2988" w:rsidRPr="00302D9C" w:rsidTr="00CB0440">
        <w:trPr>
          <w:trHeight w:val="680"/>
          <w:ins w:id="3384" w:author="abc" w:date="2018-07-02T14:24:00Z"/>
        </w:trPr>
        <w:tc>
          <w:tcPr>
            <w:tcW w:w="846" w:type="dxa"/>
            <w:shd w:val="clear" w:color="auto" w:fill="auto"/>
            <w:vAlign w:val="center"/>
          </w:tcPr>
          <w:p w:rsidR="00AC2988" w:rsidRDefault="00AC2988" w:rsidP="00AC2988">
            <w:pPr>
              <w:jc w:val="center"/>
              <w:rPr>
                <w:ins w:id="3385" w:author="abc" w:date="2018-07-02T14:24:00Z"/>
                <w:rFonts w:eastAsia="Calibri"/>
                <w:szCs w:val="26"/>
              </w:rPr>
            </w:pPr>
            <w:ins w:id="3386" w:author="abc" w:date="2018-07-02T14:24:00Z">
              <w:r>
                <w:rPr>
                  <w:rFonts w:eastAsia="Calibri"/>
                  <w:szCs w:val="26"/>
                </w:rPr>
                <w:t>5</w:t>
              </w:r>
            </w:ins>
          </w:p>
        </w:tc>
        <w:tc>
          <w:tcPr>
            <w:tcW w:w="2268" w:type="dxa"/>
            <w:shd w:val="clear" w:color="auto" w:fill="auto"/>
            <w:vAlign w:val="center"/>
          </w:tcPr>
          <w:p w:rsidR="00AC2988" w:rsidRPr="00302D9C" w:rsidRDefault="00AC2988" w:rsidP="00AC2988">
            <w:pPr>
              <w:jc w:val="center"/>
              <w:rPr>
                <w:ins w:id="3387" w:author="abc" w:date="2018-07-02T14:24:00Z"/>
                <w:rFonts w:eastAsia="Calibri"/>
                <w:szCs w:val="26"/>
              </w:rPr>
            </w:pPr>
            <w:ins w:id="3388" w:author="abc" w:date="2018-07-02T14:25:00Z">
              <w:r w:rsidRPr="00AC2988">
                <w:rPr>
                  <w:rFonts w:eastAsia="Calibri"/>
                  <w:szCs w:val="26"/>
                </w:rPr>
                <w:t>NoiSinh</w:t>
              </w:r>
            </w:ins>
          </w:p>
        </w:tc>
        <w:tc>
          <w:tcPr>
            <w:tcW w:w="1843" w:type="dxa"/>
            <w:shd w:val="clear" w:color="auto" w:fill="auto"/>
            <w:vAlign w:val="center"/>
          </w:tcPr>
          <w:p w:rsidR="00AC2988" w:rsidRPr="00302D9C" w:rsidRDefault="00AC2988" w:rsidP="00AC2988">
            <w:pPr>
              <w:jc w:val="center"/>
              <w:rPr>
                <w:ins w:id="3389" w:author="abc" w:date="2018-07-02T14:24:00Z"/>
                <w:rFonts w:eastAsia="Calibri"/>
                <w:szCs w:val="26"/>
              </w:rPr>
            </w:pPr>
            <w:ins w:id="3390" w:author="abc" w:date="2018-07-02T14:25:00Z">
              <w:r w:rsidRPr="00AC2988">
                <w:rPr>
                  <w:rFonts w:eastAsia="Calibri"/>
                  <w:szCs w:val="26"/>
                </w:rPr>
                <w:t>nvarchar(100)</w:t>
              </w:r>
            </w:ins>
          </w:p>
        </w:tc>
        <w:tc>
          <w:tcPr>
            <w:tcW w:w="2126" w:type="dxa"/>
            <w:shd w:val="clear" w:color="auto" w:fill="auto"/>
            <w:vAlign w:val="center"/>
          </w:tcPr>
          <w:p w:rsidR="00AC2988" w:rsidRPr="00302D9C" w:rsidRDefault="00AC2988" w:rsidP="00AC2988">
            <w:pPr>
              <w:jc w:val="center"/>
              <w:rPr>
                <w:ins w:id="3391" w:author="abc" w:date="2018-07-02T14:24:00Z"/>
                <w:rFonts w:eastAsia="Calibri"/>
                <w:szCs w:val="26"/>
              </w:rPr>
            </w:pPr>
            <w:ins w:id="3392" w:author="abc" w:date="2018-07-02T14:26:00Z">
              <w:r>
                <w:rPr>
                  <w:rFonts w:eastAsia="Calibri"/>
                  <w:szCs w:val="26"/>
                </w:rPr>
                <w:t>null</w:t>
              </w:r>
            </w:ins>
          </w:p>
        </w:tc>
        <w:tc>
          <w:tcPr>
            <w:tcW w:w="2267" w:type="dxa"/>
            <w:shd w:val="clear" w:color="auto" w:fill="auto"/>
            <w:vAlign w:val="center"/>
          </w:tcPr>
          <w:p w:rsidR="00AC2988" w:rsidRPr="00302D9C" w:rsidRDefault="00AC2988" w:rsidP="00AC2988">
            <w:pPr>
              <w:rPr>
                <w:ins w:id="3393" w:author="abc" w:date="2018-07-02T14:24:00Z"/>
                <w:rFonts w:eastAsia="Calibri"/>
                <w:szCs w:val="26"/>
              </w:rPr>
              <w:pPrChange w:id="3394" w:author="abc" w:date="2018-07-02T14:26:00Z">
                <w:pPr>
                  <w:jc w:val="center"/>
                </w:pPr>
              </w:pPrChange>
            </w:pPr>
          </w:p>
        </w:tc>
      </w:tr>
      <w:tr w:rsidR="00AC2988" w:rsidRPr="00302D9C" w:rsidTr="00CB0440">
        <w:trPr>
          <w:trHeight w:val="680"/>
          <w:ins w:id="3395" w:author="abc" w:date="2018-07-02T14:24:00Z"/>
        </w:trPr>
        <w:tc>
          <w:tcPr>
            <w:tcW w:w="846" w:type="dxa"/>
            <w:shd w:val="clear" w:color="auto" w:fill="auto"/>
            <w:vAlign w:val="center"/>
          </w:tcPr>
          <w:p w:rsidR="00AC2988" w:rsidRDefault="00AC2988" w:rsidP="00AC2988">
            <w:pPr>
              <w:jc w:val="center"/>
              <w:rPr>
                <w:ins w:id="3396" w:author="abc" w:date="2018-07-02T14:24:00Z"/>
                <w:rFonts w:eastAsia="Calibri"/>
                <w:szCs w:val="26"/>
              </w:rPr>
            </w:pPr>
            <w:ins w:id="3397" w:author="abc" w:date="2018-07-02T14:24:00Z">
              <w:r>
                <w:rPr>
                  <w:rFonts w:eastAsia="Calibri"/>
                  <w:szCs w:val="26"/>
                </w:rPr>
                <w:t>6</w:t>
              </w:r>
            </w:ins>
          </w:p>
        </w:tc>
        <w:tc>
          <w:tcPr>
            <w:tcW w:w="2268" w:type="dxa"/>
            <w:shd w:val="clear" w:color="auto" w:fill="auto"/>
            <w:vAlign w:val="center"/>
          </w:tcPr>
          <w:p w:rsidR="00AC2988" w:rsidRPr="00302D9C" w:rsidRDefault="00AC2988" w:rsidP="00AC2988">
            <w:pPr>
              <w:jc w:val="center"/>
              <w:rPr>
                <w:ins w:id="3398" w:author="abc" w:date="2018-07-02T14:24:00Z"/>
                <w:rFonts w:eastAsia="Calibri"/>
                <w:szCs w:val="26"/>
              </w:rPr>
            </w:pPr>
            <w:ins w:id="3399" w:author="abc" w:date="2018-07-02T14:25:00Z">
              <w:r w:rsidRPr="00AC2988">
                <w:rPr>
                  <w:rFonts w:eastAsia="Calibri"/>
                  <w:szCs w:val="26"/>
                </w:rPr>
                <w:t>DienThoai</w:t>
              </w:r>
            </w:ins>
          </w:p>
        </w:tc>
        <w:tc>
          <w:tcPr>
            <w:tcW w:w="1843" w:type="dxa"/>
            <w:shd w:val="clear" w:color="auto" w:fill="auto"/>
            <w:vAlign w:val="center"/>
          </w:tcPr>
          <w:p w:rsidR="00AC2988" w:rsidRPr="00302D9C" w:rsidRDefault="00AC2988" w:rsidP="00AC2988">
            <w:pPr>
              <w:jc w:val="center"/>
              <w:rPr>
                <w:ins w:id="3400" w:author="abc" w:date="2018-07-02T14:24:00Z"/>
                <w:rFonts w:eastAsia="Calibri"/>
                <w:szCs w:val="26"/>
              </w:rPr>
            </w:pPr>
            <w:ins w:id="3401" w:author="abc" w:date="2018-07-02T14:25:00Z">
              <w:r w:rsidRPr="00AC2988">
                <w:rPr>
                  <w:rFonts w:eastAsia="Calibri"/>
                  <w:szCs w:val="26"/>
                </w:rPr>
                <w:t>nvarchar(100)</w:t>
              </w:r>
            </w:ins>
          </w:p>
        </w:tc>
        <w:tc>
          <w:tcPr>
            <w:tcW w:w="2126" w:type="dxa"/>
            <w:shd w:val="clear" w:color="auto" w:fill="auto"/>
            <w:vAlign w:val="center"/>
          </w:tcPr>
          <w:p w:rsidR="00AC2988" w:rsidRPr="00302D9C" w:rsidRDefault="00AC2988" w:rsidP="00AC2988">
            <w:pPr>
              <w:jc w:val="center"/>
              <w:rPr>
                <w:ins w:id="3402" w:author="abc" w:date="2018-07-02T14:24:00Z"/>
                <w:rFonts w:eastAsia="Calibri"/>
                <w:szCs w:val="26"/>
              </w:rPr>
            </w:pPr>
            <w:ins w:id="3403"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404" w:author="abc" w:date="2018-07-02T14:24:00Z"/>
                <w:rFonts w:eastAsia="Calibri"/>
                <w:szCs w:val="26"/>
              </w:rPr>
            </w:pPr>
          </w:p>
        </w:tc>
      </w:tr>
      <w:tr w:rsidR="00AC2988" w:rsidRPr="00302D9C" w:rsidTr="00CB0440">
        <w:trPr>
          <w:trHeight w:val="680"/>
          <w:ins w:id="3405" w:author="abc" w:date="2018-07-02T14:24:00Z"/>
        </w:trPr>
        <w:tc>
          <w:tcPr>
            <w:tcW w:w="846" w:type="dxa"/>
            <w:shd w:val="clear" w:color="auto" w:fill="auto"/>
            <w:vAlign w:val="center"/>
          </w:tcPr>
          <w:p w:rsidR="00AC2988" w:rsidRDefault="00AC2988" w:rsidP="00AC2988">
            <w:pPr>
              <w:jc w:val="center"/>
              <w:rPr>
                <w:ins w:id="3406" w:author="abc" w:date="2018-07-02T14:24:00Z"/>
                <w:rFonts w:eastAsia="Calibri"/>
                <w:szCs w:val="26"/>
              </w:rPr>
            </w:pPr>
            <w:ins w:id="3407" w:author="abc" w:date="2018-07-02T14:24:00Z">
              <w:r>
                <w:rPr>
                  <w:rFonts w:eastAsia="Calibri"/>
                  <w:szCs w:val="26"/>
                </w:rPr>
                <w:t>7</w:t>
              </w:r>
            </w:ins>
          </w:p>
        </w:tc>
        <w:tc>
          <w:tcPr>
            <w:tcW w:w="2268" w:type="dxa"/>
            <w:shd w:val="clear" w:color="auto" w:fill="auto"/>
            <w:vAlign w:val="center"/>
          </w:tcPr>
          <w:p w:rsidR="00AC2988" w:rsidRPr="00302D9C" w:rsidRDefault="00AC2988" w:rsidP="00AC2988">
            <w:pPr>
              <w:jc w:val="center"/>
              <w:rPr>
                <w:ins w:id="3408" w:author="abc" w:date="2018-07-02T14:24:00Z"/>
                <w:rFonts w:eastAsia="Calibri"/>
                <w:szCs w:val="26"/>
              </w:rPr>
            </w:pPr>
            <w:ins w:id="3409" w:author="abc" w:date="2018-07-02T14:25:00Z">
              <w:r w:rsidRPr="00AC2988">
                <w:rPr>
                  <w:rFonts w:eastAsia="Calibri"/>
                  <w:szCs w:val="26"/>
                </w:rPr>
                <w:t>Email</w:t>
              </w:r>
            </w:ins>
          </w:p>
        </w:tc>
        <w:tc>
          <w:tcPr>
            <w:tcW w:w="1843" w:type="dxa"/>
            <w:shd w:val="clear" w:color="auto" w:fill="auto"/>
            <w:vAlign w:val="center"/>
          </w:tcPr>
          <w:p w:rsidR="00AC2988" w:rsidRPr="00302D9C" w:rsidRDefault="00AC2988" w:rsidP="00AC2988">
            <w:pPr>
              <w:jc w:val="center"/>
              <w:rPr>
                <w:ins w:id="3410" w:author="abc" w:date="2018-07-02T14:24:00Z"/>
                <w:rFonts w:eastAsia="Calibri"/>
                <w:szCs w:val="26"/>
              </w:rPr>
            </w:pPr>
            <w:ins w:id="3411" w:author="abc" w:date="2018-07-02T14:25:00Z">
              <w:r w:rsidRPr="00AC2988">
                <w:rPr>
                  <w:rFonts w:eastAsia="Calibri"/>
                  <w:szCs w:val="26"/>
                </w:rPr>
                <w:t>nvarchar(100)</w:t>
              </w:r>
            </w:ins>
          </w:p>
        </w:tc>
        <w:tc>
          <w:tcPr>
            <w:tcW w:w="2126" w:type="dxa"/>
            <w:shd w:val="clear" w:color="auto" w:fill="auto"/>
            <w:vAlign w:val="center"/>
          </w:tcPr>
          <w:p w:rsidR="00AC2988" w:rsidRPr="00302D9C" w:rsidRDefault="00AC2988" w:rsidP="00AC2988">
            <w:pPr>
              <w:jc w:val="center"/>
              <w:rPr>
                <w:ins w:id="3412" w:author="abc" w:date="2018-07-02T14:24:00Z"/>
                <w:rFonts w:eastAsia="Calibri"/>
                <w:szCs w:val="26"/>
              </w:rPr>
            </w:pPr>
            <w:ins w:id="3413"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414" w:author="abc" w:date="2018-07-02T14:24:00Z"/>
                <w:rFonts w:eastAsia="Calibri"/>
                <w:szCs w:val="26"/>
              </w:rPr>
            </w:pPr>
          </w:p>
        </w:tc>
      </w:tr>
      <w:tr w:rsidR="00AC2988" w:rsidRPr="00302D9C" w:rsidTr="00CB0440">
        <w:trPr>
          <w:trHeight w:val="680"/>
          <w:ins w:id="3415" w:author="abc" w:date="2018-07-02T14:24:00Z"/>
        </w:trPr>
        <w:tc>
          <w:tcPr>
            <w:tcW w:w="846" w:type="dxa"/>
            <w:shd w:val="clear" w:color="auto" w:fill="auto"/>
            <w:vAlign w:val="center"/>
          </w:tcPr>
          <w:p w:rsidR="00AC2988" w:rsidRDefault="00AC2988" w:rsidP="00AC2988">
            <w:pPr>
              <w:jc w:val="center"/>
              <w:rPr>
                <w:ins w:id="3416" w:author="abc" w:date="2018-07-02T14:24:00Z"/>
                <w:rFonts w:eastAsia="Calibri"/>
                <w:szCs w:val="26"/>
              </w:rPr>
            </w:pPr>
            <w:ins w:id="3417" w:author="abc" w:date="2018-07-02T14:24:00Z">
              <w:r>
                <w:rPr>
                  <w:rFonts w:eastAsia="Calibri"/>
                  <w:szCs w:val="26"/>
                </w:rPr>
                <w:t>8</w:t>
              </w:r>
            </w:ins>
          </w:p>
        </w:tc>
        <w:tc>
          <w:tcPr>
            <w:tcW w:w="2268" w:type="dxa"/>
            <w:shd w:val="clear" w:color="auto" w:fill="auto"/>
            <w:vAlign w:val="center"/>
          </w:tcPr>
          <w:p w:rsidR="00AC2988" w:rsidRPr="00302D9C" w:rsidRDefault="00AC2988" w:rsidP="00AC2988">
            <w:pPr>
              <w:jc w:val="center"/>
              <w:rPr>
                <w:ins w:id="3418" w:author="abc" w:date="2018-07-02T14:24:00Z"/>
                <w:rFonts w:eastAsia="Calibri"/>
                <w:szCs w:val="26"/>
              </w:rPr>
            </w:pPr>
            <w:ins w:id="3419" w:author="abc" w:date="2018-07-02T14:25:00Z">
              <w:r w:rsidRPr="00AC2988">
                <w:rPr>
                  <w:rFonts w:eastAsia="Calibri"/>
                  <w:szCs w:val="26"/>
                </w:rPr>
                <w:t>DiaChi</w:t>
              </w:r>
            </w:ins>
          </w:p>
        </w:tc>
        <w:tc>
          <w:tcPr>
            <w:tcW w:w="1843" w:type="dxa"/>
            <w:shd w:val="clear" w:color="auto" w:fill="auto"/>
            <w:vAlign w:val="center"/>
          </w:tcPr>
          <w:p w:rsidR="00AC2988" w:rsidRPr="00302D9C" w:rsidRDefault="00AC2988" w:rsidP="00AC2988">
            <w:pPr>
              <w:jc w:val="center"/>
              <w:rPr>
                <w:ins w:id="3420" w:author="abc" w:date="2018-07-02T14:24:00Z"/>
                <w:rFonts w:eastAsia="Calibri"/>
                <w:szCs w:val="26"/>
              </w:rPr>
            </w:pPr>
            <w:ins w:id="3421" w:author="abc" w:date="2018-07-02T14:25:00Z">
              <w:r w:rsidRPr="00AC2988">
                <w:rPr>
                  <w:rFonts w:eastAsia="Calibri"/>
                  <w:szCs w:val="26"/>
                </w:rPr>
                <w:t>nvarchar(100)</w:t>
              </w:r>
            </w:ins>
          </w:p>
        </w:tc>
        <w:tc>
          <w:tcPr>
            <w:tcW w:w="2126" w:type="dxa"/>
            <w:shd w:val="clear" w:color="auto" w:fill="auto"/>
            <w:vAlign w:val="center"/>
          </w:tcPr>
          <w:p w:rsidR="00AC2988" w:rsidRPr="00302D9C" w:rsidRDefault="00AC2988" w:rsidP="00AC2988">
            <w:pPr>
              <w:jc w:val="center"/>
              <w:rPr>
                <w:ins w:id="3422" w:author="abc" w:date="2018-07-02T14:24:00Z"/>
                <w:rFonts w:eastAsia="Calibri"/>
                <w:szCs w:val="26"/>
              </w:rPr>
            </w:pPr>
            <w:ins w:id="3423"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424" w:author="abc" w:date="2018-07-02T14:24:00Z"/>
                <w:rFonts w:eastAsia="Calibri"/>
                <w:szCs w:val="26"/>
              </w:rPr>
            </w:pPr>
          </w:p>
        </w:tc>
      </w:tr>
      <w:tr w:rsidR="00AC2988" w:rsidRPr="00302D9C" w:rsidTr="00CB0440">
        <w:trPr>
          <w:trHeight w:val="680"/>
          <w:ins w:id="3425" w:author="abc" w:date="2018-07-02T14:24:00Z"/>
        </w:trPr>
        <w:tc>
          <w:tcPr>
            <w:tcW w:w="846" w:type="dxa"/>
            <w:shd w:val="clear" w:color="auto" w:fill="auto"/>
            <w:vAlign w:val="center"/>
          </w:tcPr>
          <w:p w:rsidR="00AC2988" w:rsidRDefault="00AC2988" w:rsidP="00AC2988">
            <w:pPr>
              <w:jc w:val="center"/>
              <w:rPr>
                <w:ins w:id="3426" w:author="abc" w:date="2018-07-02T14:24:00Z"/>
                <w:rFonts w:eastAsia="Calibri"/>
                <w:szCs w:val="26"/>
              </w:rPr>
            </w:pPr>
            <w:ins w:id="3427" w:author="abc" w:date="2018-07-02T14:24:00Z">
              <w:r>
                <w:rPr>
                  <w:rFonts w:eastAsia="Calibri"/>
                  <w:szCs w:val="26"/>
                </w:rPr>
                <w:t>9</w:t>
              </w:r>
            </w:ins>
          </w:p>
        </w:tc>
        <w:tc>
          <w:tcPr>
            <w:tcW w:w="2268" w:type="dxa"/>
            <w:shd w:val="clear" w:color="auto" w:fill="auto"/>
            <w:vAlign w:val="center"/>
          </w:tcPr>
          <w:p w:rsidR="00AC2988" w:rsidRPr="00302D9C" w:rsidRDefault="00AC2988" w:rsidP="00AC2988">
            <w:pPr>
              <w:jc w:val="center"/>
              <w:rPr>
                <w:ins w:id="3428" w:author="abc" w:date="2018-07-02T14:24:00Z"/>
                <w:rFonts w:eastAsia="Calibri"/>
                <w:szCs w:val="26"/>
              </w:rPr>
            </w:pPr>
            <w:ins w:id="3429" w:author="abc" w:date="2018-07-02T14:25:00Z">
              <w:r w:rsidRPr="00AC2988">
                <w:rPr>
                  <w:rFonts w:eastAsia="Calibri"/>
                  <w:szCs w:val="26"/>
                </w:rPr>
                <w:t>CheckInClass</w:t>
              </w:r>
            </w:ins>
          </w:p>
        </w:tc>
        <w:tc>
          <w:tcPr>
            <w:tcW w:w="1843" w:type="dxa"/>
            <w:shd w:val="clear" w:color="auto" w:fill="auto"/>
            <w:vAlign w:val="center"/>
          </w:tcPr>
          <w:p w:rsidR="00AC2988" w:rsidRPr="00302D9C" w:rsidRDefault="00AC2988" w:rsidP="00AC2988">
            <w:pPr>
              <w:jc w:val="center"/>
              <w:rPr>
                <w:ins w:id="3430" w:author="abc" w:date="2018-07-02T14:24:00Z"/>
                <w:rFonts w:eastAsia="Calibri"/>
                <w:szCs w:val="26"/>
              </w:rPr>
            </w:pPr>
            <w:ins w:id="3431" w:author="abc" w:date="2018-07-02T14:25:00Z">
              <w:r w:rsidRPr="00AC2988">
                <w:rPr>
                  <w:rFonts w:eastAsia="Calibri"/>
                  <w:szCs w:val="26"/>
                </w:rPr>
                <w:t>int</w:t>
              </w:r>
            </w:ins>
          </w:p>
        </w:tc>
        <w:tc>
          <w:tcPr>
            <w:tcW w:w="2126" w:type="dxa"/>
            <w:shd w:val="clear" w:color="auto" w:fill="auto"/>
            <w:vAlign w:val="center"/>
          </w:tcPr>
          <w:p w:rsidR="00AC2988" w:rsidRPr="00302D9C" w:rsidRDefault="00AC2988" w:rsidP="00AC2988">
            <w:pPr>
              <w:jc w:val="center"/>
              <w:rPr>
                <w:ins w:id="3432" w:author="abc" w:date="2018-07-02T14:24:00Z"/>
                <w:rFonts w:eastAsia="Calibri"/>
                <w:szCs w:val="26"/>
              </w:rPr>
            </w:pPr>
            <w:ins w:id="3433" w:author="abc" w:date="2018-07-02T14:26:00Z">
              <w:r>
                <w:rPr>
                  <w:rFonts w:eastAsia="Calibri"/>
                  <w:szCs w:val="26"/>
                </w:rPr>
                <w:t>null</w:t>
              </w:r>
            </w:ins>
          </w:p>
        </w:tc>
        <w:tc>
          <w:tcPr>
            <w:tcW w:w="2267" w:type="dxa"/>
            <w:shd w:val="clear" w:color="auto" w:fill="auto"/>
            <w:vAlign w:val="center"/>
          </w:tcPr>
          <w:p w:rsidR="00AC2988" w:rsidRPr="00302D9C" w:rsidRDefault="00AC2988" w:rsidP="00AC2988">
            <w:pPr>
              <w:jc w:val="center"/>
              <w:rPr>
                <w:ins w:id="3434" w:author="abc" w:date="2018-07-02T14:24:00Z"/>
                <w:rFonts w:eastAsia="Calibri"/>
                <w:szCs w:val="26"/>
              </w:rPr>
            </w:pPr>
          </w:p>
        </w:tc>
      </w:tr>
    </w:tbl>
    <w:p w:rsidR="00AC2988" w:rsidRDefault="00AC2988" w:rsidP="00233B8F">
      <w:pPr>
        <w:ind w:left="720"/>
        <w:rPr>
          <w:ins w:id="3435" w:author="abc" w:date="2018-07-02T14:26:00Z"/>
        </w:rPr>
        <w:pPrChange w:id="3436" w:author="abc" w:date="2018-07-02T14:09:00Z">
          <w:pPr>
            <w:pStyle w:val="ListParagraph"/>
            <w:numPr>
              <w:numId w:val="4"/>
            </w:numPr>
            <w:ind w:hanging="360"/>
          </w:pPr>
        </w:pPrChange>
      </w:pPr>
      <w:ins w:id="3437" w:author="abc" w:date="2018-07-02T14:24:00Z">
        <w:r>
          <w:tab/>
        </w:r>
      </w:ins>
    </w:p>
    <w:p w:rsidR="00AC2988" w:rsidRDefault="00AC2988" w:rsidP="00233B8F">
      <w:pPr>
        <w:ind w:left="720"/>
        <w:rPr>
          <w:ins w:id="3438" w:author="abc" w:date="2018-07-02T14:26:00Z"/>
        </w:rPr>
        <w:pPrChange w:id="3439" w:author="abc" w:date="2018-07-02T14:09:00Z">
          <w:pPr>
            <w:pStyle w:val="ListParagraph"/>
            <w:numPr>
              <w:numId w:val="4"/>
            </w:numPr>
            <w:ind w:hanging="360"/>
          </w:pPr>
        </w:pPrChange>
      </w:pPr>
      <w:ins w:id="3440" w:author="abc" w:date="2018-07-02T14:26:00Z">
        <w:r>
          <w:t>KetQua</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441" w:author="abc" w:date="2018-07-02T14:26:00Z"/>
        </w:trPr>
        <w:tc>
          <w:tcPr>
            <w:tcW w:w="846" w:type="dxa"/>
            <w:shd w:val="clear" w:color="auto" w:fill="auto"/>
            <w:vAlign w:val="center"/>
          </w:tcPr>
          <w:p w:rsidR="00AC2988" w:rsidRPr="00302D9C" w:rsidRDefault="00AC2988" w:rsidP="00CB0440">
            <w:pPr>
              <w:jc w:val="center"/>
              <w:rPr>
                <w:ins w:id="3442" w:author="abc" w:date="2018-07-02T14:26:00Z"/>
                <w:rFonts w:eastAsia="Calibri"/>
                <w:szCs w:val="26"/>
              </w:rPr>
            </w:pPr>
            <w:ins w:id="3443" w:author="abc" w:date="2018-07-02T14:26: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444" w:author="abc" w:date="2018-07-02T14:26:00Z"/>
                <w:rFonts w:eastAsia="Calibri"/>
                <w:szCs w:val="26"/>
              </w:rPr>
            </w:pPr>
            <w:ins w:id="3445" w:author="abc" w:date="2018-07-02T14:26: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446" w:author="abc" w:date="2018-07-02T14:26:00Z"/>
                <w:rFonts w:eastAsia="Calibri"/>
                <w:szCs w:val="26"/>
              </w:rPr>
            </w:pPr>
            <w:ins w:id="3447" w:author="abc" w:date="2018-07-02T14:26: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448" w:author="abc" w:date="2018-07-02T14:26:00Z"/>
                <w:rFonts w:eastAsia="Calibri"/>
                <w:szCs w:val="26"/>
              </w:rPr>
            </w:pPr>
            <w:ins w:id="3449" w:author="abc" w:date="2018-07-02T14:26: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450" w:author="abc" w:date="2018-07-02T14:26:00Z"/>
                <w:rFonts w:eastAsia="Calibri"/>
                <w:szCs w:val="26"/>
              </w:rPr>
            </w:pPr>
            <w:ins w:id="3451" w:author="abc" w:date="2018-07-02T14:26:00Z">
              <w:r w:rsidRPr="00302D9C">
                <w:rPr>
                  <w:rFonts w:eastAsia="Calibri"/>
                  <w:szCs w:val="26"/>
                </w:rPr>
                <w:t>Diễn giải</w:t>
              </w:r>
            </w:ins>
          </w:p>
        </w:tc>
      </w:tr>
      <w:tr w:rsidR="00AC2988" w:rsidRPr="00302D9C" w:rsidTr="00CB0440">
        <w:trPr>
          <w:trHeight w:val="680"/>
          <w:ins w:id="3452" w:author="abc" w:date="2018-07-02T14:26:00Z"/>
        </w:trPr>
        <w:tc>
          <w:tcPr>
            <w:tcW w:w="846" w:type="dxa"/>
            <w:shd w:val="clear" w:color="auto" w:fill="auto"/>
            <w:vAlign w:val="center"/>
          </w:tcPr>
          <w:p w:rsidR="00AC2988" w:rsidRPr="00302D9C" w:rsidRDefault="00AC2988" w:rsidP="00CB0440">
            <w:pPr>
              <w:jc w:val="center"/>
              <w:rPr>
                <w:ins w:id="3453" w:author="abc" w:date="2018-07-02T14:26:00Z"/>
                <w:rFonts w:eastAsia="Calibri"/>
                <w:szCs w:val="26"/>
              </w:rPr>
            </w:pPr>
            <w:ins w:id="3454" w:author="abc" w:date="2018-07-02T14:27:00Z">
              <w:r>
                <w:rPr>
                  <w:rFonts w:eastAsia="Calibri"/>
                  <w:szCs w:val="26"/>
                </w:rPr>
                <w:t>1</w:t>
              </w:r>
            </w:ins>
          </w:p>
        </w:tc>
        <w:tc>
          <w:tcPr>
            <w:tcW w:w="2268" w:type="dxa"/>
            <w:shd w:val="clear" w:color="auto" w:fill="auto"/>
            <w:vAlign w:val="center"/>
          </w:tcPr>
          <w:p w:rsidR="00AC2988" w:rsidRPr="00302D9C" w:rsidRDefault="00AC2988" w:rsidP="00CB0440">
            <w:pPr>
              <w:jc w:val="center"/>
              <w:rPr>
                <w:ins w:id="3455" w:author="abc" w:date="2018-07-02T14:26:00Z"/>
                <w:rFonts w:eastAsia="Calibri"/>
                <w:szCs w:val="26"/>
              </w:rPr>
            </w:pPr>
            <w:ins w:id="3456" w:author="abc" w:date="2018-07-02T14:27:00Z">
              <w:r>
                <w:rPr>
                  <w:rFonts w:eastAsia="Calibri"/>
                  <w:szCs w:val="26"/>
                </w:rPr>
                <w:t>MaKQ</w:t>
              </w:r>
            </w:ins>
          </w:p>
        </w:tc>
        <w:tc>
          <w:tcPr>
            <w:tcW w:w="1843" w:type="dxa"/>
            <w:shd w:val="clear" w:color="auto" w:fill="auto"/>
            <w:vAlign w:val="center"/>
          </w:tcPr>
          <w:p w:rsidR="00AC2988" w:rsidRPr="00302D9C" w:rsidRDefault="00AC2988" w:rsidP="00CB0440">
            <w:pPr>
              <w:jc w:val="center"/>
              <w:rPr>
                <w:ins w:id="3457" w:author="abc" w:date="2018-07-02T14:26:00Z"/>
                <w:rFonts w:eastAsia="Calibri"/>
                <w:szCs w:val="26"/>
              </w:rPr>
            </w:pPr>
            <w:ins w:id="3458" w:author="abc" w:date="2018-07-02T14:27:00Z">
              <w:r w:rsidRPr="00AC2988">
                <w:rPr>
                  <w:rFonts w:eastAsia="Calibri"/>
                  <w:szCs w:val="26"/>
                </w:rPr>
                <w:t>varchar(10)</w:t>
              </w:r>
            </w:ins>
          </w:p>
        </w:tc>
        <w:tc>
          <w:tcPr>
            <w:tcW w:w="2126" w:type="dxa"/>
            <w:shd w:val="clear" w:color="auto" w:fill="auto"/>
            <w:vAlign w:val="center"/>
          </w:tcPr>
          <w:p w:rsidR="00AC2988" w:rsidRPr="00302D9C" w:rsidRDefault="00AC2988" w:rsidP="00CB0440">
            <w:pPr>
              <w:jc w:val="center"/>
              <w:rPr>
                <w:ins w:id="3459" w:author="abc" w:date="2018-07-02T14:26:00Z"/>
                <w:rFonts w:eastAsia="Calibri"/>
                <w:szCs w:val="26"/>
              </w:rPr>
            </w:pPr>
            <w:ins w:id="3460" w:author="abc" w:date="2018-07-02T14:28:00Z">
              <w:r>
                <w:rPr>
                  <w:rFonts w:eastAsia="Calibri"/>
                  <w:szCs w:val="26"/>
                </w:rPr>
                <w:t>PK</w:t>
              </w:r>
            </w:ins>
          </w:p>
        </w:tc>
        <w:tc>
          <w:tcPr>
            <w:tcW w:w="2267" w:type="dxa"/>
            <w:shd w:val="clear" w:color="auto" w:fill="auto"/>
            <w:vAlign w:val="center"/>
          </w:tcPr>
          <w:p w:rsidR="00AC2988" w:rsidRPr="00302D9C" w:rsidRDefault="00AC2988" w:rsidP="00CB0440">
            <w:pPr>
              <w:jc w:val="center"/>
              <w:rPr>
                <w:ins w:id="3461" w:author="abc" w:date="2018-07-02T14:26:00Z"/>
                <w:rFonts w:eastAsia="Calibri"/>
                <w:szCs w:val="26"/>
              </w:rPr>
            </w:pPr>
          </w:p>
        </w:tc>
      </w:tr>
      <w:tr w:rsidR="00AC2988" w:rsidRPr="00302D9C" w:rsidTr="00CB0440">
        <w:trPr>
          <w:trHeight w:val="680"/>
          <w:ins w:id="3462" w:author="abc" w:date="2018-07-02T14:28:00Z"/>
        </w:trPr>
        <w:tc>
          <w:tcPr>
            <w:tcW w:w="846" w:type="dxa"/>
            <w:shd w:val="clear" w:color="auto" w:fill="auto"/>
            <w:vAlign w:val="center"/>
          </w:tcPr>
          <w:p w:rsidR="00AC2988" w:rsidRDefault="00AC2988" w:rsidP="00CB0440">
            <w:pPr>
              <w:jc w:val="center"/>
              <w:rPr>
                <w:ins w:id="3463" w:author="abc" w:date="2018-07-02T14:28:00Z"/>
                <w:rFonts w:eastAsia="Calibri"/>
                <w:szCs w:val="26"/>
              </w:rPr>
            </w:pPr>
            <w:ins w:id="3464" w:author="abc" w:date="2018-07-02T14:28:00Z">
              <w:r>
                <w:rPr>
                  <w:rFonts w:eastAsia="Calibri"/>
                  <w:szCs w:val="26"/>
                </w:rPr>
                <w:t>2</w:t>
              </w:r>
            </w:ins>
          </w:p>
        </w:tc>
        <w:tc>
          <w:tcPr>
            <w:tcW w:w="2268" w:type="dxa"/>
            <w:shd w:val="clear" w:color="auto" w:fill="auto"/>
            <w:vAlign w:val="center"/>
          </w:tcPr>
          <w:p w:rsidR="00AC2988" w:rsidRDefault="00AC2988" w:rsidP="00CB0440">
            <w:pPr>
              <w:jc w:val="center"/>
              <w:rPr>
                <w:ins w:id="3465" w:author="abc" w:date="2018-07-02T14:28:00Z"/>
                <w:rFonts w:eastAsia="Calibri"/>
                <w:szCs w:val="26"/>
              </w:rPr>
            </w:pPr>
            <w:ins w:id="3466" w:author="abc" w:date="2018-07-02T14:28:00Z">
              <w:r w:rsidRPr="00AC2988">
                <w:rPr>
                  <w:rFonts w:eastAsia="Calibri"/>
                  <w:szCs w:val="26"/>
                </w:rPr>
                <w:t>TenKQ</w:t>
              </w:r>
            </w:ins>
          </w:p>
        </w:tc>
        <w:tc>
          <w:tcPr>
            <w:tcW w:w="1843" w:type="dxa"/>
            <w:shd w:val="clear" w:color="auto" w:fill="auto"/>
            <w:vAlign w:val="center"/>
          </w:tcPr>
          <w:p w:rsidR="00AC2988" w:rsidRPr="00AC2988" w:rsidRDefault="00AC2988" w:rsidP="00CB0440">
            <w:pPr>
              <w:jc w:val="center"/>
              <w:rPr>
                <w:ins w:id="3467" w:author="abc" w:date="2018-07-02T14:28:00Z"/>
                <w:rFonts w:eastAsia="Calibri"/>
                <w:szCs w:val="26"/>
              </w:rPr>
            </w:pPr>
            <w:ins w:id="3468" w:author="abc" w:date="2018-07-02T14:28:00Z">
              <w:r w:rsidRPr="00AC2988">
                <w:rPr>
                  <w:rFonts w:eastAsia="Calibri"/>
                  <w:szCs w:val="26"/>
                </w:rPr>
                <w:t>nvarchar(50)</w:t>
              </w:r>
            </w:ins>
          </w:p>
        </w:tc>
        <w:tc>
          <w:tcPr>
            <w:tcW w:w="2126" w:type="dxa"/>
            <w:shd w:val="clear" w:color="auto" w:fill="auto"/>
            <w:vAlign w:val="center"/>
          </w:tcPr>
          <w:p w:rsidR="00AC2988" w:rsidRDefault="00AC2988" w:rsidP="00CB0440">
            <w:pPr>
              <w:jc w:val="center"/>
              <w:rPr>
                <w:ins w:id="3469" w:author="abc" w:date="2018-07-02T14:28:00Z"/>
                <w:rFonts w:eastAsia="Calibri"/>
                <w:szCs w:val="26"/>
              </w:rPr>
            </w:pPr>
            <w:ins w:id="3470" w:author="abc" w:date="2018-07-02T14:28:00Z">
              <w:r>
                <w:rPr>
                  <w:rFonts w:eastAsia="Calibri"/>
                  <w:szCs w:val="26"/>
                </w:rPr>
                <w:t>null</w:t>
              </w:r>
            </w:ins>
          </w:p>
        </w:tc>
        <w:tc>
          <w:tcPr>
            <w:tcW w:w="2267" w:type="dxa"/>
            <w:shd w:val="clear" w:color="auto" w:fill="auto"/>
            <w:vAlign w:val="center"/>
          </w:tcPr>
          <w:p w:rsidR="00AC2988" w:rsidRPr="00302D9C" w:rsidRDefault="00AC2988" w:rsidP="00CB0440">
            <w:pPr>
              <w:jc w:val="center"/>
              <w:rPr>
                <w:ins w:id="3471" w:author="abc" w:date="2018-07-02T14:28:00Z"/>
                <w:rFonts w:eastAsia="Calibri"/>
                <w:szCs w:val="26"/>
              </w:rPr>
            </w:pPr>
          </w:p>
        </w:tc>
      </w:tr>
    </w:tbl>
    <w:p w:rsidR="00AC2988" w:rsidRDefault="00AC2988" w:rsidP="00233B8F">
      <w:pPr>
        <w:ind w:left="720"/>
        <w:rPr>
          <w:ins w:id="3472" w:author="abc" w:date="2018-07-02T14:28:00Z"/>
        </w:rPr>
        <w:pPrChange w:id="3473" w:author="abc" w:date="2018-07-02T14:09:00Z">
          <w:pPr>
            <w:pStyle w:val="ListParagraph"/>
            <w:numPr>
              <w:numId w:val="4"/>
            </w:numPr>
            <w:ind w:hanging="360"/>
          </w:pPr>
        </w:pPrChange>
      </w:pPr>
    </w:p>
    <w:p w:rsidR="00AC2988" w:rsidRDefault="00AC2988" w:rsidP="00233B8F">
      <w:pPr>
        <w:ind w:left="720"/>
        <w:rPr>
          <w:ins w:id="3474" w:author="abc" w:date="2018-07-02T14:28:00Z"/>
        </w:rPr>
        <w:pPrChange w:id="3475" w:author="abc" w:date="2018-07-02T14:09:00Z">
          <w:pPr>
            <w:pStyle w:val="ListParagraph"/>
            <w:numPr>
              <w:numId w:val="4"/>
            </w:numPr>
            <w:ind w:hanging="360"/>
          </w:pPr>
        </w:pPrChange>
      </w:pPr>
      <w:ins w:id="3476" w:author="abc" w:date="2018-07-02T14:28:00Z">
        <w:r w:rsidRPr="00AC2988">
          <w:t>KetQua_HocKi_MonHoc</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477" w:author="abc" w:date="2018-07-02T14:28:00Z"/>
        </w:trPr>
        <w:tc>
          <w:tcPr>
            <w:tcW w:w="846" w:type="dxa"/>
            <w:shd w:val="clear" w:color="auto" w:fill="auto"/>
            <w:vAlign w:val="center"/>
          </w:tcPr>
          <w:p w:rsidR="00AC2988" w:rsidRPr="00302D9C" w:rsidRDefault="00AC2988" w:rsidP="00CB0440">
            <w:pPr>
              <w:jc w:val="center"/>
              <w:rPr>
                <w:ins w:id="3478" w:author="abc" w:date="2018-07-02T14:28:00Z"/>
                <w:rFonts w:eastAsia="Calibri"/>
                <w:szCs w:val="26"/>
              </w:rPr>
            </w:pPr>
            <w:ins w:id="3479" w:author="abc" w:date="2018-07-02T14:28: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480" w:author="abc" w:date="2018-07-02T14:28:00Z"/>
                <w:rFonts w:eastAsia="Calibri"/>
                <w:szCs w:val="26"/>
              </w:rPr>
            </w:pPr>
            <w:ins w:id="3481" w:author="abc" w:date="2018-07-02T14:28: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482" w:author="abc" w:date="2018-07-02T14:28:00Z"/>
                <w:rFonts w:eastAsia="Calibri"/>
                <w:szCs w:val="26"/>
              </w:rPr>
            </w:pPr>
            <w:ins w:id="3483" w:author="abc" w:date="2018-07-02T14:28: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484" w:author="abc" w:date="2018-07-02T14:28:00Z"/>
                <w:rFonts w:eastAsia="Calibri"/>
                <w:szCs w:val="26"/>
              </w:rPr>
            </w:pPr>
            <w:ins w:id="3485" w:author="abc" w:date="2018-07-02T14:28: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486" w:author="abc" w:date="2018-07-02T14:28:00Z"/>
                <w:rFonts w:eastAsia="Calibri"/>
                <w:szCs w:val="26"/>
              </w:rPr>
            </w:pPr>
            <w:ins w:id="3487" w:author="abc" w:date="2018-07-02T14:28:00Z">
              <w:r w:rsidRPr="00302D9C">
                <w:rPr>
                  <w:rFonts w:eastAsia="Calibri"/>
                  <w:szCs w:val="26"/>
                </w:rPr>
                <w:t>Diễn giải</w:t>
              </w:r>
            </w:ins>
          </w:p>
        </w:tc>
      </w:tr>
      <w:tr w:rsidR="00AC2988" w:rsidRPr="00302D9C" w:rsidTr="00CB0440">
        <w:trPr>
          <w:trHeight w:val="680"/>
          <w:ins w:id="3488" w:author="abc" w:date="2018-07-02T14:28:00Z"/>
        </w:trPr>
        <w:tc>
          <w:tcPr>
            <w:tcW w:w="846" w:type="dxa"/>
            <w:shd w:val="clear" w:color="auto" w:fill="auto"/>
            <w:vAlign w:val="center"/>
          </w:tcPr>
          <w:p w:rsidR="00AC2988" w:rsidRPr="00302D9C" w:rsidRDefault="00AC2988" w:rsidP="00CB0440">
            <w:pPr>
              <w:jc w:val="center"/>
              <w:rPr>
                <w:ins w:id="3489" w:author="abc" w:date="2018-07-02T14:28:00Z"/>
                <w:rFonts w:eastAsia="Calibri"/>
                <w:szCs w:val="26"/>
              </w:rPr>
            </w:pPr>
            <w:ins w:id="3490" w:author="abc" w:date="2018-07-02T14:28:00Z">
              <w:r>
                <w:rPr>
                  <w:rFonts w:eastAsia="Calibri"/>
                  <w:szCs w:val="26"/>
                </w:rPr>
                <w:lastRenderedPageBreak/>
                <w:t>1</w:t>
              </w:r>
            </w:ins>
          </w:p>
        </w:tc>
        <w:tc>
          <w:tcPr>
            <w:tcW w:w="2268" w:type="dxa"/>
            <w:shd w:val="clear" w:color="auto" w:fill="auto"/>
            <w:vAlign w:val="center"/>
          </w:tcPr>
          <w:p w:rsidR="00AC2988" w:rsidRPr="00302D9C" w:rsidRDefault="00AC2988" w:rsidP="00CB0440">
            <w:pPr>
              <w:jc w:val="center"/>
              <w:rPr>
                <w:ins w:id="3491" w:author="abc" w:date="2018-07-02T14:28:00Z"/>
                <w:rFonts w:eastAsia="Calibri"/>
                <w:szCs w:val="26"/>
              </w:rPr>
            </w:pPr>
            <w:ins w:id="3492" w:author="abc" w:date="2018-07-02T14:28:00Z">
              <w:r w:rsidRPr="00AC2988">
                <w:rPr>
                  <w:rFonts w:eastAsia="Calibri"/>
                  <w:szCs w:val="26"/>
                </w:rPr>
                <w:t>MaHS</w:t>
              </w:r>
            </w:ins>
          </w:p>
        </w:tc>
        <w:tc>
          <w:tcPr>
            <w:tcW w:w="1843" w:type="dxa"/>
            <w:shd w:val="clear" w:color="auto" w:fill="auto"/>
            <w:vAlign w:val="center"/>
          </w:tcPr>
          <w:p w:rsidR="00AC2988" w:rsidRPr="00302D9C" w:rsidRDefault="00AC2988" w:rsidP="00CB0440">
            <w:pPr>
              <w:jc w:val="center"/>
              <w:rPr>
                <w:ins w:id="3493" w:author="abc" w:date="2018-07-02T14:28:00Z"/>
                <w:rFonts w:eastAsia="Calibri"/>
                <w:szCs w:val="26"/>
              </w:rPr>
            </w:pPr>
            <w:ins w:id="3494" w:author="abc" w:date="2018-07-02T14:28:00Z">
              <w:r w:rsidRPr="00AC2988">
                <w:rPr>
                  <w:rFonts w:eastAsia="Calibri"/>
                  <w:szCs w:val="26"/>
                </w:rPr>
                <w:t>varchar(50)</w:t>
              </w:r>
            </w:ins>
          </w:p>
        </w:tc>
        <w:tc>
          <w:tcPr>
            <w:tcW w:w="2126" w:type="dxa"/>
            <w:shd w:val="clear" w:color="auto" w:fill="auto"/>
            <w:vAlign w:val="center"/>
          </w:tcPr>
          <w:p w:rsidR="00AC2988" w:rsidRPr="00302D9C" w:rsidRDefault="00AC2988" w:rsidP="00CB0440">
            <w:pPr>
              <w:jc w:val="center"/>
              <w:rPr>
                <w:ins w:id="3495" w:author="abc" w:date="2018-07-02T14:28:00Z"/>
                <w:rFonts w:eastAsia="Calibri"/>
                <w:szCs w:val="26"/>
              </w:rPr>
            </w:pPr>
            <w:ins w:id="3496" w:author="abc" w:date="2018-07-02T14:28:00Z">
              <w:r>
                <w:rPr>
                  <w:rFonts w:eastAsia="Calibri"/>
                  <w:szCs w:val="26"/>
                </w:rPr>
                <w:t>PK</w:t>
              </w:r>
            </w:ins>
          </w:p>
        </w:tc>
        <w:tc>
          <w:tcPr>
            <w:tcW w:w="2267" w:type="dxa"/>
            <w:shd w:val="clear" w:color="auto" w:fill="auto"/>
            <w:vAlign w:val="center"/>
          </w:tcPr>
          <w:p w:rsidR="00AC2988" w:rsidRPr="00302D9C" w:rsidRDefault="00AC2988" w:rsidP="00CB0440">
            <w:pPr>
              <w:jc w:val="center"/>
              <w:rPr>
                <w:ins w:id="3497" w:author="abc" w:date="2018-07-02T14:28:00Z"/>
                <w:rFonts w:eastAsia="Calibri"/>
                <w:szCs w:val="26"/>
              </w:rPr>
            </w:pPr>
          </w:p>
        </w:tc>
      </w:tr>
      <w:tr w:rsidR="00AC2988" w:rsidRPr="00302D9C" w:rsidTr="00CB0440">
        <w:trPr>
          <w:trHeight w:val="680"/>
          <w:ins w:id="3498" w:author="abc" w:date="2018-07-02T14:29:00Z"/>
        </w:trPr>
        <w:tc>
          <w:tcPr>
            <w:tcW w:w="846" w:type="dxa"/>
            <w:shd w:val="clear" w:color="auto" w:fill="auto"/>
            <w:vAlign w:val="center"/>
          </w:tcPr>
          <w:p w:rsidR="00AC2988" w:rsidRDefault="00AC2988" w:rsidP="00CB0440">
            <w:pPr>
              <w:jc w:val="center"/>
              <w:rPr>
                <w:ins w:id="3499" w:author="abc" w:date="2018-07-02T14:29:00Z"/>
                <w:rFonts w:eastAsia="Calibri"/>
                <w:szCs w:val="26"/>
              </w:rPr>
            </w:pPr>
            <w:ins w:id="3500" w:author="abc" w:date="2018-07-02T14:29:00Z">
              <w:r>
                <w:rPr>
                  <w:rFonts w:eastAsia="Calibri"/>
                  <w:szCs w:val="26"/>
                </w:rPr>
                <w:t>2</w:t>
              </w:r>
            </w:ins>
          </w:p>
        </w:tc>
        <w:tc>
          <w:tcPr>
            <w:tcW w:w="2268" w:type="dxa"/>
            <w:shd w:val="clear" w:color="auto" w:fill="auto"/>
            <w:vAlign w:val="center"/>
          </w:tcPr>
          <w:p w:rsidR="00AC2988" w:rsidRPr="00AC2988" w:rsidRDefault="00AC2988" w:rsidP="00CB0440">
            <w:pPr>
              <w:jc w:val="center"/>
              <w:rPr>
                <w:ins w:id="3501" w:author="abc" w:date="2018-07-02T14:29:00Z"/>
                <w:rFonts w:eastAsia="Calibri"/>
                <w:szCs w:val="26"/>
              </w:rPr>
            </w:pPr>
            <w:ins w:id="3502" w:author="abc" w:date="2018-07-02T14:29:00Z">
              <w:r w:rsidRPr="00AC2988">
                <w:rPr>
                  <w:rFonts w:eastAsia="Calibri"/>
                  <w:szCs w:val="26"/>
                </w:rPr>
                <w:t>MaLop</w:t>
              </w:r>
            </w:ins>
          </w:p>
        </w:tc>
        <w:tc>
          <w:tcPr>
            <w:tcW w:w="1843" w:type="dxa"/>
            <w:shd w:val="clear" w:color="auto" w:fill="auto"/>
            <w:vAlign w:val="center"/>
          </w:tcPr>
          <w:p w:rsidR="00AC2988" w:rsidRPr="00AC2988" w:rsidRDefault="00AC2988" w:rsidP="00CB0440">
            <w:pPr>
              <w:jc w:val="center"/>
              <w:rPr>
                <w:ins w:id="3503" w:author="abc" w:date="2018-07-02T14:29:00Z"/>
                <w:rFonts w:eastAsia="Calibri"/>
                <w:szCs w:val="26"/>
              </w:rPr>
            </w:pPr>
            <w:ins w:id="3504" w:author="abc" w:date="2018-07-02T14:29:00Z">
              <w:r w:rsidRPr="00AC2988">
                <w:rPr>
                  <w:rFonts w:eastAsia="Calibri"/>
                  <w:szCs w:val="26"/>
                </w:rPr>
                <w:t>nvarchar(100)</w:t>
              </w:r>
            </w:ins>
          </w:p>
        </w:tc>
        <w:tc>
          <w:tcPr>
            <w:tcW w:w="2126" w:type="dxa"/>
            <w:shd w:val="clear" w:color="auto" w:fill="auto"/>
            <w:vAlign w:val="center"/>
          </w:tcPr>
          <w:p w:rsidR="00AC2988" w:rsidRDefault="00AC2988" w:rsidP="00CB0440">
            <w:pPr>
              <w:jc w:val="center"/>
              <w:rPr>
                <w:ins w:id="3505" w:author="abc" w:date="2018-07-02T14:29:00Z"/>
                <w:rFonts w:eastAsia="Calibri"/>
                <w:szCs w:val="26"/>
              </w:rPr>
            </w:pPr>
            <w:ins w:id="3506" w:author="abc" w:date="2018-07-02T14:29:00Z">
              <w:r>
                <w:rPr>
                  <w:rFonts w:eastAsia="Calibri"/>
                  <w:szCs w:val="26"/>
                </w:rPr>
                <w:t>Null</w:t>
              </w:r>
            </w:ins>
          </w:p>
        </w:tc>
        <w:tc>
          <w:tcPr>
            <w:tcW w:w="2267" w:type="dxa"/>
            <w:shd w:val="clear" w:color="auto" w:fill="auto"/>
            <w:vAlign w:val="center"/>
          </w:tcPr>
          <w:p w:rsidR="00AC2988" w:rsidRPr="00302D9C" w:rsidRDefault="00AC2988" w:rsidP="00AC2988">
            <w:pPr>
              <w:rPr>
                <w:ins w:id="3507" w:author="abc" w:date="2018-07-02T14:29:00Z"/>
                <w:rFonts w:eastAsia="Calibri"/>
                <w:szCs w:val="26"/>
              </w:rPr>
              <w:pPrChange w:id="3508" w:author="abc" w:date="2018-07-02T14:29:00Z">
                <w:pPr>
                  <w:jc w:val="center"/>
                </w:pPr>
              </w:pPrChange>
            </w:pPr>
          </w:p>
        </w:tc>
      </w:tr>
      <w:tr w:rsidR="00AC2988" w:rsidRPr="00302D9C" w:rsidTr="00CB0440">
        <w:trPr>
          <w:trHeight w:val="680"/>
          <w:ins w:id="3509" w:author="abc" w:date="2018-07-02T14:29:00Z"/>
        </w:trPr>
        <w:tc>
          <w:tcPr>
            <w:tcW w:w="846" w:type="dxa"/>
            <w:shd w:val="clear" w:color="auto" w:fill="auto"/>
            <w:vAlign w:val="center"/>
          </w:tcPr>
          <w:p w:rsidR="00AC2988" w:rsidRDefault="00AC2988" w:rsidP="00CB0440">
            <w:pPr>
              <w:jc w:val="center"/>
              <w:rPr>
                <w:ins w:id="3510" w:author="abc" w:date="2018-07-02T14:29:00Z"/>
                <w:rFonts w:eastAsia="Calibri"/>
                <w:szCs w:val="26"/>
              </w:rPr>
            </w:pPr>
            <w:ins w:id="3511" w:author="abc" w:date="2018-07-02T14:29:00Z">
              <w:r>
                <w:rPr>
                  <w:rFonts w:eastAsia="Calibri"/>
                  <w:szCs w:val="26"/>
                </w:rPr>
                <w:t>3</w:t>
              </w:r>
            </w:ins>
          </w:p>
        </w:tc>
        <w:tc>
          <w:tcPr>
            <w:tcW w:w="2268" w:type="dxa"/>
            <w:shd w:val="clear" w:color="auto" w:fill="auto"/>
            <w:vAlign w:val="center"/>
          </w:tcPr>
          <w:p w:rsidR="00AC2988" w:rsidRPr="00AC2988" w:rsidRDefault="00AC2988" w:rsidP="00CB0440">
            <w:pPr>
              <w:jc w:val="center"/>
              <w:rPr>
                <w:ins w:id="3512" w:author="abc" w:date="2018-07-02T14:29:00Z"/>
                <w:rFonts w:eastAsia="Calibri"/>
                <w:szCs w:val="26"/>
              </w:rPr>
            </w:pPr>
            <w:ins w:id="3513" w:author="abc" w:date="2018-07-02T14:29:00Z">
              <w:r w:rsidRPr="00AC2988">
                <w:rPr>
                  <w:rFonts w:eastAsia="Calibri"/>
                  <w:szCs w:val="26"/>
                </w:rPr>
                <w:t>MaMH</w:t>
              </w:r>
            </w:ins>
          </w:p>
        </w:tc>
        <w:tc>
          <w:tcPr>
            <w:tcW w:w="1843" w:type="dxa"/>
            <w:shd w:val="clear" w:color="auto" w:fill="auto"/>
            <w:vAlign w:val="center"/>
          </w:tcPr>
          <w:p w:rsidR="00AC2988" w:rsidRPr="00AC2988" w:rsidRDefault="00AC2988" w:rsidP="00CB0440">
            <w:pPr>
              <w:jc w:val="center"/>
              <w:rPr>
                <w:ins w:id="3514" w:author="abc" w:date="2018-07-02T14:29:00Z"/>
                <w:rFonts w:eastAsia="Calibri"/>
                <w:szCs w:val="26"/>
              </w:rPr>
            </w:pPr>
            <w:ins w:id="3515" w:author="abc" w:date="2018-07-02T14:29:00Z">
              <w:r w:rsidRPr="00AC2988">
                <w:rPr>
                  <w:rFonts w:eastAsia="Calibri"/>
                  <w:szCs w:val="26"/>
                </w:rPr>
                <w:t>varchar(10)</w:t>
              </w:r>
            </w:ins>
          </w:p>
        </w:tc>
        <w:tc>
          <w:tcPr>
            <w:tcW w:w="2126" w:type="dxa"/>
            <w:shd w:val="clear" w:color="auto" w:fill="auto"/>
            <w:vAlign w:val="center"/>
          </w:tcPr>
          <w:p w:rsidR="00AC2988" w:rsidRDefault="00AC2988" w:rsidP="00CB0440">
            <w:pPr>
              <w:jc w:val="center"/>
              <w:rPr>
                <w:ins w:id="3516" w:author="abc" w:date="2018-07-02T14:29:00Z"/>
                <w:rFonts w:eastAsia="Calibri"/>
                <w:szCs w:val="26"/>
              </w:rPr>
            </w:pPr>
            <w:ins w:id="3517" w:author="abc" w:date="2018-07-02T14:29:00Z">
              <w:r>
                <w:rPr>
                  <w:rFonts w:eastAsia="Calibri"/>
                  <w:szCs w:val="26"/>
                </w:rPr>
                <w:t>Null</w:t>
              </w:r>
            </w:ins>
          </w:p>
        </w:tc>
        <w:tc>
          <w:tcPr>
            <w:tcW w:w="2267" w:type="dxa"/>
            <w:shd w:val="clear" w:color="auto" w:fill="auto"/>
            <w:vAlign w:val="center"/>
          </w:tcPr>
          <w:p w:rsidR="00AC2988" w:rsidRPr="00302D9C" w:rsidRDefault="00AC2988" w:rsidP="00AC2988">
            <w:pPr>
              <w:rPr>
                <w:ins w:id="3518" w:author="abc" w:date="2018-07-02T14:29:00Z"/>
                <w:rFonts w:eastAsia="Calibri"/>
                <w:szCs w:val="26"/>
              </w:rPr>
            </w:pPr>
          </w:p>
        </w:tc>
      </w:tr>
      <w:tr w:rsidR="00AC2988" w:rsidRPr="00302D9C" w:rsidTr="00CB0440">
        <w:trPr>
          <w:trHeight w:val="680"/>
          <w:ins w:id="3519" w:author="abc" w:date="2018-07-02T14:29:00Z"/>
        </w:trPr>
        <w:tc>
          <w:tcPr>
            <w:tcW w:w="846" w:type="dxa"/>
            <w:shd w:val="clear" w:color="auto" w:fill="auto"/>
            <w:vAlign w:val="center"/>
          </w:tcPr>
          <w:p w:rsidR="00AC2988" w:rsidRDefault="00AC2988" w:rsidP="00CB0440">
            <w:pPr>
              <w:jc w:val="center"/>
              <w:rPr>
                <w:ins w:id="3520" w:author="abc" w:date="2018-07-02T14:29:00Z"/>
                <w:rFonts w:eastAsia="Calibri"/>
                <w:szCs w:val="26"/>
              </w:rPr>
            </w:pPr>
            <w:ins w:id="3521" w:author="abc" w:date="2018-07-02T14:29:00Z">
              <w:r>
                <w:rPr>
                  <w:rFonts w:eastAsia="Calibri"/>
                  <w:szCs w:val="26"/>
                </w:rPr>
                <w:t>4</w:t>
              </w:r>
            </w:ins>
          </w:p>
        </w:tc>
        <w:tc>
          <w:tcPr>
            <w:tcW w:w="2268" w:type="dxa"/>
            <w:shd w:val="clear" w:color="auto" w:fill="auto"/>
            <w:vAlign w:val="center"/>
          </w:tcPr>
          <w:p w:rsidR="00AC2988" w:rsidRPr="00AC2988" w:rsidRDefault="00AC2988" w:rsidP="00CB0440">
            <w:pPr>
              <w:jc w:val="center"/>
              <w:rPr>
                <w:ins w:id="3522" w:author="abc" w:date="2018-07-02T14:29:00Z"/>
                <w:rFonts w:eastAsia="Calibri"/>
                <w:szCs w:val="26"/>
              </w:rPr>
            </w:pPr>
            <w:ins w:id="3523" w:author="abc" w:date="2018-07-02T14:29:00Z">
              <w:r w:rsidRPr="00AC2988">
                <w:rPr>
                  <w:rFonts w:eastAsia="Calibri"/>
                  <w:szCs w:val="26"/>
                </w:rPr>
                <w:t>MaNamHoc</w:t>
              </w:r>
            </w:ins>
          </w:p>
        </w:tc>
        <w:tc>
          <w:tcPr>
            <w:tcW w:w="1843" w:type="dxa"/>
            <w:shd w:val="clear" w:color="auto" w:fill="auto"/>
            <w:vAlign w:val="center"/>
          </w:tcPr>
          <w:p w:rsidR="00AC2988" w:rsidRPr="00AC2988" w:rsidRDefault="00AC2988" w:rsidP="00CB0440">
            <w:pPr>
              <w:jc w:val="center"/>
              <w:rPr>
                <w:ins w:id="3524" w:author="abc" w:date="2018-07-02T14:29:00Z"/>
                <w:rFonts w:eastAsia="Calibri"/>
                <w:szCs w:val="26"/>
              </w:rPr>
            </w:pPr>
            <w:ins w:id="3525" w:author="abc" w:date="2018-07-02T14:29:00Z">
              <w:r w:rsidRPr="00AC2988">
                <w:rPr>
                  <w:rFonts w:eastAsia="Calibri"/>
                  <w:szCs w:val="26"/>
                </w:rPr>
                <w:t>nvarchar(50)</w:t>
              </w:r>
            </w:ins>
          </w:p>
        </w:tc>
        <w:tc>
          <w:tcPr>
            <w:tcW w:w="2126" w:type="dxa"/>
            <w:shd w:val="clear" w:color="auto" w:fill="auto"/>
            <w:vAlign w:val="center"/>
          </w:tcPr>
          <w:p w:rsidR="00AC2988" w:rsidRDefault="00AC2988" w:rsidP="00CB0440">
            <w:pPr>
              <w:jc w:val="center"/>
              <w:rPr>
                <w:ins w:id="3526" w:author="abc" w:date="2018-07-02T14:29:00Z"/>
                <w:rFonts w:eastAsia="Calibri"/>
                <w:szCs w:val="26"/>
              </w:rPr>
            </w:pPr>
            <w:ins w:id="3527" w:author="abc" w:date="2018-07-02T14:29:00Z">
              <w:r>
                <w:rPr>
                  <w:rFonts w:eastAsia="Calibri"/>
                  <w:szCs w:val="26"/>
                </w:rPr>
                <w:t>Null</w:t>
              </w:r>
            </w:ins>
          </w:p>
        </w:tc>
        <w:tc>
          <w:tcPr>
            <w:tcW w:w="2267" w:type="dxa"/>
            <w:shd w:val="clear" w:color="auto" w:fill="auto"/>
            <w:vAlign w:val="center"/>
          </w:tcPr>
          <w:p w:rsidR="00AC2988" w:rsidRPr="00302D9C" w:rsidRDefault="00AC2988" w:rsidP="00AC2988">
            <w:pPr>
              <w:rPr>
                <w:ins w:id="3528" w:author="abc" w:date="2018-07-02T14:29:00Z"/>
                <w:rFonts w:eastAsia="Calibri"/>
                <w:szCs w:val="26"/>
              </w:rPr>
            </w:pPr>
          </w:p>
        </w:tc>
      </w:tr>
      <w:tr w:rsidR="00AC2988" w:rsidRPr="00302D9C" w:rsidTr="00CB0440">
        <w:trPr>
          <w:trHeight w:val="680"/>
          <w:ins w:id="3529" w:author="abc" w:date="2018-07-02T14:29:00Z"/>
        </w:trPr>
        <w:tc>
          <w:tcPr>
            <w:tcW w:w="846" w:type="dxa"/>
            <w:shd w:val="clear" w:color="auto" w:fill="auto"/>
            <w:vAlign w:val="center"/>
          </w:tcPr>
          <w:p w:rsidR="00AC2988" w:rsidRDefault="00AC2988" w:rsidP="00CB0440">
            <w:pPr>
              <w:jc w:val="center"/>
              <w:rPr>
                <w:ins w:id="3530" w:author="abc" w:date="2018-07-02T14:29:00Z"/>
                <w:rFonts w:eastAsia="Calibri"/>
                <w:szCs w:val="26"/>
              </w:rPr>
            </w:pPr>
            <w:ins w:id="3531" w:author="abc" w:date="2018-07-02T14:29:00Z">
              <w:r>
                <w:rPr>
                  <w:rFonts w:eastAsia="Calibri"/>
                  <w:szCs w:val="26"/>
                </w:rPr>
                <w:t>5</w:t>
              </w:r>
            </w:ins>
          </w:p>
        </w:tc>
        <w:tc>
          <w:tcPr>
            <w:tcW w:w="2268" w:type="dxa"/>
            <w:shd w:val="clear" w:color="auto" w:fill="auto"/>
            <w:vAlign w:val="center"/>
          </w:tcPr>
          <w:p w:rsidR="00AC2988" w:rsidRPr="00AC2988" w:rsidRDefault="00AC2988" w:rsidP="00CB0440">
            <w:pPr>
              <w:jc w:val="center"/>
              <w:rPr>
                <w:ins w:id="3532" w:author="abc" w:date="2018-07-02T14:29:00Z"/>
                <w:rFonts w:eastAsia="Calibri"/>
                <w:szCs w:val="26"/>
              </w:rPr>
            </w:pPr>
            <w:ins w:id="3533" w:author="abc" w:date="2018-07-02T14:29:00Z">
              <w:r w:rsidRPr="00AC2988">
                <w:rPr>
                  <w:rFonts w:eastAsia="Calibri"/>
                  <w:szCs w:val="26"/>
                </w:rPr>
                <w:t>DTBMonHocKi</w:t>
              </w:r>
            </w:ins>
          </w:p>
        </w:tc>
        <w:tc>
          <w:tcPr>
            <w:tcW w:w="1843" w:type="dxa"/>
            <w:shd w:val="clear" w:color="auto" w:fill="auto"/>
            <w:vAlign w:val="center"/>
          </w:tcPr>
          <w:p w:rsidR="00AC2988" w:rsidRPr="00AC2988" w:rsidRDefault="00AC2988" w:rsidP="00CB0440">
            <w:pPr>
              <w:jc w:val="center"/>
              <w:rPr>
                <w:ins w:id="3534" w:author="abc" w:date="2018-07-02T14:29:00Z"/>
                <w:rFonts w:eastAsia="Calibri"/>
                <w:szCs w:val="26"/>
              </w:rPr>
            </w:pPr>
            <w:ins w:id="3535" w:author="abc" w:date="2018-07-02T14:29:00Z">
              <w:r w:rsidRPr="00AC2988">
                <w:rPr>
                  <w:rFonts w:eastAsia="Calibri"/>
                  <w:szCs w:val="26"/>
                </w:rPr>
                <w:t>float</w:t>
              </w:r>
            </w:ins>
          </w:p>
        </w:tc>
        <w:tc>
          <w:tcPr>
            <w:tcW w:w="2126" w:type="dxa"/>
            <w:shd w:val="clear" w:color="auto" w:fill="auto"/>
            <w:vAlign w:val="center"/>
          </w:tcPr>
          <w:p w:rsidR="00AC2988" w:rsidRDefault="00AC2988" w:rsidP="00CB0440">
            <w:pPr>
              <w:jc w:val="center"/>
              <w:rPr>
                <w:ins w:id="3536" w:author="abc" w:date="2018-07-02T14:29:00Z"/>
                <w:rFonts w:eastAsia="Calibri"/>
                <w:szCs w:val="26"/>
              </w:rPr>
            </w:pPr>
            <w:ins w:id="3537" w:author="abc" w:date="2018-07-02T14:29:00Z">
              <w:r>
                <w:rPr>
                  <w:rFonts w:eastAsia="Calibri"/>
                  <w:szCs w:val="26"/>
                </w:rPr>
                <w:t>Null</w:t>
              </w:r>
            </w:ins>
          </w:p>
        </w:tc>
        <w:tc>
          <w:tcPr>
            <w:tcW w:w="2267" w:type="dxa"/>
            <w:shd w:val="clear" w:color="auto" w:fill="auto"/>
            <w:vAlign w:val="center"/>
          </w:tcPr>
          <w:p w:rsidR="00AC2988" w:rsidRPr="00302D9C" w:rsidRDefault="00AC2988" w:rsidP="00AC2988">
            <w:pPr>
              <w:rPr>
                <w:ins w:id="3538" w:author="abc" w:date="2018-07-02T14:29:00Z"/>
                <w:rFonts w:eastAsia="Calibri"/>
                <w:szCs w:val="26"/>
              </w:rPr>
            </w:pPr>
          </w:p>
        </w:tc>
      </w:tr>
      <w:tr w:rsidR="00AC2988" w:rsidRPr="00302D9C" w:rsidTr="00CB0440">
        <w:trPr>
          <w:trHeight w:val="680"/>
          <w:ins w:id="3539" w:author="abc" w:date="2018-07-02T14:29:00Z"/>
        </w:trPr>
        <w:tc>
          <w:tcPr>
            <w:tcW w:w="846" w:type="dxa"/>
            <w:shd w:val="clear" w:color="auto" w:fill="auto"/>
            <w:vAlign w:val="center"/>
          </w:tcPr>
          <w:p w:rsidR="00AC2988" w:rsidRDefault="00AC2988" w:rsidP="00CB0440">
            <w:pPr>
              <w:jc w:val="center"/>
              <w:rPr>
                <w:ins w:id="3540" w:author="abc" w:date="2018-07-02T14:29:00Z"/>
                <w:rFonts w:eastAsia="Calibri"/>
                <w:szCs w:val="26"/>
              </w:rPr>
            </w:pPr>
            <w:ins w:id="3541" w:author="abc" w:date="2018-07-02T14:29:00Z">
              <w:r>
                <w:rPr>
                  <w:rFonts w:eastAsia="Calibri"/>
                  <w:szCs w:val="26"/>
                </w:rPr>
                <w:t>6</w:t>
              </w:r>
            </w:ins>
          </w:p>
        </w:tc>
        <w:tc>
          <w:tcPr>
            <w:tcW w:w="2268" w:type="dxa"/>
            <w:shd w:val="clear" w:color="auto" w:fill="auto"/>
            <w:vAlign w:val="center"/>
          </w:tcPr>
          <w:p w:rsidR="00AC2988" w:rsidRPr="00AC2988" w:rsidRDefault="00AC2988" w:rsidP="00CB0440">
            <w:pPr>
              <w:jc w:val="center"/>
              <w:rPr>
                <w:ins w:id="3542" w:author="abc" w:date="2018-07-02T14:29:00Z"/>
                <w:rFonts w:eastAsia="Calibri"/>
                <w:szCs w:val="26"/>
              </w:rPr>
            </w:pPr>
            <w:ins w:id="3543" w:author="abc" w:date="2018-07-02T14:29:00Z">
              <w:r w:rsidRPr="00AC2988">
                <w:rPr>
                  <w:rFonts w:eastAsia="Calibri"/>
                  <w:szCs w:val="26"/>
                </w:rPr>
                <w:t>HocKi</w:t>
              </w:r>
            </w:ins>
          </w:p>
        </w:tc>
        <w:tc>
          <w:tcPr>
            <w:tcW w:w="1843" w:type="dxa"/>
            <w:shd w:val="clear" w:color="auto" w:fill="auto"/>
            <w:vAlign w:val="center"/>
          </w:tcPr>
          <w:p w:rsidR="00AC2988" w:rsidRPr="00AC2988" w:rsidRDefault="00AC2988" w:rsidP="00CB0440">
            <w:pPr>
              <w:jc w:val="center"/>
              <w:rPr>
                <w:ins w:id="3544" w:author="abc" w:date="2018-07-02T14:29:00Z"/>
                <w:rFonts w:eastAsia="Calibri"/>
                <w:szCs w:val="26"/>
              </w:rPr>
            </w:pPr>
            <w:ins w:id="3545" w:author="abc" w:date="2018-07-02T14:29:00Z">
              <w:r w:rsidRPr="00AC2988">
                <w:rPr>
                  <w:rFonts w:eastAsia="Calibri"/>
                  <w:szCs w:val="26"/>
                </w:rPr>
                <w:t>int</w:t>
              </w:r>
            </w:ins>
          </w:p>
        </w:tc>
        <w:tc>
          <w:tcPr>
            <w:tcW w:w="2126" w:type="dxa"/>
            <w:shd w:val="clear" w:color="auto" w:fill="auto"/>
            <w:vAlign w:val="center"/>
          </w:tcPr>
          <w:p w:rsidR="00AC2988" w:rsidRDefault="00AC2988" w:rsidP="00CB0440">
            <w:pPr>
              <w:jc w:val="center"/>
              <w:rPr>
                <w:ins w:id="3546" w:author="abc" w:date="2018-07-02T14:29:00Z"/>
                <w:rFonts w:eastAsia="Calibri"/>
                <w:szCs w:val="26"/>
              </w:rPr>
            </w:pPr>
            <w:ins w:id="3547" w:author="abc" w:date="2018-07-02T14:29:00Z">
              <w:r>
                <w:rPr>
                  <w:rFonts w:eastAsia="Calibri"/>
                  <w:szCs w:val="26"/>
                </w:rPr>
                <w:t>null</w:t>
              </w:r>
            </w:ins>
          </w:p>
        </w:tc>
        <w:tc>
          <w:tcPr>
            <w:tcW w:w="2267" w:type="dxa"/>
            <w:shd w:val="clear" w:color="auto" w:fill="auto"/>
            <w:vAlign w:val="center"/>
          </w:tcPr>
          <w:p w:rsidR="00AC2988" w:rsidRPr="00302D9C" w:rsidRDefault="00AC2988" w:rsidP="00AC2988">
            <w:pPr>
              <w:rPr>
                <w:ins w:id="3548" w:author="abc" w:date="2018-07-02T14:29:00Z"/>
                <w:rFonts w:eastAsia="Calibri"/>
                <w:szCs w:val="26"/>
              </w:rPr>
            </w:pPr>
          </w:p>
        </w:tc>
      </w:tr>
    </w:tbl>
    <w:p w:rsidR="00AC2988" w:rsidRDefault="00AC2988" w:rsidP="00233B8F">
      <w:pPr>
        <w:ind w:left="720"/>
        <w:rPr>
          <w:ins w:id="3549" w:author="abc" w:date="2018-07-02T14:30:00Z"/>
        </w:rPr>
        <w:pPrChange w:id="3550" w:author="abc" w:date="2018-07-02T14:09:00Z">
          <w:pPr>
            <w:pStyle w:val="ListParagraph"/>
            <w:numPr>
              <w:numId w:val="4"/>
            </w:numPr>
            <w:ind w:hanging="360"/>
          </w:pPr>
        </w:pPrChange>
      </w:pPr>
      <w:ins w:id="3551" w:author="abc" w:date="2018-07-02T14:30:00Z">
        <w:r w:rsidRPr="00AC2988">
          <w:t>KQ_CaNam_MonHoc</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AC2988" w:rsidRPr="00302D9C" w:rsidTr="00CB0440">
        <w:trPr>
          <w:trHeight w:val="680"/>
          <w:ins w:id="3552" w:author="abc" w:date="2018-07-02T14:30:00Z"/>
        </w:trPr>
        <w:tc>
          <w:tcPr>
            <w:tcW w:w="846" w:type="dxa"/>
            <w:shd w:val="clear" w:color="auto" w:fill="auto"/>
            <w:vAlign w:val="center"/>
          </w:tcPr>
          <w:p w:rsidR="00AC2988" w:rsidRPr="00302D9C" w:rsidRDefault="00AC2988" w:rsidP="00CB0440">
            <w:pPr>
              <w:jc w:val="center"/>
              <w:rPr>
                <w:ins w:id="3553" w:author="abc" w:date="2018-07-02T14:30:00Z"/>
                <w:rFonts w:eastAsia="Calibri"/>
                <w:szCs w:val="26"/>
              </w:rPr>
            </w:pPr>
            <w:ins w:id="3554" w:author="abc" w:date="2018-07-02T14:30:00Z">
              <w:r w:rsidRPr="00302D9C">
                <w:rPr>
                  <w:rFonts w:eastAsia="Calibri"/>
                  <w:szCs w:val="26"/>
                </w:rPr>
                <w:t>STT</w:t>
              </w:r>
            </w:ins>
          </w:p>
        </w:tc>
        <w:tc>
          <w:tcPr>
            <w:tcW w:w="2268" w:type="dxa"/>
            <w:shd w:val="clear" w:color="auto" w:fill="auto"/>
            <w:vAlign w:val="center"/>
          </w:tcPr>
          <w:p w:rsidR="00AC2988" w:rsidRPr="00302D9C" w:rsidRDefault="00AC2988" w:rsidP="00CB0440">
            <w:pPr>
              <w:jc w:val="center"/>
              <w:rPr>
                <w:ins w:id="3555" w:author="abc" w:date="2018-07-02T14:30:00Z"/>
                <w:rFonts w:eastAsia="Calibri"/>
                <w:szCs w:val="26"/>
              </w:rPr>
            </w:pPr>
            <w:ins w:id="3556" w:author="abc" w:date="2018-07-02T14:30:00Z">
              <w:r w:rsidRPr="00302D9C">
                <w:rPr>
                  <w:rFonts w:eastAsia="Calibri"/>
                  <w:szCs w:val="26"/>
                </w:rPr>
                <w:t>Thuộc tính</w:t>
              </w:r>
            </w:ins>
          </w:p>
        </w:tc>
        <w:tc>
          <w:tcPr>
            <w:tcW w:w="1843" w:type="dxa"/>
            <w:shd w:val="clear" w:color="auto" w:fill="auto"/>
            <w:vAlign w:val="center"/>
          </w:tcPr>
          <w:p w:rsidR="00AC2988" w:rsidRPr="00302D9C" w:rsidRDefault="00AC2988" w:rsidP="00CB0440">
            <w:pPr>
              <w:jc w:val="center"/>
              <w:rPr>
                <w:ins w:id="3557" w:author="abc" w:date="2018-07-02T14:30:00Z"/>
                <w:rFonts w:eastAsia="Calibri"/>
                <w:szCs w:val="26"/>
              </w:rPr>
            </w:pPr>
            <w:ins w:id="3558" w:author="abc" w:date="2018-07-02T14:30:00Z">
              <w:r w:rsidRPr="00302D9C">
                <w:rPr>
                  <w:rFonts w:eastAsia="Calibri"/>
                  <w:szCs w:val="26"/>
                </w:rPr>
                <w:t>Kiểu dữ liệu</w:t>
              </w:r>
            </w:ins>
          </w:p>
        </w:tc>
        <w:tc>
          <w:tcPr>
            <w:tcW w:w="2126" w:type="dxa"/>
            <w:shd w:val="clear" w:color="auto" w:fill="auto"/>
            <w:vAlign w:val="center"/>
          </w:tcPr>
          <w:p w:rsidR="00AC2988" w:rsidRPr="00302D9C" w:rsidRDefault="00AC2988" w:rsidP="00CB0440">
            <w:pPr>
              <w:jc w:val="center"/>
              <w:rPr>
                <w:ins w:id="3559" w:author="abc" w:date="2018-07-02T14:30:00Z"/>
                <w:rFonts w:eastAsia="Calibri"/>
                <w:szCs w:val="26"/>
              </w:rPr>
            </w:pPr>
            <w:ins w:id="3560" w:author="abc" w:date="2018-07-02T14:30:00Z">
              <w:r w:rsidRPr="00302D9C">
                <w:rPr>
                  <w:rFonts w:eastAsia="Calibri"/>
                  <w:szCs w:val="26"/>
                </w:rPr>
                <w:t>Ràng buộc</w:t>
              </w:r>
            </w:ins>
          </w:p>
        </w:tc>
        <w:tc>
          <w:tcPr>
            <w:tcW w:w="2267" w:type="dxa"/>
            <w:shd w:val="clear" w:color="auto" w:fill="auto"/>
            <w:vAlign w:val="center"/>
          </w:tcPr>
          <w:p w:rsidR="00AC2988" w:rsidRPr="00302D9C" w:rsidRDefault="00AC2988" w:rsidP="00CB0440">
            <w:pPr>
              <w:jc w:val="center"/>
              <w:rPr>
                <w:ins w:id="3561" w:author="abc" w:date="2018-07-02T14:30:00Z"/>
                <w:rFonts w:eastAsia="Calibri"/>
                <w:szCs w:val="26"/>
              </w:rPr>
            </w:pPr>
            <w:ins w:id="3562" w:author="abc" w:date="2018-07-02T14:30:00Z">
              <w:r w:rsidRPr="00302D9C">
                <w:rPr>
                  <w:rFonts w:eastAsia="Calibri"/>
                  <w:szCs w:val="26"/>
                </w:rPr>
                <w:t>Diễn giải</w:t>
              </w:r>
            </w:ins>
          </w:p>
        </w:tc>
      </w:tr>
      <w:tr w:rsidR="00AC2988" w:rsidRPr="00302D9C" w:rsidTr="00CB0440">
        <w:trPr>
          <w:trHeight w:val="680"/>
          <w:ins w:id="3563" w:author="abc" w:date="2018-07-02T14:30:00Z"/>
        </w:trPr>
        <w:tc>
          <w:tcPr>
            <w:tcW w:w="846" w:type="dxa"/>
            <w:shd w:val="clear" w:color="auto" w:fill="auto"/>
            <w:vAlign w:val="center"/>
          </w:tcPr>
          <w:p w:rsidR="00AC2988" w:rsidRPr="00302D9C" w:rsidRDefault="00AC2988" w:rsidP="00CB0440">
            <w:pPr>
              <w:jc w:val="center"/>
              <w:rPr>
                <w:ins w:id="3564" w:author="abc" w:date="2018-07-02T14:30:00Z"/>
                <w:rFonts w:eastAsia="Calibri"/>
                <w:szCs w:val="26"/>
              </w:rPr>
            </w:pPr>
            <w:ins w:id="3565" w:author="abc" w:date="2018-07-02T14:30:00Z">
              <w:r>
                <w:rPr>
                  <w:rFonts w:eastAsia="Calibri"/>
                  <w:szCs w:val="26"/>
                </w:rPr>
                <w:t>1</w:t>
              </w:r>
            </w:ins>
          </w:p>
        </w:tc>
        <w:tc>
          <w:tcPr>
            <w:tcW w:w="2268" w:type="dxa"/>
            <w:shd w:val="clear" w:color="auto" w:fill="auto"/>
            <w:vAlign w:val="center"/>
          </w:tcPr>
          <w:p w:rsidR="00AC2988" w:rsidRPr="00302D9C" w:rsidRDefault="00AC2988" w:rsidP="00CB0440">
            <w:pPr>
              <w:jc w:val="center"/>
              <w:rPr>
                <w:ins w:id="3566" w:author="abc" w:date="2018-07-02T14:30:00Z"/>
                <w:rFonts w:eastAsia="Calibri"/>
                <w:szCs w:val="26"/>
              </w:rPr>
            </w:pPr>
            <w:ins w:id="3567" w:author="abc" w:date="2018-07-02T14:30:00Z">
              <w:r w:rsidRPr="00AC2988">
                <w:rPr>
                  <w:rFonts w:eastAsia="Calibri"/>
                  <w:szCs w:val="26"/>
                </w:rPr>
                <w:t>MaHS</w:t>
              </w:r>
            </w:ins>
          </w:p>
        </w:tc>
        <w:tc>
          <w:tcPr>
            <w:tcW w:w="1843" w:type="dxa"/>
            <w:shd w:val="clear" w:color="auto" w:fill="auto"/>
            <w:vAlign w:val="center"/>
          </w:tcPr>
          <w:p w:rsidR="00AC2988" w:rsidRPr="00302D9C" w:rsidRDefault="00AC2988" w:rsidP="00CB0440">
            <w:pPr>
              <w:jc w:val="center"/>
              <w:rPr>
                <w:ins w:id="3568" w:author="abc" w:date="2018-07-02T14:30:00Z"/>
                <w:rFonts w:eastAsia="Calibri"/>
                <w:szCs w:val="26"/>
              </w:rPr>
            </w:pPr>
            <w:ins w:id="3569" w:author="abc" w:date="2018-07-02T14:30:00Z">
              <w:r w:rsidRPr="00AC2988">
                <w:rPr>
                  <w:rFonts w:eastAsia="Calibri"/>
                  <w:szCs w:val="26"/>
                </w:rPr>
                <w:t>varchar(50)</w:t>
              </w:r>
            </w:ins>
          </w:p>
        </w:tc>
        <w:tc>
          <w:tcPr>
            <w:tcW w:w="2126" w:type="dxa"/>
            <w:shd w:val="clear" w:color="auto" w:fill="auto"/>
            <w:vAlign w:val="center"/>
          </w:tcPr>
          <w:p w:rsidR="00AC2988" w:rsidRPr="00302D9C" w:rsidRDefault="00AC2988" w:rsidP="00CB0440">
            <w:pPr>
              <w:jc w:val="center"/>
              <w:rPr>
                <w:ins w:id="3570" w:author="abc" w:date="2018-07-02T14:30:00Z"/>
                <w:rFonts w:eastAsia="Calibri"/>
                <w:szCs w:val="26"/>
              </w:rPr>
            </w:pPr>
            <w:ins w:id="3571" w:author="abc" w:date="2018-07-02T14:30:00Z">
              <w:r>
                <w:rPr>
                  <w:rFonts w:eastAsia="Calibri"/>
                  <w:szCs w:val="26"/>
                </w:rPr>
                <w:t>PK,FK</w:t>
              </w:r>
            </w:ins>
          </w:p>
        </w:tc>
        <w:tc>
          <w:tcPr>
            <w:tcW w:w="2267" w:type="dxa"/>
            <w:shd w:val="clear" w:color="auto" w:fill="auto"/>
            <w:vAlign w:val="center"/>
          </w:tcPr>
          <w:p w:rsidR="00AC2988" w:rsidRPr="00302D9C" w:rsidRDefault="00AC2988" w:rsidP="00CB0440">
            <w:pPr>
              <w:jc w:val="center"/>
              <w:rPr>
                <w:ins w:id="3572" w:author="abc" w:date="2018-07-02T14:30:00Z"/>
                <w:rFonts w:eastAsia="Calibri"/>
                <w:szCs w:val="26"/>
              </w:rPr>
            </w:pPr>
          </w:p>
        </w:tc>
      </w:tr>
      <w:tr w:rsidR="00F9264A" w:rsidRPr="00302D9C" w:rsidTr="00CB0440">
        <w:trPr>
          <w:trHeight w:val="680"/>
          <w:ins w:id="3573" w:author="abc" w:date="2018-07-02T14:30:00Z"/>
        </w:trPr>
        <w:tc>
          <w:tcPr>
            <w:tcW w:w="846" w:type="dxa"/>
            <w:shd w:val="clear" w:color="auto" w:fill="auto"/>
            <w:vAlign w:val="center"/>
          </w:tcPr>
          <w:p w:rsidR="00F9264A" w:rsidRDefault="00F9264A" w:rsidP="00F9264A">
            <w:pPr>
              <w:jc w:val="center"/>
              <w:rPr>
                <w:ins w:id="3574" w:author="abc" w:date="2018-07-02T14:30:00Z"/>
                <w:rFonts w:eastAsia="Calibri"/>
                <w:szCs w:val="26"/>
              </w:rPr>
            </w:pPr>
            <w:ins w:id="3575" w:author="abc" w:date="2018-07-02T14:30:00Z">
              <w:r>
                <w:rPr>
                  <w:rFonts w:eastAsia="Calibri"/>
                  <w:szCs w:val="26"/>
                </w:rPr>
                <w:t>2</w:t>
              </w:r>
            </w:ins>
          </w:p>
        </w:tc>
        <w:tc>
          <w:tcPr>
            <w:tcW w:w="2268" w:type="dxa"/>
            <w:shd w:val="clear" w:color="auto" w:fill="auto"/>
            <w:vAlign w:val="center"/>
          </w:tcPr>
          <w:p w:rsidR="00F9264A" w:rsidRPr="00AC2988" w:rsidRDefault="00F9264A" w:rsidP="00F9264A">
            <w:pPr>
              <w:jc w:val="center"/>
              <w:rPr>
                <w:ins w:id="3576" w:author="abc" w:date="2018-07-02T14:30:00Z"/>
                <w:rFonts w:eastAsia="Calibri"/>
                <w:szCs w:val="26"/>
              </w:rPr>
            </w:pPr>
            <w:ins w:id="3577" w:author="abc" w:date="2018-07-02T14:30:00Z">
              <w:r w:rsidRPr="00AC2988">
                <w:rPr>
                  <w:rFonts w:eastAsia="Calibri"/>
                  <w:szCs w:val="26"/>
                </w:rPr>
                <w:t>MaLop</w:t>
              </w:r>
            </w:ins>
          </w:p>
        </w:tc>
        <w:tc>
          <w:tcPr>
            <w:tcW w:w="1843" w:type="dxa"/>
            <w:shd w:val="clear" w:color="auto" w:fill="auto"/>
            <w:vAlign w:val="center"/>
          </w:tcPr>
          <w:p w:rsidR="00F9264A" w:rsidRPr="00AC2988" w:rsidRDefault="00F9264A" w:rsidP="00F9264A">
            <w:pPr>
              <w:jc w:val="center"/>
              <w:rPr>
                <w:ins w:id="3578" w:author="abc" w:date="2018-07-02T14:30:00Z"/>
                <w:rFonts w:eastAsia="Calibri"/>
                <w:szCs w:val="26"/>
              </w:rPr>
            </w:pPr>
            <w:ins w:id="3579" w:author="abc" w:date="2018-07-02T14:31:00Z">
              <w:r w:rsidRPr="00AC2988">
                <w:rPr>
                  <w:rFonts w:eastAsia="Calibri"/>
                  <w:szCs w:val="26"/>
                </w:rPr>
                <w:t>nvarchar(100)</w:t>
              </w:r>
            </w:ins>
          </w:p>
        </w:tc>
        <w:tc>
          <w:tcPr>
            <w:tcW w:w="2126" w:type="dxa"/>
            <w:shd w:val="clear" w:color="auto" w:fill="auto"/>
            <w:vAlign w:val="center"/>
          </w:tcPr>
          <w:p w:rsidR="00F9264A" w:rsidRDefault="00F9264A" w:rsidP="00F9264A">
            <w:pPr>
              <w:jc w:val="center"/>
              <w:rPr>
                <w:ins w:id="3580" w:author="abc" w:date="2018-07-02T14:30:00Z"/>
                <w:rFonts w:eastAsia="Calibri"/>
                <w:szCs w:val="26"/>
              </w:rPr>
            </w:pPr>
            <w:ins w:id="3581" w:author="abc" w:date="2018-07-02T14:31:00Z">
              <w:r>
                <w:rPr>
                  <w:rFonts w:eastAsia="Calibri"/>
                  <w:szCs w:val="26"/>
                </w:rPr>
                <w:t>PK,FK</w:t>
              </w:r>
            </w:ins>
          </w:p>
        </w:tc>
        <w:tc>
          <w:tcPr>
            <w:tcW w:w="2267" w:type="dxa"/>
            <w:shd w:val="clear" w:color="auto" w:fill="auto"/>
            <w:vAlign w:val="center"/>
          </w:tcPr>
          <w:p w:rsidR="00F9264A" w:rsidRPr="00302D9C" w:rsidRDefault="00F9264A" w:rsidP="00F9264A">
            <w:pPr>
              <w:jc w:val="center"/>
              <w:rPr>
                <w:ins w:id="3582" w:author="abc" w:date="2018-07-02T14:30:00Z"/>
                <w:rFonts w:eastAsia="Calibri"/>
                <w:szCs w:val="26"/>
              </w:rPr>
            </w:pPr>
          </w:p>
        </w:tc>
      </w:tr>
      <w:tr w:rsidR="00F9264A" w:rsidRPr="00302D9C" w:rsidTr="00CB0440">
        <w:trPr>
          <w:trHeight w:val="680"/>
          <w:ins w:id="3583" w:author="abc" w:date="2018-07-02T14:31:00Z"/>
        </w:trPr>
        <w:tc>
          <w:tcPr>
            <w:tcW w:w="846" w:type="dxa"/>
            <w:shd w:val="clear" w:color="auto" w:fill="auto"/>
            <w:vAlign w:val="center"/>
          </w:tcPr>
          <w:p w:rsidR="00F9264A" w:rsidRDefault="00F9264A" w:rsidP="00F9264A">
            <w:pPr>
              <w:jc w:val="center"/>
              <w:rPr>
                <w:ins w:id="3584" w:author="abc" w:date="2018-07-02T14:31:00Z"/>
                <w:rFonts w:eastAsia="Calibri"/>
                <w:szCs w:val="26"/>
              </w:rPr>
            </w:pPr>
            <w:ins w:id="3585" w:author="abc" w:date="2018-07-02T14:31:00Z">
              <w:r>
                <w:rPr>
                  <w:rFonts w:eastAsia="Calibri"/>
                  <w:szCs w:val="26"/>
                </w:rPr>
                <w:t>3</w:t>
              </w:r>
            </w:ins>
          </w:p>
        </w:tc>
        <w:tc>
          <w:tcPr>
            <w:tcW w:w="2268" w:type="dxa"/>
            <w:shd w:val="clear" w:color="auto" w:fill="auto"/>
            <w:vAlign w:val="center"/>
          </w:tcPr>
          <w:p w:rsidR="00F9264A" w:rsidRPr="00AC2988" w:rsidRDefault="00F9264A" w:rsidP="00F9264A">
            <w:pPr>
              <w:jc w:val="center"/>
              <w:rPr>
                <w:ins w:id="3586" w:author="abc" w:date="2018-07-02T14:31:00Z"/>
                <w:rFonts w:eastAsia="Calibri"/>
                <w:szCs w:val="26"/>
              </w:rPr>
            </w:pPr>
            <w:ins w:id="3587" w:author="abc" w:date="2018-07-02T14:31:00Z">
              <w:r w:rsidRPr="00F9264A">
                <w:rPr>
                  <w:rFonts w:eastAsia="Calibri"/>
                  <w:szCs w:val="26"/>
                </w:rPr>
                <w:t>NamHoc</w:t>
              </w:r>
            </w:ins>
          </w:p>
        </w:tc>
        <w:tc>
          <w:tcPr>
            <w:tcW w:w="1843" w:type="dxa"/>
            <w:shd w:val="clear" w:color="auto" w:fill="auto"/>
            <w:vAlign w:val="center"/>
          </w:tcPr>
          <w:p w:rsidR="00F9264A" w:rsidRPr="00AC2988" w:rsidRDefault="00F9264A" w:rsidP="00F9264A">
            <w:pPr>
              <w:jc w:val="center"/>
              <w:rPr>
                <w:ins w:id="3588" w:author="abc" w:date="2018-07-02T14:31:00Z"/>
                <w:rFonts w:eastAsia="Calibri"/>
                <w:szCs w:val="26"/>
              </w:rPr>
            </w:pPr>
            <w:ins w:id="3589" w:author="abc" w:date="2018-07-02T14:31:00Z">
              <w:r w:rsidRPr="00F9264A">
                <w:rPr>
                  <w:rFonts w:eastAsia="Calibri"/>
                  <w:szCs w:val="26"/>
                </w:rPr>
                <w:t>nvarchar(50)</w:t>
              </w:r>
            </w:ins>
          </w:p>
        </w:tc>
        <w:tc>
          <w:tcPr>
            <w:tcW w:w="2126" w:type="dxa"/>
            <w:shd w:val="clear" w:color="auto" w:fill="auto"/>
            <w:vAlign w:val="center"/>
          </w:tcPr>
          <w:p w:rsidR="00F9264A" w:rsidRDefault="00F9264A" w:rsidP="00F9264A">
            <w:pPr>
              <w:jc w:val="center"/>
              <w:rPr>
                <w:ins w:id="3590" w:author="abc" w:date="2018-07-02T14:31:00Z"/>
                <w:rFonts w:eastAsia="Calibri"/>
                <w:szCs w:val="26"/>
              </w:rPr>
            </w:pPr>
            <w:ins w:id="3591" w:author="abc" w:date="2018-07-02T14:31:00Z">
              <w:r>
                <w:rPr>
                  <w:rFonts w:eastAsia="Calibri"/>
                  <w:szCs w:val="26"/>
                </w:rPr>
                <w:t>PK,FK</w:t>
              </w:r>
            </w:ins>
          </w:p>
        </w:tc>
        <w:tc>
          <w:tcPr>
            <w:tcW w:w="2267" w:type="dxa"/>
            <w:shd w:val="clear" w:color="auto" w:fill="auto"/>
            <w:vAlign w:val="center"/>
          </w:tcPr>
          <w:p w:rsidR="00F9264A" w:rsidRPr="00302D9C" w:rsidRDefault="00F9264A" w:rsidP="00F9264A">
            <w:pPr>
              <w:jc w:val="center"/>
              <w:rPr>
                <w:ins w:id="3592" w:author="abc" w:date="2018-07-02T14:31:00Z"/>
                <w:rFonts w:eastAsia="Calibri"/>
                <w:szCs w:val="26"/>
              </w:rPr>
            </w:pPr>
          </w:p>
        </w:tc>
      </w:tr>
      <w:tr w:rsidR="00F9264A" w:rsidRPr="00302D9C" w:rsidTr="00CB0440">
        <w:trPr>
          <w:trHeight w:val="680"/>
          <w:ins w:id="3593" w:author="abc" w:date="2018-07-02T14:31:00Z"/>
        </w:trPr>
        <w:tc>
          <w:tcPr>
            <w:tcW w:w="846" w:type="dxa"/>
            <w:shd w:val="clear" w:color="auto" w:fill="auto"/>
            <w:vAlign w:val="center"/>
          </w:tcPr>
          <w:p w:rsidR="00F9264A" w:rsidRDefault="00F9264A" w:rsidP="00F9264A">
            <w:pPr>
              <w:jc w:val="center"/>
              <w:rPr>
                <w:ins w:id="3594" w:author="abc" w:date="2018-07-02T14:31:00Z"/>
                <w:rFonts w:eastAsia="Calibri"/>
                <w:szCs w:val="26"/>
              </w:rPr>
            </w:pPr>
            <w:ins w:id="3595" w:author="abc" w:date="2018-07-02T14:31:00Z">
              <w:r>
                <w:rPr>
                  <w:rFonts w:eastAsia="Calibri"/>
                  <w:szCs w:val="26"/>
                </w:rPr>
                <w:t>4</w:t>
              </w:r>
            </w:ins>
          </w:p>
        </w:tc>
        <w:tc>
          <w:tcPr>
            <w:tcW w:w="2268" w:type="dxa"/>
            <w:shd w:val="clear" w:color="auto" w:fill="auto"/>
            <w:vAlign w:val="center"/>
          </w:tcPr>
          <w:p w:rsidR="00F9264A" w:rsidRPr="00F9264A" w:rsidRDefault="00F9264A" w:rsidP="00F9264A">
            <w:pPr>
              <w:jc w:val="center"/>
              <w:rPr>
                <w:ins w:id="3596" w:author="abc" w:date="2018-07-02T14:31:00Z"/>
                <w:rFonts w:eastAsia="Calibri"/>
                <w:szCs w:val="26"/>
              </w:rPr>
            </w:pPr>
            <w:ins w:id="3597" w:author="abc" w:date="2018-07-02T14:31:00Z">
              <w:r w:rsidRPr="00F9264A">
                <w:rPr>
                  <w:rFonts w:eastAsia="Calibri"/>
                  <w:szCs w:val="26"/>
                </w:rPr>
                <w:t>MaMH</w:t>
              </w:r>
            </w:ins>
          </w:p>
        </w:tc>
        <w:tc>
          <w:tcPr>
            <w:tcW w:w="1843" w:type="dxa"/>
            <w:shd w:val="clear" w:color="auto" w:fill="auto"/>
            <w:vAlign w:val="center"/>
          </w:tcPr>
          <w:p w:rsidR="00F9264A" w:rsidRPr="00F9264A" w:rsidRDefault="00F9264A" w:rsidP="00F9264A">
            <w:pPr>
              <w:jc w:val="center"/>
              <w:rPr>
                <w:ins w:id="3598" w:author="abc" w:date="2018-07-02T14:31:00Z"/>
                <w:rFonts w:eastAsia="Calibri"/>
                <w:szCs w:val="26"/>
              </w:rPr>
            </w:pPr>
            <w:ins w:id="3599" w:author="abc" w:date="2018-07-02T14:31:00Z">
              <w:r w:rsidRPr="00F9264A">
                <w:rPr>
                  <w:rFonts w:eastAsia="Calibri"/>
                  <w:szCs w:val="26"/>
                </w:rPr>
                <w:t>varchar(10)</w:t>
              </w:r>
            </w:ins>
          </w:p>
        </w:tc>
        <w:tc>
          <w:tcPr>
            <w:tcW w:w="2126" w:type="dxa"/>
            <w:shd w:val="clear" w:color="auto" w:fill="auto"/>
            <w:vAlign w:val="center"/>
          </w:tcPr>
          <w:p w:rsidR="00F9264A" w:rsidRDefault="00F9264A" w:rsidP="00F9264A">
            <w:pPr>
              <w:jc w:val="center"/>
              <w:rPr>
                <w:ins w:id="3600" w:author="abc" w:date="2018-07-02T14:31:00Z"/>
                <w:rFonts w:eastAsia="Calibri"/>
                <w:szCs w:val="26"/>
              </w:rPr>
            </w:pPr>
            <w:ins w:id="3601" w:author="abc" w:date="2018-07-02T14:31:00Z">
              <w:r>
                <w:rPr>
                  <w:rFonts w:eastAsia="Calibri"/>
                  <w:szCs w:val="26"/>
                </w:rPr>
                <w:t>PK,FK</w:t>
              </w:r>
            </w:ins>
          </w:p>
        </w:tc>
        <w:tc>
          <w:tcPr>
            <w:tcW w:w="2267" w:type="dxa"/>
            <w:shd w:val="clear" w:color="auto" w:fill="auto"/>
            <w:vAlign w:val="center"/>
          </w:tcPr>
          <w:p w:rsidR="00F9264A" w:rsidRPr="00302D9C" w:rsidRDefault="00F9264A" w:rsidP="00F9264A">
            <w:pPr>
              <w:jc w:val="center"/>
              <w:rPr>
                <w:ins w:id="3602" w:author="abc" w:date="2018-07-02T14:31:00Z"/>
                <w:rFonts w:eastAsia="Calibri"/>
                <w:szCs w:val="26"/>
              </w:rPr>
            </w:pPr>
          </w:p>
        </w:tc>
      </w:tr>
      <w:tr w:rsidR="00F9264A" w:rsidRPr="00302D9C" w:rsidTr="00CB0440">
        <w:trPr>
          <w:trHeight w:val="680"/>
          <w:ins w:id="3603" w:author="abc" w:date="2018-07-02T14:31:00Z"/>
        </w:trPr>
        <w:tc>
          <w:tcPr>
            <w:tcW w:w="846" w:type="dxa"/>
            <w:shd w:val="clear" w:color="auto" w:fill="auto"/>
            <w:vAlign w:val="center"/>
          </w:tcPr>
          <w:p w:rsidR="00F9264A" w:rsidRDefault="00F9264A" w:rsidP="00F9264A">
            <w:pPr>
              <w:jc w:val="center"/>
              <w:rPr>
                <w:ins w:id="3604" w:author="abc" w:date="2018-07-02T14:31:00Z"/>
                <w:rFonts w:eastAsia="Calibri"/>
                <w:szCs w:val="26"/>
              </w:rPr>
            </w:pPr>
            <w:ins w:id="3605" w:author="abc" w:date="2018-07-02T14:31:00Z">
              <w:r>
                <w:rPr>
                  <w:rFonts w:eastAsia="Calibri"/>
                  <w:szCs w:val="26"/>
                </w:rPr>
                <w:t>5</w:t>
              </w:r>
            </w:ins>
          </w:p>
        </w:tc>
        <w:tc>
          <w:tcPr>
            <w:tcW w:w="2268" w:type="dxa"/>
            <w:shd w:val="clear" w:color="auto" w:fill="auto"/>
            <w:vAlign w:val="center"/>
          </w:tcPr>
          <w:p w:rsidR="00F9264A" w:rsidRPr="00F9264A" w:rsidRDefault="00F9264A" w:rsidP="00F9264A">
            <w:pPr>
              <w:jc w:val="center"/>
              <w:rPr>
                <w:ins w:id="3606" w:author="abc" w:date="2018-07-02T14:31:00Z"/>
                <w:rFonts w:eastAsia="Calibri"/>
                <w:szCs w:val="26"/>
              </w:rPr>
            </w:pPr>
            <w:ins w:id="3607" w:author="abc" w:date="2018-07-02T14:31:00Z">
              <w:r w:rsidRPr="00F9264A">
                <w:rPr>
                  <w:rFonts w:eastAsia="Calibri"/>
                  <w:szCs w:val="26"/>
                </w:rPr>
                <w:t>DTBMonCaNam</w:t>
              </w:r>
            </w:ins>
          </w:p>
        </w:tc>
        <w:tc>
          <w:tcPr>
            <w:tcW w:w="1843" w:type="dxa"/>
            <w:shd w:val="clear" w:color="auto" w:fill="auto"/>
            <w:vAlign w:val="center"/>
          </w:tcPr>
          <w:p w:rsidR="00F9264A" w:rsidRPr="00F9264A" w:rsidRDefault="00F9264A" w:rsidP="00F9264A">
            <w:pPr>
              <w:jc w:val="center"/>
              <w:rPr>
                <w:ins w:id="3608" w:author="abc" w:date="2018-07-02T14:31:00Z"/>
                <w:rFonts w:eastAsia="Calibri"/>
                <w:szCs w:val="26"/>
              </w:rPr>
            </w:pPr>
            <w:ins w:id="3609" w:author="abc" w:date="2018-07-02T14:31:00Z">
              <w:r w:rsidRPr="00F9264A">
                <w:rPr>
                  <w:rFonts w:eastAsia="Calibri"/>
                  <w:szCs w:val="26"/>
                </w:rPr>
                <w:t>Float</w:t>
              </w:r>
            </w:ins>
          </w:p>
        </w:tc>
        <w:tc>
          <w:tcPr>
            <w:tcW w:w="2126" w:type="dxa"/>
            <w:shd w:val="clear" w:color="auto" w:fill="auto"/>
            <w:vAlign w:val="center"/>
          </w:tcPr>
          <w:p w:rsidR="00F9264A" w:rsidRDefault="00F9264A" w:rsidP="00F9264A">
            <w:pPr>
              <w:jc w:val="center"/>
              <w:rPr>
                <w:ins w:id="3610" w:author="abc" w:date="2018-07-02T14:31:00Z"/>
                <w:rFonts w:eastAsia="Calibri"/>
                <w:szCs w:val="26"/>
              </w:rPr>
            </w:pPr>
            <w:ins w:id="3611" w:author="abc" w:date="2018-07-02T14:31:00Z">
              <w:r>
                <w:rPr>
                  <w:rFonts w:eastAsia="Calibri"/>
                  <w:szCs w:val="26"/>
                </w:rPr>
                <w:t>NULL</w:t>
              </w:r>
            </w:ins>
          </w:p>
        </w:tc>
        <w:tc>
          <w:tcPr>
            <w:tcW w:w="2267" w:type="dxa"/>
            <w:shd w:val="clear" w:color="auto" w:fill="auto"/>
            <w:vAlign w:val="center"/>
          </w:tcPr>
          <w:p w:rsidR="00F9264A" w:rsidRPr="00302D9C" w:rsidRDefault="00F9264A" w:rsidP="00F9264A">
            <w:pPr>
              <w:jc w:val="center"/>
              <w:rPr>
                <w:ins w:id="3612" w:author="abc" w:date="2018-07-02T14:31:00Z"/>
                <w:rFonts w:eastAsia="Calibri"/>
                <w:szCs w:val="26"/>
              </w:rPr>
            </w:pPr>
          </w:p>
        </w:tc>
      </w:tr>
    </w:tbl>
    <w:p w:rsidR="00AC2988" w:rsidRDefault="00F9264A" w:rsidP="00233B8F">
      <w:pPr>
        <w:ind w:left="720"/>
        <w:rPr>
          <w:ins w:id="3613" w:author="abc" w:date="2018-07-02T14:32:00Z"/>
        </w:rPr>
        <w:pPrChange w:id="3614" w:author="abc" w:date="2018-07-02T14:09:00Z">
          <w:pPr>
            <w:pStyle w:val="ListParagraph"/>
            <w:numPr>
              <w:numId w:val="4"/>
            </w:numPr>
            <w:ind w:hanging="360"/>
          </w:pPr>
        </w:pPrChange>
      </w:pPr>
      <w:ins w:id="3615" w:author="abc" w:date="2018-07-02T14:32:00Z">
        <w:r w:rsidRPr="00F9264A">
          <w:t>KQ_HocKi_TongHop</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616" w:author="abc" w:date="2018-07-02T14:32:00Z"/>
        </w:trPr>
        <w:tc>
          <w:tcPr>
            <w:tcW w:w="846" w:type="dxa"/>
            <w:shd w:val="clear" w:color="auto" w:fill="auto"/>
            <w:vAlign w:val="center"/>
          </w:tcPr>
          <w:p w:rsidR="00F9264A" w:rsidRPr="00302D9C" w:rsidRDefault="00F9264A" w:rsidP="00CB0440">
            <w:pPr>
              <w:jc w:val="center"/>
              <w:rPr>
                <w:ins w:id="3617" w:author="abc" w:date="2018-07-02T14:32:00Z"/>
                <w:rFonts w:eastAsia="Calibri"/>
                <w:szCs w:val="26"/>
              </w:rPr>
            </w:pPr>
            <w:ins w:id="3618" w:author="abc" w:date="2018-07-02T14:32: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619" w:author="abc" w:date="2018-07-02T14:32:00Z"/>
                <w:rFonts w:eastAsia="Calibri"/>
                <w:szCs w:val="26"/>
              </w:rPr>
            </w:pPr>
            <w:ins w:id="3620" w:author="abc" w:date="2018-07-02T14:32: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621" w:author="abc" w:date="2018-07-02T14:32:00Z"/>
                <w:rFonts w:eastAsia="Calibri"/>
                <w:szCs w:val="26"/>
              </w:rPr>
            </w:pPr>
            <w:ins w:id="3622" w:author="abc" w:date="2018-07-02T14:32: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623" w:author="abc" w:date="2018-07-02T14:32:00Z"/>
                <w:rFonts w:eastAsia="Calibri"/>
                <w:szCs w:val="26"/>
              </w:rPr>
            </w:pPr>
            <w:ins w:id="3624" w:author="abc" w:date="2018-07-02T14:32: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625" w:author="abc" w:date="2018-07-02T14:32:00Z"/>
                <w:rFonts w:eastAsia="Calibri"/>
                <w:szCs w:val="26"/>
              </w:rPr>
            </w:pPr>
            <w:ins w:id="3626" w:author="abc" w:date="2018-07-02T14:32:00Z">
              <w:r w:rsidRPr="00302D9C">
                <w:rPr>
                  <w:rFonts w:eastAsia="Calibri"/>
                  <w:szCs w:val="26"/>
                </w:rPr>
                <w:t>Diễn giải</w:t>
              </w:r>
            </w:ins>
          </w:p>
        </w:tc>
      </w:tr>
      <w:tr w:rsidR="00F9264A" w:rsidRPr="00302D9C" w:rsidTr="00CB0440">
        <w:trPr>
          <w:trHeight w:val="680"/>
          <w:ins w:id="3627" w:author="abc" w:date="2018-07-02T14:32:00Z"/>
        </w:trPr>
        <w:tc>
          <w:tcPr>
            <w:tcW w:w="846" w:type="dxa"/>
            <w:shd w:val="clear" w:color="auto" w:fill="auto"/>
            <w:vAlign w:val="center"/>
          </w:tcPr>
          <w:p w:rsidR="00F9264A" w:rsidRPr="00302D9C" w:rsidRDefault="00F9264A" w:rsidP="00CB0440">
            <w:pPr>
              <w:jc w:val="center"/>
              <w:rPr>
                <w:ins w:id="3628" w:author="abc" w:date="2018-07-02T14:32:00Z"/>
                <w:rFonts w:eastAsia="Calibri"/>
                <w:szCs w:val="26"/>
              </w:rPr>
            </w:pPr>
            <w:ins w:id="3629" w:author="abc" w:date="2018-07-02T14:32:00Z">
              <w:r>
                <w:rPr>
                  <w:rFonts w:eastAsia="Calibri"/>
                  <w:szCs w:val="26"/>
                </w:rPr>
                <w:t>1</w:t>
              </w:r>
            </w:ins>
          </w:p>
        </w:tc>
        <w:tc>
          <w:tcPr>
            <w:tcW w:w="2268" w:type="dxa"/>
            <w:shd w:val="clear" w:color="auto" w:fill="auto"/>
            <w:vAlign w:val="center"/>
          </w:tcPr>
          <w:p w:rsidR="00F9264A" w:rsidRPr="00302D9C" w:rsidRDefault="00F9264A" w:rsidP="00CB0440">
            <w:pPr>
              <w:jc w:val="center"/>
              <w:rPr>
                <w:ins w:id="3630" w:author="abc" w:date="2018-07-02T14:32:00Z"/>
                <w:rFonts w:eastAsia="Calibri"/>
                <w:szCs w:val="26"/>
              </w:rPr>
            </w:pPr>
            <w:ins w:id="3631" w:author="abc" w:date="2018-07-02T14:32:00Z">
              <w:r w:rsidRPr="00AC2988">
                <w:rPr>
                  <w:rFonts w:eastAsia="Calibri"/>
                  <w:szCs w:val="26"/>
                </w:rPr>
                <w:t>MaHS</w:t>
              </w:r>
            </w:ins>
          </w:p>
        </w:tc>
        <w:tc>
          <w:tcPr>
            <w:tcW w:w="1843" w:type="dxa"/>
            <w:shd w:val="clear" w:color="auto" w:fill="auto"/>
            <w:vAlign w:val="center"/>
          </w:tcPr>
          <w:p w:rsidR="00F9264A" w:rsidRPr="00302D9C" w:rsidRDefault="00F9264A" w:rsidP="00CB0440">
            <w:pPr>
              <w:jc w:val="center"/>
              <w:rPr>
                <w:ins w:id="3632" w:author="abc" w:date="2018-07-02T14:32:00Z"/>
                <w:rFonts w:eastAsia="Calibri"/>
                <w:szCs w:val="26"/>
              </w:rPr>
            </w:pPr>
            <w:ins w:id="3633" w:author="abc" w:date="2018-07-02T14:32:00Z">
              <w:r w:rsidRPr="00AC2988">
                <w:rPr>
                  <w:rFonts w:eastAsia="Calibri"/>
                  <w:szCs w:val="26"/>
                </w:rPr>
                <w:t>varchar(50)</w:t>
              </w:r>
            </w:ins>
          </w:p>
        </w:tc>
        <w:tc>
          <w:tcPr>
            <w:tcW w:w="2126" w:type="dxa"/>
            <w:shd w:val="clear" w:color="auto" w:fill="auto"/>
            <w:vAlign w:val="center"/>
          </w:tcPr>
          <w:p w:rsidR="00F9264A" w:rsidRPr="00302D9C" w:rsidRDefault="00F9264A" w:rsidP="00CB0440">
            <w:pPr>
              <w:jc w:val="center"/>
              <w:rPr>
                <w:ins w:id="3634" w:author="abc" w:date="2018-07-02T14:32:00Z"/>
                <w:rFonts w:eastAsia="Calibri"/>
                <w:szCs w:val="26"/>
              </w:rPr>
            </w:pPr>
            <w:ins w:id="3635" w:author="abc" w:date="2018-07-02T14:32:00Z">
              <w:r>
                <w:rPr>
                  <w:rFonts w:eastAsia="Calibri"/>
                  <w:szCs w:val="26"/>
                </w:rPr>
                <w:t>PK,FK</w:t>
              </w:r>
            </w:ins>
          </w:p>
        </w:tc>
        <w:tc>
          <w:tcPr>
            <w:tcW w:w="2267" w:type="dxa"/>
            <w:shd w:val="clear" w:color="auto" w:fill="auto"/>
            <w:vAlign w:val="center"/>
          </w:tcPr>
          <w:p w:rsidR="00F9264A" w:rsidRPr="00302D9C" w:rsidRDefault="00F9264A" w:rsidP="00CB0440">
            <w:pPr>
              <w:jc w:val="center"/>
              <w:rPr>
                <w:ins w:id="3636" w:author="abc" w:date="2018-07-02T14:32:00Z"/>
                <w:rFonts w:eastAsia="Calibri"/>
                <w:szCs w:val="26"/>
              </w:rPr>
            </w:pPr>
          </w:p>
        </w:tc>
      </w:tr>
      <w:tr w:rsidR="00F9264A" w:rsidRPr="00302D9C" w:rsidTr="00CB0440">
        <w:trPr>
          <w:trHeight w:val="680"/>
          <w:ins w:id="3637" w:author="abc" w:date="2018-07-02T14:32:00Z"/>
        </w:trPr>
        <w:tc>
          <w:tcPr>
            <w:tcW w:w="846" w:type="dxa"/>
            <w:shd w:val="clear" w:color="auto" w:fill="auto"/>
            <w:vAlign w:val="center"/>
          </w:tcPr>
          <w:p w:rsidR="00F9264A" w:rsidRDefault="00F9264A" w:rsidP="00CB0440">
            <w:pPr>
              <w:jc w:val="center"/>
              <w:rPr>
                <w:ins w:id="3638" w:author="abc" w:date="2018-07-02T14:32:00Z"/>
                <w:rFonts w:eastAsia="Calibri"/>
                <w:szCs w:val="26"/>
              </w:rPr>
            </w:pPr>
            <w:ins w:id="3639" w:author="abc" w:date="2018-07-02T14:32:00Z">
              <w:r>
                <w:rPr>
                  <w:rFonts w:eastAsia="Calibri"/>
                  <w:szCs w:val="26"/>
                </w:rPr>
                <w:t>2</w:t>
              </w:r>
            </w:ins>
          </w:p>
        </w:tc>
        <w:tc>
          <w:tcPr>
            <w:tcW w:w="2268" w:type="dxa"/>
            <w:shd w:val="clear" w:color="auto" w:fill="auto"/>
            <w:vAlign w:val="center"/>
          </w:tcPr>
          <w:p w:rsidR="00F9264A" w:rsidRPr="00AC2988" w:rsidRDefault="00F9264A" w:rsidP="00CB0440">
            <w:pPr>
              <w:jc w:val="center"/>
              <w:rPr>
                <w:ins w:id="3640" w:author="abc" w:date="2018-07-02T14:32:00Z"/>
                <w:rFonts w:eastAsia="Calibri"/>
                <w:szCs w:val="26"/>
              </w:rPr>
            </w:pPr>
            <w:ins w:id="3641" w:author="abc" w:date="2018-07-02T14:32:00Z">
              <w:r w:rsidRPr="00AC2988">
                <w:rPr>
                  <w:rFonts w:eastAsia="Calibri"/>
                  <w:szCs w:val="26"/>
                </w:rPr>
                <w:t>MaLop</w:t>
              </w:r>
            </w:ins>
          </w:p>
        </w:tc>
        <w:tc>
          <w:tcPr>
            <w:tcW w:w="1843" w:type="dxa"/>
            <w:shd w:val="clear" w:color="auto" w:fill="auto"/>
            <w:vAlign w:val="center"/>
          </w:tcPr>
          <w:p w:rsidR="00F9264A" w:rsidRPr="00AC2988" w:rsidRDefault="00F9264A" w:rsidP="00CB0440">
            <w:pPr>
              <w:jc w:val="center"/>
              <w:rPr>
                <w:ins w:id="3642" w:author="abc" w:date="2018-07-02T14:32:00Z"/>
                <w:rFonts w:eastAsia="Calibri"/>
                <w:szCs w:val="26"/>
              </w:rPr>
            </w:pPr>
            <w:ins w:id="3643" w:author="abc" w:date="2018-07-02T14:32:00Z">
              <w:r w:rsidRPr="00AC2988">
                <w:rPr>
                  <w:rFonts w:eastAsia="Calibri"/>
                  <w:szCs w:val="26"/>
                </w:rPr>
                <w:t>nvarchar(100)</w:t>
              </w:r>
            </w:ins>
          </w:p>
        </w:tc>
        <w:tc>
          <w:tcPr>
            <w:tcW w:w="2126" w:type="dxa"/>
            <w:shd w:val="clear" w:color="auto" w:fill="auto"/>
            <w:vAlign w:val="center"/>
          </w:tcPr>
          <w:p w:rsidR="00F9264A" w:rsidRDefault="00F9264A" w:rsidP="00CB0440">
            <w:pPr>
              <w:jc w:val="center"/>
              <w:rPr>
                <w:ins w:id="3644" w:author="abc" w:date="2018-07-02T14:32:00Z"/>
                <w:rFonts w:eastAsia="Calibri"/>
                <w:szCs w:val="26"/>
              </w:rPr>
            </w:pPr>
            <w:ins w:id="3645" w:author="abc" w:date="2018-07-02T14:32:00Z">
              <w:r>
                <w:rPr>
                  <w:rFonts w:eastAsia="Calibri"/>
                  <w:szCs w:val="26"/>
                </w:rPr>
                <w:t>PK,FK</w:t>
              </w:r>
            </w:ins>
          </w:p>
        </w:tc>
        <w:tc>
          <w:tcPr>
            <w:tcW w:w="2267" w:type="dxa"/>
            <w:shd w:val="clear" w:color="auto" w:fill="auto"/>
            <w:vAlign w:val="center"/>
          </w:tcPr>
          <w:p w:rsidR="00F9264A" w:rsidRPr="00302D9C" w:rsidRDefault="00F9264A" w:rsidP="00CB0440">
            <w:pPr>
              <w:jc w:val="center"/>
              <w:rPr>
                <w:ins w:id="3646" w:author="abc" w:date="2018-07-02T14:32:00Z"/>
                <w:rFonts w:eastAsia="Calibri"/>
                <w:szCs w:val="26"/>
              </w:rPr>
            </w:pPr>
          </w:p>
        </w:tc>
      </w:tr>
      <w:tr w:rsidR="00F9264A" w:rsidRPr="00302D9C" w:rsidTr="00CB0440">
        <w:trPr>
          <w:trHeight w:val="680"/>
          <w:ins w:id="3647" w:author="abc" w:date="2018-07-02T14:32:00Z"/>
        </w:trPr>
        <w:tc>
          <w:tcPr>
            <w:tcW w:w="846" w:type="dxa"/>
            <w:shd w:val="clear" w:color="auto" w:fill="auto"/>
            <w:vAlign w:val="center"/>
          </w:tcPr>
          <w:p w:rsidR="00F9264A" w:rsidRDefault="00F9264A" w:rsidP="00CB0440">
            <w:pPr>
              <w:jc w:val="center"/>
              <w:rPr>
                <w:ins w:id="3648" w:author="abc" w:date="2018-07-02T14:32:00Z"/>
                <w:rFonts w:eastAsia="Calibri"/>
                <w:szCs w:val="26"/>
              </w:rPr>
            </w:pPr>
            <w:ins w:id="3649" w:author="abc" w:date="2018-07-02T14:32:00Z">
              <w:r>
                <w:rPr>
                  <w:rFonts w:eastAsia="Calibri"/>
                  <w:szCs w:val="26"/>
                </w:rPr>
                <w:t>3</w:t>
              </w:r>
            </w:ins>
          </w:p>
        </w:tc>
        <w:tc>
          <w:tcPr>
            <w:tcW w:w="2268" w:type="dxa"/>
            <w:shd w:val="clear" w:color="auto" w:fill="auto"/>
            <w:vAlign w:val="center"/>
          </w:tcPr>
          <w:p w:rsidR="00F9264A" w:rsidRPr="00AC2988" w:rsidRDefault="00F9264A" w:rsidP="00CB0440">
            <w:pPr>
              <w:jc w:val="center"/>
              <w:rPr>
                <w:ins w:id="3650" w:author="abc" w:date="2018-07-02T14:32:00Z"/>
                <w:rFonts w:eastAsia="Calibri"/>
                <w:szCs w:val="26"/>
              </w:rPr>
            </w:pPr>
            <w:ins w:id="3651" w:author="abc" w:date="2018-07-02T14:32:00Z">
              <w:r w:rsidRPr="00F9264A">
                <w:rPr>
                  <w:rFonts w:eastAsia="Calibri"/>
                  <w:szCs w:val="26"/>
                </w:rPr>
                <w:t>NamHoc</w:t>
              </w:r>
            </w:ins>
          </w:p>
        </w:tc>
        <w:tc>
          <w:tcPr>
            <w:tcW w:w="1843" w:type="dxa"/>
            <w:shd w:val="clear" w:color="auto" w:fill="auto"/>
            <w:vAlign w:val="center"/>
          </w:tcPr>
          <w:p w:rsidR="00F9264A" w:rsidRPr="00AC2988" w:rsidRDefault="00F9264A" w:rsidP="00CB0440">
            <w:pPr>
              <w:jc w:val="center"/>
              <w:rPr>
                <w:ins w:id="3652" w:author="abc" w:date="2018-07-02T14:32:00Z"/>
                <w:rFonts w:eastAsia="Calibri"/>
                <w:szCs w:val="26"/>
              </w:rPr>
            </w:pPr>
            <w:ins w:id="3653" w:author="abc" w:date="2018-07-02T14:32:00Z">
              <w:r w:rsidRPr="00F9264A">
                <w:rPr>
                  <w:rFonts w:eastAsia="Calibri"/>
                  <w:szCs w:val="26"/>
                </w:rPr>
                <w:t>nvarchar(50)</w:t>
              </w:r>
            </w:ins>
          </w:p>
        </w:tc>
        <w:tc>
          <w:tcPr>
            <w:tcW w:w="2126" w:type="dxa"/>
            <w:shd w:val="clear" w:color="auto" w:fill="auto"/>
            <w:vAlign w:val="center"/>
          </w:tcPr>
          <w:p w:rsidR="00F9264A" w:rsidRDefault="00F9264A" w:rsidP="00CB0440">
            <w:pPr>
              <w:jc w:val="center"/>
              <w:rPr>
                <w:ins w:id="3654" w:author="abc" w:date="2018-07-02T14:32:00Z"/>
                <w:rFonts w:eastAsia="Calibri"/>
                <w:szCs w:val="26"/>
              </w:rPr>
            </w:pPr>
            <w:ins w:id="3655" w:author="abc" w:date="2018-07-02T14:32:00Z">
              <w:r>
                <w:rPr>
                  <w:rFonts w:eastAsia="Calibri"/>
                  <w:szCs w:val="26"/>
                </w:rPr>
                <w:t>PK,FK</w:t>
              </w:r>
            </w:ins>
          </w:p>
        </w:tc>
        <w:tc>
          <w:tcPr>
            <w:tcW w:w="2267" w:type="dxa"/>
            <w:shd w:val="clear" w:color="auto" w:fill="auto"/>
            <w:vAlign w:val="center"/>
          </w:tcPr>
          <w:p w:rsidR="00F9264A" w:rsidRPr="00302D9C" w:rsidRDefault="00F9264A" w:rsidP="00CB0440">
            <w:pPr>
              <w:jc w:val="center"/>
              <w:rPr>
                <w:ins w:id="3656" w:author="abc" w:date="2018-07-02T14:32:00Z"/>
                <w:rFonts w:eastAsia="Calibri"/>
                <w:szCs w:val="26"/>
              </w:rPr>
            </w:pPr>
          </w:p>
        </w:tc>
      </w:tr>
      <w:tr w:rsidR="00F9264A" w:rsidRPr="00302D9C" w:rsidTr="00CB0440">
        <w:trPr>
          <w:trHeight w:val="680"/>
          <w:ins w:id="3657" w:author="abc" w:date="2018-07-02T14:32:00Z"/>
        </w:trPr>
        <w:tc>
          <w:tcPr>
            <w:tcW w:w="846" w:type="dxa"/>
            <w:shd w:val="clear" w:color="auto" w:fill="auto"/>
            <w:vAlign w:val="center"/>
          </w:tcPr>
          <w:p w:rsidR="00F9264A" w:rsidRDefault="00F9264A" w:rsidP="00CB0440">
            <w:pPr>
              <w:jc w:val="center"/>
              <w:rPr>
                <w:ins w:id="3658" w:author="abc" w:date="2018-07-02T14:32:00Z"/>
                <w:rFonts w:eastAsia="Calibri"/>
                <w:szCs w:val="26"/>
              </w:rPr>
            </w:pPr>
            <w:ins w:id="3659" w:author="abc" w:date="2018-07-02T14:32:00Z">
              <w:r>
                <w:rPr>
                  <w:rFonts w:eastAsia="Calibri"/>
                  <w:szCs w:val="26"/>
                </w:rPr>
                <w:t>4</w:t>
              </w:r>
            </w:ins>
          </w:p>
        </w:tc>
        <w:tc>
          <w:tcPr>
            <w:tcW w:w="2268" w:type="dxa"/>
            <w:shd w:val="clear" w:color="auto" w:fill="auto"/>
            <w:vAlign w:val="center"/>
          </w:tcPr>
          <w:p w:rsidR="00F9264A" w:rsidRPr="00F9264A" w:rsidRDefault="00F9264A" w:rsidP="00CB0440">
            <w:pPr>
              <w:jc w:val="center"/>
              <w:rPr>
                <w:ins w:id="3660" w:author="abc" w:date="2018-07-02T14:32:00Z"/>
                <w:rFonts w:eastAsia="Calibri"/>
                <w:szCs w:val="26"/>
              </w:rPr>
            </w:pPr>
            <w:ins w:id="3661" w:author="abc" w:date="2018-07-02T14:32:00Z">
              <w:r>
                <w:rPr>
                  <w:rFonts w:eastAsia="Calibri"/>
                  <w:szCs w:val="26"/>
                </w:rPr>
                <w:t>DTBHocKi</w:t>
              </w:r>
            </w:ins>
          </w:p>
        </w:tc>
        <w:tc>
          <w:tcPr>
            <w:tcW w:w="1843" w:type="dxa"/>
            <w:shd w:val="clear" w:color="auto" w:fill="auto"/>
            <w:vAlign w:val="center"/>
          </w:tcPr>
          <w:p w:rsidR="00F9264A" w:rsidRPr="00F9264A" w:rsidRDefault="00F9264A" w:rsidP="00CB0440">
            <w:pPr>
              <w:jc w:val="center"/>
              <w:rPr>
                <w:ins w:id="3662" w:author="abc" w:date="2018-07-02T14:32:00Z"/>
                <w:rFonts w:eastAsia="Calibri"/>
                <w:szCs w:val="26"/>
              </w:rPr>
            </w:pPr>
            <w:ins w:id="3663" w:author="abc" w:date="2018-07-02T14:32:00Z">
              <w:r w:rsidRPr="00F9264A">
                <w:rPr>
                  <w:rFonts w:eastAsia="Calibri"/>
                  <w:szCs w:val="26"/>
                </w:rPr>
                <w:t>Float</w:t>
              </w:r>
            </w:ins>
          </w:p>
        </w:tc>
        <w:tc>
          <w:tcPr>
            <w:tcW w:w="2126" w:type="dxa"/>
            <w:shd w:val="clear" w:color="auto" w:fill="auto"/>
            <w:vAlign w:val="center"/>
          </w:tcPr>
          <w:p w:rsidR="00F9264A" w:rsidRDefault="00F9264A" w:rsidP="00CB0440">
            <w:pPr>
              <w:jc w:val="center"/>
              <w:rPr>
                <w:ins w:id="3664" w:author="abc" w:date="2018-07-02T14:32:00Z"/>
                <w:rFonts w:eastAsia="Calibri"/>
                <w:szCs w:val="26"/>
              </w:rPr>
            </w:pPr>
            <w:ins w:id="3665" w:author="abc" w:date="2018-07-02T14:32:00Z">
              <w:r>
                <w:rPr>
                  <w:rFonts w:eastAsia="Calibri"/>
                  <w:szCs w:val="26"/>
                </w:rPr>
                <w:t>NULL</w:t>
              </w:r>
            </w:ins>
          </w:p>
        </w:tc>
        <w:tc>
          <w:tcPr>
            <w:tcW w:w="2267" w:type="dxa"/>
            <w:shd w:val="clear" w:color="auto" w:fill="auto"/>
            <w:vAlign w:val="center"/>
          </w:tcPr>
          <w:p w:rsidR="00F9264A" w:rsidRPr="00302D9C" w:rsidRDefault="00F9264A" w:rsidP="00CB0440">
            <w:pPr>
              <w:jc w:val="center"/>
              <w:rPr>
                <w:ins w:id="3666" w:author="abc" w:date="2018-07-02T14:32:00Z"/>
                <w:rFonts w:eastAsia="Calibri"/>
                <w:szCs w:val="26"/>
              </w:rPr>
            </w:pPr>
          </w:p>
        </w:tc>
      </w:tr>
      <w:tr w:rsidR="00F9264A" w:rsidRPr="00302D9C" w:rsidTr="00CB0440">
        <w:trPr>
          <w:trHeight w:val="680"/>
          <w:ins w:id="3667" w:author="abc" w:date="2018-07-02T14:32:00Z"/>
        </w:trPr>
        <w:tc>
          <w:tcPr>
            <w:tcW w:w="846" w:type="dxa"/>
            <w:shd w:val="clear" w:color="auto" w:fill="auto"/>
            <w:vAlign w:val="center"/>
          </w:tcPr>
          <w:p w:rsidR="00F9264A" w:rsidRDefault="00F9264A" w:rsidP="00CB0440">
            <w:pPr>
              <w:jc w:val="center"/>
              <w:rPr>
                <w:ins w:id="3668" w:author="abc" w:date="2018-07-02T14:32:00Z"/>
                <w:rFonts w:eastAsia="Calibri"/>
                <w:szCs w:val="26"/>
              </w:rPr>
            </w:pPr>
            <w:ins w:id="3669" w:author="abc" w:date="2018-07-02T14:32:00Z">
              <w:r>
                <w:rPr>
                  <w:rFonts w:eastAsia="Calibri"/>
                  <w:szCs w:val="26"/>
                </w:rPr>
                <w:lastRenderedPageBreak/>
                <w:t>5</w:t>
              </w:r>
            </w:ins>
          </w:p>
        </w:tc>
        <w:tc>
          <w:tcPr>
            <w:tcW w:w="2268" w:type="dxa"/>
            <w:shd w:val="clear" w:color="auto" w:fill="auto"/>
            <w:vAlign w:val="center"/>
          </w:tcPr>
          <w:p w:rsidR="00F9264A" w:rsidRDefault="00F9264A" w:rsidP="00CB0440">
            <w:pPr>
              <w:jc w:val="center"/>
              <w:rPr>
                <w:ins w:id="3670" w:author="abc" w:date="2018-07-02T14:32:00Z"/>
                <w:rFonts w:eastAsia="Calibri"/>
                <w:szCs w:val="26"/>
              </w:rPr>
            </w:pPr>
            <w:ins w:id="3671" w:author="abc" w:date="2018-07-02T14:33:00Z">
              <w:r>
                <w:rPr>
                  <w:rFonts w:eastAsia="Calibri"/>
                  <w:szCs w:val="26"/>
                </w:rPr>
                <w:t>MaHK</w:t>
              </w:r>
            </w:ins>
          </w:p>
        </w:tc>
        <w:tc>
          <w:tcPr>
            <w:tcW w:w="1843" w:type="dxa"/>
            <w:shd w:val="clear" w:color="auto" w:fill="auto"/>
            <w:vAlign w:val="center"/>
          </w:tcPr>
          <w:p w:rsidR="00F9264A" w:rsidRPr="00F9264A" w:rsidRDefault="00F9264A" w:rsidP="00CB0440">
            <w:pPr>
              <w:jc w:val="center"/>
              <w:rPr>
                <w:ins w:id="3672" w:author="abc" w:date="2018-07-02T14:32:00Z"/>
                <w:rFonts w:eastAsia="Calibri"/>
                <w:szCs w:val="26"/>
              </w:rPr>
            </w:pPr>
            <w:ins w:id="3673" w:author="abc" w:date="2018-07-02T14:33:00Z">
              <w:r w:rsidRPr="00F9264A">
                <w:rPr>
                  <w:rFonts w:eastAsia="Calibri"/>
                  <w:szCs w:val="26"/>
                </w:rPr>
                <w:t>varchar(10)</w:t>
              </w:r>
            </w:ins>
          </w:p>
        </w:tc>
        <w:tc>
          <w:tcPr>
            <w:tcW w:w="2126" w:type="dxa"/>
            <w:shd w:val="clear" w:color="auto" w:fill="auto"/>
            <w:vAlign w:val="center"/>
          </w:tcPr>
          <w:p w:rsidR="00F9264A" w:rsidRDefault="00F9264A" w:rsidP="00CB0440">
            <w:pPr>
              <w:jc w:val="center"/>
              <w:rPr>
                <w:ins w:id="3674" w:author="abc" w:date="2018-07-02T14:32:00Z"/>
                <w:rFonts w:eastAsia="Calibri"/>
                <w:szCs w:val="26"/>
              </w:rPr>
            </w:pPr>
            <w:ins w:id="3675" w:author="abc" w:date="2018-07-02T14:33:00Z">
              <w:r>
                <w:rPr>
                  <w:rFonts w:eastAsia="Calibri"/>
                  <w:szCs w:val="26"/>
                </w:rPr>
                <w:t>PK,FK</w:t>
              </w:r>
            </w:ins>
          </w:p>
        </w:tc>
        <w:tc>
          <w:tcPr>
            <w:tcW w:w="2267" w:type="dxa"/>
            <w:shd w:val="clear" w:color="auto" w:fill="auto"/>
            <w:vAlign w:val="center"/>
          </w:tcPr>
          <w:p w:rsidR="00F9264A" w:rsidRPr="00302D9C" w:rsidRDefault="00F9264A" w:rsidP="00CB0440">
            <w:pPr>
              <w:jc w:val="center"/>
              <w:rPr>
                <w:ins w:id="3676" w:author="abc" w:date="2018-07-02T14:32:00Z"/>
                <w:rFonts w:eastAsia="Calibri"/>
                <w:szCs w:val="26"/>
              </w:rPr>
            </w:pPr>
          </w:p>
        </w:tc>
      </w:tr>
      <w:tr w:rsidR="00F9264A" w:rsidRPr="00302D9C" w:rsidTr="00CB0440">
        <w:trPr>
          <w:trHeight w:val="680"/>
          <w:ins w:id="3677" w:author="abc" w:date="2018-07-02T14:33:00Z"/>
        </w:trPr>
        <w:tc>
          <w:tcPr>
            <w:tcW w:w="846" w:type="dxa"/>
            <w:shd w:val="clear" w:color="auto" w:fill="auto"/>
            <w:vAlign w:val="center"/>
          </w:tcPr>
          <w:p w:rsidR="00F9264A" w:rsidRDefault="00F9264A" w:rsidP="00CB0440">
            <w:pPr>
              <w:jc w:val="center"/>
              <w:rPr>
                <w:ins w:id="3678" w:author="abc" w:date="2018-07-02T14:33:00Z"/>
                <w:rFonts w:eastAsia="Calibri"/>
                <w:szCs w:val="26"/>
              </w:rPr>
            </w:pPr>
            <w:ins w:id="3679" w:author="abc" w:date="2018-07-02T14:33:00Z">
              <w:r>
                <w:rPr>
                  <w:rFonts w:eastAsia="Calibri"/>
                  <w:szCs w:val="26"/>
                </w:rPr>
                <w:t>6</w:t>
              </w:r>
            </w:ins>
          </w:p>
        </w:tc>
        <w:tc>
          <w:tcPr>
            <w:tcW w:w="2268" w:type="dxa"/>
            <w:shd w:val="clear" w:color="auto" w:fill="auto"/>
            <w:vAlign w:val="center"/>
          </w:tcPr>
          <w:p w:rsidR="00F9264A" w:rsidRDefault="00F9264A" w:rsidP="00CB0440">
            <w:pPr>
              <w:jc w:val="center"/>
              <w:rPr>
                <w:ins w:id="3680" w:author="abc" w:date="2018-07-02T14:33:00Z"/>
                <w:rFonts w:eastAsia="Calibri"/>
                <w:szCs w:val="26"/>
              </w:rPr>
            </w:pPr>
            <w:ins w:id="3681" w:author="abc" w:date="2018-07-02T14:33:00Z">
              <w:r>
                <w:rPr>
                  <w:rFonts w:eastAsia="Calibri"/>
                  <w:szCs w:val="26"/>
                </w:rPr>
                <w:t>MaHocLuc</w:t>
              </w:r>
            </w:ins>
          </w:p>
        </w:tc>
        <w:tc>
          <w:tcPr>
            <w:tcW w:w="1843" w:type="dxa"/>
            <w:shd w:val="clear" w:color="auto" w:fill="auto"/>
            <w:vAlign w:val="center"/>
          </w:tcPr>
          <w:p w:rsidR="00F9264A" w:rsidRPr="00F9264A" w:rsidRDefault="00F9264A" w:rsidP="00CB0440">
            <w:pPr>
              <w:jc w:val="center"/>
              <w:rPr>
                <w:ins w:id="3682" w:author="abc" w:date="2018-07-02T14:33:00Z"/>
                <w:rFonts w:eastAsia="Calibri"/>
                <w:szCs w:val="26"/>
              </w:rPr>
            </w:pPr>
            <w:ins w:id="3683" w:author="abc" w:date="2018-07-02T14:33:00Z">
              <w:r w:rsidRPr="00F9264A">
                <w:rPr>
                  <w:rFonts w:eastAsia="Calibri"/>
                  <w:szCs w:val="26"/>
                </w:rPr>
                <w:t>varchar(10)</w:t>
              </w:r>
            </w:ins>
          </w:p>
        </w:tc>
        <w:tc>
          <w:tcPr>
            <w:tcW w:w="2126" w:type="dxa"/>
            <w:shd w:val="clear" w:color="auto" w:fill="auto"/>
            <w:vAlign w:val="center"/>
          </w:tcPr>
          <w:p w:rsidR="00F9264A" w:rsidRDefault="00F9264A" w:rsidP="00CB0440">
            <w:pPr>
              <w:jc w:val="center"/>
              <w:rPr>
                <w:ins w:id="3684" w:author="abc" w:date="2018-07-02T14:33:00Z"/>
                <w:rFonts w:eastAsia="Calibri"/>
                <w:szCs w:val="26"/>
              </w:rPr>
            </w:pPr>
            <w:ins w:id="3685" w:author="abc" w:date="2018-07-02T14:33:00Z">
              <w:r>
                <w:rPr>
                  <w:rFonts w:eastAsia="Calibri"/>
                  <w:szCs w:val="26"/>
                </w:rPr>
                <w:t>null</w:t>
              </w:r>
            </w:ins>
          </w:p>
        </w:tc>
        <w:tc>
          <w:tcPr>
            <w:tcW w:w="2267" w:type="dxa"/>
            <w:shd w:val="clear" w:color="auto" w:fill="auto"/>
            <w:vAlign w:val="center"/>
          </w:tcPr>
          <w:p w:rsidR="00F9264A" w:rsidRPr="00302D9C" w:rsidRDefault="00F9264A" w:rsidP="00CB0440">
            <w:pPr>
              <w:jc w:val="center"/>
              <w:rPr>
                <w:ins w:id="3686" w:author="abc" w:date="2018-07-02T14:33:00Z"/>
                <w:rFonts w:eastAsia="Calibri"/>
                <w:szCs w:val="26"/>
              </w:rPr>
            </w:pPr>
          </w:p>
        </w:tc>
      </w:tr>
    </w:tbl>
    <w:p w:rsidR="00F9264A" w:rsidRDefault="00F9264A" w:rsidP="00233B8F">
      <w:pPr>
        <w:ind w:left="720"/>
        <w:rPr>
          <w:ins w:id="3687" w:author="abc" w:date="2018-07-02T14:34:00Z"/>
        </w:rPr>
        <w:pPrChange w:id="3688" w:author="abc" w:date="2018-07-02T14:09:00Z">
          <w:pPr>
            <w:pStyle w:val="ListParagraph"/>
            <w:numPr>
              <w:numId w:val="4"/>
            </w:numPr>
            <w:ind w:hanging="360"/>
          </w:pPr>
        </w:pPrChange>
      </w:pPr>
      <w:ins w:id="3689" w:author="abc" w:date="2018-07-02T14:34:00Z">
        <w:r w:rsidRPr="00F9264A">
          <w:t>KQ_TongHop</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690" w:author="abc" w:date="2018-07-02T14:34:00Z"/>
        </w:trPr>
        <w:tc>
          <w:tcPr>
            <w:tcW w:w="846" w:type="dxa"/>
            <w:shd w:val="clear" w:color="auto" w:fill="auto"/>
            <w:vAlign w:val="center"/>
          </w:tcPr>
          <w:p w:rsidR="00F9264A" w:rsidRPr="00302D9C" w:rsidRDefault="00F9264A" w:rsidP="00CB0440">
            <w:pPr>
              <w:jc w:val="center"/>
              <w:rPr>
                <w:ins w:id="3691" w:author="abc" w:date="2018-07-02T14:34:00Z"/>
                <w:rFonts w:eastAsia="Calibri"/>
                <w:szCs w:val="26"/>
              </w:rPr>
            </w:pPr>
            <w:ins w:id="3692" w:author="abc" w:date="2018-07-02T14:34: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693" w:author="abc" w:date="2018-07-02T14:34:00Z"/>
                <w:rFonts w:eastAsia="Calibri"/>
                <w:szCs w:val="26"/>
              </w:rPr>
            </w:pPr>
            <w:ins w:id="3694" w:author="abc" w:date="2018-07-02T14:34: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695" w:author="abc" w:date="2018-07-02T14:34:00Z"/>
                <w:rFonts w:eastAsia="Calibri"/>
                <w:szCs w:val="26"/>
              </w:rPr>
            </w:pPr>
            <w:ins w:id="3696" w:author="abc" w:date="2018-07-02T14:34: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697" w:author="abc" w:date="2018-07-02T14:34:00Z"/>
                <w:rFonts w:eastAsia="Calibri"/>
                <w:szCs w:val="26"/>
              </w:rPr>
            </w:pPr>
            <w:ins w:id="3698" w:author="abc" w:date="2018-07-02T14:34: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699" w:author="abc" w:date="2018-07-02T14:34:00Z"/>
                <w:rFonts w:eastAsia="Calibri"/>
                <w:szCs w:val="26"/>
              </w:rPr>
            </w:pPr>
            <w:ins w:id="3700" w:author="abc" w:date="2018-07-02T14:34:00Z">
              <w:r w:rsidRPr="00302D9C">
                <w:rPr>
                  <w:rFonts w:eastAsia="Calibri"/>
                  <w:szCs w:val="26"/>
                </w:rPr>
                <w:t>Diễn giải</w:t>
              </w:r>
            </w:ins>
          </w:p>
        </w:tc>
      </w:tr>
      <w:tr w:rsidR="00F9264A" w:rsidRPr="00302D9C" w:rsidTr="00CB0440">
        <w:trPr>
          <w:trHeight w:val="680"/>
          <w:ins w:id="3701" w:author="abc" w:date="2018-07-02T14:34:00Z"/>
        </w:trPr>
        <w:tc>
          <w:tcPr>
            <w:tcW w:w="846" w:type="dxa"/>
            <w:shd w:val="clear" w:color="auto" w:fill="auto"/>
            <w:vAlign w:val="center"/>
          </w:tcPr>
          <w:p w:rsidR="00F9264A" w:rsidRPr="00302D9C" w:rsidRDefault="00F9264A" w:rsidP="00CB0440">
            <w:pPr>
              <w:jc w:val="center"/>
              <w:rPr>
                <w:ins w:id="3702" w:author="abc" w:date="2018-07-02T14:34:00Z"/>
                <w:rFonts w:eastAsia="Calibri"/>
                <w:szCs w:val="26"/>
              </w:rPr>
            </w:pPr>
            <w:ins w:id="3703" w:author="abc" w:date="2018-07-02T14:34:00Z">
              <w:r>
                <w:rPr>
                  <w:rFonts w:eastAsia="Calibri"/>
                  <w:szCs w:val="26"/>
                </w:rPr>
                <w:t>1</w:t>
              </w:r>
            </w:ins>
          </w:p>
        </w:tc>
        <w:tc>
          <w:tcPr>
            <w:tcW w:w="2268" w:type="dxa"/>
            <w:shd w:val="clear" w:color="auto" w:fill="auto"/>
            <w:vAlign w:val="center"/>
          </w:tcPr>
          <w:p w:rsidR="00F9264A" w:rsidRPr="00302D9C" w:rsidRDefault="00F9264A" w:rsidP="00CB0440">
            <w:pPr>
              <w:jc w:val="center"/>
              <w:rPr>
                <w:ins w:id="3704" w:author="abc" w:date="2018-07-02T14:34:00Z"/>
                <w:rFonts w:eastAsia="Calibri"/>
                <w:szCs w:val="26"/>
              </w:rPr>
            </w:pPr>
            <w:ins w:id="3705" w:author="abc" w:date="2018-07-02T14:34:00Z">
              <w:r w:rsidRPr="00AC2988">
                <w:rPr>
                  <w:rFonts w:eastAsia="Calibri"/>
                  <w:szCs w:val="26"/>
                </w:rPr>
                <w:t>MaHS</w:t>
              </w:r>
            </w:ins>
          </w:p>
        </w:tc>
        <w:tc>
          <w:tcPr>
            <w:tcW w:w="1843" w:type="dxa"/>
            <w:shd w:val="clear" w:color="auto" w:fill="auto"/>
            <w:vAlign w:val="center"/>
          </w:tcPr>
          <w:p w:rsidR="00F9264A" w:rsidRPr="00302D9C" w:rsidRDefault="00F9264A" w:rsidP="00CB0440">
            <w:pPr>
              <w:jc w:val="center"/>
              <w:rPr>
                <w:ins w:id="3706" w:author="abc" w:date="2018-07-02T14:34:00Z"/>
                <w:rFonts w:eastAsia="Calibri"/>
                <w:szCs w:val="26"/>
              </w:rPr>
            </w:pPr>
            <w:ins w:id="3707" w:author="abc" w:date="2018-07-02T14:34:00Z">
              <w:r w:rsidRPr="00AC2988">
                <w:rPr>
                  <w:rFonts w:eastAsia="Calibri"/>
                  <w:szCs w:val="26"/>
                </w:rPr>
                <w:t>varchar(50)</w:t>
              </w:r>
            </w:ins>
          </w:p>
        </w:tc>
        <w:tc>
          <w:tcPr>
            <w:tcW w:w="2126" w:type="dxa"/>
            <w:shd w:val="clear" w:color="auto" w:fill="auto"/>
            <w:vAlign w:val="center"/>
          </w:tcPr>
          <w:p w:rsidR="00F9264A" w:rsidRPr="00302D9C" w:rsidRDefault="00F9264A" w:rsidP="00CB0440">
            <w:pPr>
              <w:jc w:val="center"/>
              <w:rPr>
                <w:ins w:id="3708" w:author="abc" w:date="2018-07-02T14:34:00Z"/>
                <w:rFonts w:eastAsia="Calibri"/>
                <w:szCs w:val="26"/>
              </w:rPr>
            </w:pPr>
            <w:ins w:id="3709" w:author="abc" w:date="2018-07-02T14:34:00Z">
              <w:r>
                <w:rPr>
                  <w:rFonts w:eastAsia="Calibri"/>
                  <w:szCs w:val="26"/>
                </w:rPr>
                <w:t>PK,FK</w:t>
              </w:r>
            </w:ins>
          </w:p>
        </w:tc>
        <w:tc>
          <w:tcPr>
            <w:tcW w:w="2267" w:type="dxa"/>
            <w:shd w:val="clear" w:color="auto" w:fill="auto"/>
            <w:vAlign w:val="center"/>
          </w:tcPr>
          <w:p w:rsidR="00F9264A" w:rsidRPr="00302D9C" w:rsidRDefault="00F9264A" w:rsidP="00CB0440">
            <w:pPr>
              <w:jc w:val="center"/>
              <w:rPr>
                <w:ins w:id="3710" w:author="abc" w:date="2018-07-02T14:34:00Z"/>
                <w:rFonts w:eastAsia="Calibri"/>
                <w:szCs w:val="26"/>
              </w:rPr>
            </w:pPr>
          </w:p>
        </w:tc>
      </w:tr>
      <w:tr w:rsidR="00F9264A" w:rsidRPr="00302D9C" w:rsidTr="00CB0440">
        <w:trPr>
          <w:trHeight w:val="680"/>
          <w:ins w:id="3711" w:author="abc" w:date="2018-07-02T14:34:00Z"/>
        </w:trPr>
        <w:tc>
          <w:tcPr>
            <w:tcW w:w="846" w:type="dxa"/>
            <w:shd w:val="clear" w:color="auto" w:fill="auto"/>
            <w:vAlign w:val="center"/>
          </w:tcPr>
          <w:p w:rsidR="00F9264A" w:rsidRDefault="00F9264A" w:rsidP="00CB0440">
            <w:pPr>
              <w:jc w:val="center"/>
              <w:rPr>
                <w:ins w:id="3712" w:author="abc" w:date="2018-07-02T14:34:00Z"/>
                <w:rFonts w:eastAsia="Calibri"/>
                <w:szCs w:val="26"/>
              </w:rPr>
            </w:pPr>
            <w:ins w:id="3713" w:author="abc" w:date="2018-07-02T14:34:00Z">
              <w:r>
                <w:rPr>
                  <w:rFonts w:eastAsia="Calibri"/>
                  <w:szCs w:val="26"/>
                </w:rPr>
                <w:t>2</w:t>
              </w:r>
            </w:ins>
          </w:p>
        </w:tc>
        <w:tc>
          <w:tcPr>
            <w:tcW w:w="2268" w:type="dxa"/>
            <w:shd w:val="clear" w:color="auto" w:fill="auto"/>
            <w:vAlign w:val="center"/>
          </w:tcPr>
          <w:p w:rsidR="00F9264A" w:rsidRPr="00AC2988" w:rsidRDefault="00F9264A" w:rsidP="00CB0440">
            <w:pPr>
              <w:jc w:val="center"/>
              <w:rPr>
                <w:ins w:id="3714" w:author="abc" w:date="2018-07-02T14:34:00Z"/>
                <w:rFonts w:eastAsia="Calibri"/>
                <w:szCs w:val="26"/>
              </w:rPr>
            </w:pPr>
            <w:ins w:id="3715" w:author="abc" w:date="2018-07-02T14:34:00Z">
              <w:r w:rsidRPr="00AC2988">
                <w:rPr>
                  <w:rFonts w:eastAsia="Calibri"/>
                  <w:szCs w:val="26"/>
                </w:rPr>
                <w:t>MaLop</w:t>
              </w:r>
            </w:ins>
          </w:p>
        </w:tc>
        <w:tc>
          <w:tcPr>
            <w:tcW w:w="1843" w:type="dxa"/>
            <w:shd w:val="clear" w:color="auto" w:fill="auto"/>
            <w:vAlign w:val="center"/>
          </w:tcPr>
          <w:p w:rsidR="00F9264A" w:rsidRPr="00AC2988" w:rsidRDefault="00F9264A" w:rsidP="00CB0440">
            <w:pPr>
              <w:jc w:val="center"/>
              <w:rPr>
                <w:ins w:id="3716" w:author="abc" w:date="2018-07-02T14:34:00Z"/>
                <w:rFonts w:eastAsia="Calibri"/>
                <w:szCs w:val="26"/>
              </w:rPr>
            </w:pPr>
            <w:ins w:id="3717" w:author="abc" w:date="2018-07-02T14:34:00Z">
              <w:r w:rsidRPr="00AC2988">
                <w:rPr>
                  <w:rFonts w:eastAsia="Calibri"/>
                  <w:szCs w:val="26"/>
                </w:rPr>
                <w:t>nvarchar(100)</w:t>
              </w:r>
            </w:ins>
          </w:p>
        </w:tc>
        <w:tc>
          <w:tcPr>
            <w:tcW w:w="2126" w:type="dxa"/>
            <w:shd w:val="clear" w:color="auto" w:fill="auto"/>
            <w:vAlign w:val="center"/>
          </w:tcPr>
          <w:p w:rsidR="00F9264A" w:rsidRDefault="00F9264A" w:rsidP="00CB0440">
            <w:pPr>
              <w:jc w:val="center"/>
              <w:rPr>
                <w:ins w:id="3718" w:author="abc" w:date="2018-07-02T14:34:00Z"/>
                <w:rFonts w:eastAsia="Calibri"/>
                <w:szCs w:val="26"/>
              </w:rPr>
            </w:pPr>
            <w:ins w:id="3719" w:author="abc" w:date="2018-07-02T14:34:00Z">
              <w:r>
                <w:rPr>
                  <w:rFonts w:eastAsia="Calibri"/>
                  <w:szCs w:val="26"/>
                </w:rPr>
                <w:t>PK,FK</w:t>
              </w:r>
            </w:ins>
          </w:p>
        </w:tc>
        <w:tc>
          <w:tcPr>
            <w:tcW w:w="2267" w:type="dxa"/>
            <w:shd w:val="clear" w:color="auto" w:fill="auto"/>
            <w:vAlign w:val="center"/>
          </w:tcPr>
          <w:p w:rsidR="00F9264A" w:rsidRPr="00302D9C" w:rsidRDefault="00F9264A" w:rsidP="00CB0440">
            <w:pPr>
              <w:jc w:val="center"/>
              <w:rPr>
                <w:ins w:id="3720" w:author="abc" w:date="2018-07-02T14:34:00Z"/>
                <w:rFonts w:eastAsia="Calibri"/>
                <w:szCs w:val="26"/>
              </w:rPr>
            </w:pPr>
          </w:p>
        </w:tc>
      </w:tr>
      <w:tr w:rsidR="00F9264A" w:rsidRPr="00302D9C" w:rsidTr="00CB0440">
        <w:trPr>
          <w:trHeight w:val="680"/>
          <w:ins w:id="3721" w:author="abc" w:date="2018-07-02T14:34:00Z"/>
        </w:trPr>
        <w:tc>
          <w:tcPr>
            <w:tcW w:w="846" w:type="dxa"/>
            <w:shd w:val="clear" w:color="auto" w:fill="auto"/>
            <w:vAlign w:val="center"/>
          </w:tcPr>
          <w:p w:rsidR="00F9264A" w:rsidRDefault="00F9264A" w:rsidP="00CB0440">
            <w:pPr>
              <w:jc w:val="center"/>
              <w:rPr>
                <w:ins w:id="3722" w:author="abc" w:date="2018-07-02T14:34:00Z"/>
                <w:rFonts w:eastAsia="Calibri"/>
                <w:szCs w:val="26"/>
              </w:rPr>
            </w:pPr>
            <w:ins w:id="3723" w:author="abc" w:date="2018-07-02T14:34:00Z">
              <w:r>
                <w:rPr>
                  <w:rFonts w:eastAsia="Calibri"/>
                  <w:szCs w:val="26"/>
                </w:rPr>
                <w:t>3</w:t>
              </w:r>
            </w:ins>
          </w:p>
        </w:tc>
        <w:tc>
          <w:tcPr>
            <w:tcW w:w="2268" w:type="dxa"/>
            <w:shd w:val="clear" w:color="auto" w:fill="auto"/>
            <w:vAlign w:val="center"/>
          </w:tcPr>
          <w:p w:rsidR="00F9264A" w:rsidRPr="00AC2988" w:rsidRDefault="00F9264A" w:rsidP="00CB0440">
            <w:pPr>
              <w:jc w:val="center"/>
              <w:rPr>
                <w:ins w:id="3724" w:author="abc" w:date="2018-07-02T14:34:00Z"/>
                <w:rFonts w:eastAsia="Calibri"/>
                <w:szCs w:val="26"/>
              </w:rPr>
            </w:pPr>
            <w:ins w:id="3725" w:author="abc" w:date="2018-07-02T14:34:00Z">
              <w:r w:rsidRPr="00F9264A">
                <w:rPr>
                  <w:rFonts w:eastAsia="Calibri"/>
                  <w:szCs w:val="26"/>
                </w:rPr>
                <w:t>NamHoc</w:t>
              </w:r>
            </w:ins>
          </w:p>
        </w:tc>
        <w:tc>
          <w:tcPr>
            <w:tcW w:w="1843" w:type="dxa"/>
            <w:shd w:val="clear" w:color="auto" w:fill="auto"/>
            <w:vAlign w:val="center"/>
          </w:tcPr>
          <w:p w:rsidR="00F9264A" w:rsidRPr="00AC2988" w:rsidRDefault="00F9264A" w:rsidP="00CB0440">
            <w:pPr>
              <w:jc w:val="center"/>
              <w:rPr>
                <w:ins w:id="3726" w:author="abc" w:date="2018-07-02T14:34:00Z"/>
                <w:rFonts w:eastAsia="Calibri"/>
                <w:szCs w:val="26"/>
              </w:rPr>
            </w:pPr>
            <w:ins w:id="3727" w:author="abc" w:date="2018-07-02T14:34:00Z">
              <w:r w:rsidRPr="00F9264A">
                <w:rPr>
                  <w:rFonts w:eastAsia="Calibri"/>
                  <w:szCs w:val="26"/>
                </w:rPr>
                <w:t>nvarchar(50)</w:t>
              </w:r>
            </w:ins>
          </w:p>
        </w:tc>
        <w:tc>
          <w:tcPr>
            <w:tcW w:w="2126" w:type="dxa"/>
            <w:shd w:val="clear" w:color="auto" w:fill="auto"/>
            <w:vAlign w:val="center"/>
          </w:tcPr>
          <w:p w:rsidR="00F9264A" w:rsidRDefault="00F9264A" w:rsidP="00CB0440">
            <w:pPr>
              <w:jc w:val="center"/>
              <w:rPr>
                <w:ins w:id="3728" w:author="abc" w:date="2018-07-02T14:34:00Z"/>
                <w:rFonts w:eastAsia="Calibri"/>
                <w:szCs w:val="26"/>
              </w:rPr>
            </w:pPr>
            <w:ins w:id="3729" w:author="abc" w:date="2018-07-02T14:34:00Z">
              <w:r>
                <w:rPr>
                  <w:rFonts w:eastAsia="Calibri"/>
                  <w:szCs w:val="26"/>
                </w:rPr>
                <w:t>PK,FK</w:t>
              </w:r>
            </w:ins>
          </w:p>
        </w:tc>
        <w:tc>
          <w:tcPr>
            <w:tcW w:w="2267" w:type="dxa"/>
            <w:shd w:val="clear" w:color="auto" w:fill="auto"/>
            <w:vAlign w:val="center"/>
          </w:tcPr>
          <w:p w:rsidR="00F9264A" w:rsidRPr="00302D9C" w:rsidRDefault="00F9264A" w:rsidP="00CB0440">
            <w:pPr>
              <w:jc w:val="center"/>
              <w:rPr>
                <w:ins w:id="3730" w:author="abc" w:date="2018-07-02T14:34:00Z"/>
                <w:rFonts w:eastAsia="Calibri"/>
                <w:szCs w:val="26"/>
              </w:rPr>
            </w:pPr>
          </w:p>
        </w:tc>
      </w:tr>
      <w:tr w:rsidR="00F9264A" w:rsidRPr="00302D9C" w:rsidTr="00CB0440">
        <w:trPr>
          <w:trHeight w:val="680"/>
          <w:ins w:id="3731" w:author="abc" w:date="2018-07-02T14:34:00Z"/>
        </w:trPr>
        <w:tc>
          <w:tcPr>
            <w:tcW w:w="846" w:type="dxa"/>
            <w:shd w:val="clear" w:color="auto" w:fill="auto"/>
            <w:vAlign w:val="center"/>
          </w:tcPr>
          <w:p w:rsidR="00F9264A" w:rsidRDefault="00F9264A" w:rsidP="00CB0440">
            <w:pPr>
              <w:jc w:val="center"/>
              <w:rPr>
                <w:ins w:id="3732" w:author="abc" w:date="2018-07-02T14:34:00Z"/>
                <w:rFonts w:eastAsia="Calibri"/>
                <w:szCs w:val="26"/>
              </w:rPr>
            </w:pPr>
            <w:ins w:id="3733" w:author="abc" w:date="2018-07-02T14:34:00Z">
              <w:r>
                <w:rPr>
                  <w:rFonts w:eastAsia="Calibri"/>
                  <w:szCs w:val="26"/>
                </w:rPr>
                <w:t>4</w:t>
              </w:r>
            </w:ins>
          </w:p>
        </w:tc>
        <w:tc>
          <w:tcPr>
            <w:tcW w:w="2268" w:type="dxa"/>
            <w:shd w:val="clear" w:color="auto" w:fill="auto"/>
            <w:vAlign w:val="center"/>
          </w:tcPr>
          <w:p w:rsidR="00F9264A" w:rsidRPr="00F9264A" w:rsidRDefault="00F9264A" w:rsidP="00CB0440">
            <w:pPr>
              <w:jc w:val="center"/>
              <w:rPr>
                <w:ins w:id="3734" w:author="abc" w:date="2018-07-02T14:34:00Z"/>
                <w:rFonts w:eastAsia="Calibri"/>
                <w:szCs w:val="26"/>
              </w:rPr>
            </w:pPr>
            <w:ins w:id="3735" w:author="abc" w:date="2018-07-02T14:34:00Z">
              <w:r>
                <w:rPr>
                  <w:rFonts w:eastAsia="Calibri"/>
                  <w:szCs w:val="26"/>
                </w:rPr>
                <w:t>DTBNam</w:t>
              </w:r>
            </w:ins>
          </w:p>
        </w:tc>
        <w:tc>
          <w:tcPr>
            <w:tcW w:w="1843" w:type="dxa"/>
            <w:shd w:val="clear" w:color="auto" w:fill="auto"/>
            <w:vAlign w:val="center"/>
          </w:tcPr>
          <w:p w:rsidR="00F9264A" w:rsidRPr="00F9264A" w:rsidRDefault="00F9264A" w:rsidP="00CB0440">
            <w:pPr>
              <w:jc w:val="center"/>
              <w:rPr>
                <w:ins w:id="3736" w:author="abc" w:date="2018-07-02T14:34:00Z"/>
                <w:rFonts w:eastAsia="Calibri"/>
                <w:szCs w:val="26"/>
              </w:rPr>
            </w:pPr>
            <w:ins w:id="3737" w:author="abc" w:date="2018-07-02T14:34:00Z">
              <w:r w:rsidRPr="00F9264A">
                <w:rPr>
                  <w:rFonts w:eastAsia="Calibri"/>
                  <w:szCs w:val="26"/>
                </w:rPr>
                <w:t>Float</w:t>
              </w:r>
            </w:ins>
          </w:p>
        </w:tc>
        <w:tc>
          <w:tcPr>
            <w:tcW w:w="2126" w:type="dxa"/>
            <w:shd w:val="clear" w:color="auto" w:fill="auto"/>
            <w:vAlign w:val="center"/>
          </w:tcPr>
          <w:p w:rsidR="00F9264A" w:rsidRDefault="00F9264A" w:rsidP="00CB0440">
            <w:pPr>
              <w:jc w:val="center"/>
              <w:rPr>
                <w:ins w:id="3738" w:author="abc" w:date="2018-07-02T14:34:00Z"/>
                <w:rFonts w:eastAsia="Calibri"/>
                <w:szCs w:val="26"/>
              </w:rPr>
            </w:pPr>
            <w:ins w:id="3739" w:author="abc" w:date="2018-07-02T14:34:00Z">
              <w:r>
                <w:rPr>
                  <w:rFonts w:eastAsia="Calibri"/>
                  <w:szCs w:val="26"/>
                </w:rPr>
                <w:t>NULL</w:t>
              </w:r>
            </w:ins>
          </w:p>
        </w:tc>
        <w:tc>
          <w:tcPr>
            <w:tcW w:w="2267" w:type="dxa"/>
            <w:shd w:val="clear" w:color="auto" w:fill="auto"/>
            <w:vAlign w:val="center"/>
          </w:tcPr>
          <w:p w:rsidR="00F9264A" w:rsidRPr="00302D9C" w:rsidRDefault="00F9264A" w:rsidP="00CB0440">
            <w:pPr>
              <w:jc w:val="center"/>
              <w:rPr>
                <w:ins w:id="3740" w:author="abc" w:date="2018-07-02T14:34:00Z"/>
                <w:rFonts w:eastAsia="Calibri"/>
                <w:szCs w:val="26"/>
              </w:rPr>
            </w:pPr>
          </w:p>
        </w:tc>
      </w:tr>
      <w:tr w:rsidR="00F9264A" w:rsidRPr="00302D9C" w:rsidTr="00CB0440">
        <w:trPr>
          <w:trHeight w:val="680"/>
          <w:ins w:id="3741" w:author="abc" w:date="2018-07-02T14:34:00Z"/>
        </w:trPr>
        <w:tc>
          <w:tcPr>
            <w:tcW w:w="846" w:type="dxa"/>
            <w:shd w:val="clear" w:color="auto" w:fill="auto"/>
            <w:vAlign w:val="center"/>
          </w:tcPr>
          <w:p w:rsidR="00F9264A" w:rsidRDefault="00F9264A" w:rsidP="00CB0440">
            <w:pPr>
              <w:jc w:val="center"/>
              <w:rPr>
                <w:ins w:id="3742" w:author="abc" w:date="2018-07-02T14:34:00Z"/>
                <w:rFonts w:eastAsia="Calibri"/>
                <w:szCs w:val="26"/>
              </w:rPr>
            </w:pPr>
            <w:ins w:id="3743" w:author="abc" w:date="2018-07-02T14:34:00Z">
              <w:r>
                <w:rPr>
                  <w:rFonts w:eastAsia="Calibri"/>
                  <w:szCs w:val="26"/>
                </w:rPr>
                <w:t>5</w:t>
              </w:r>
            </w:ins>
          </w:p>
        </w:tc>
        <w:tc>
          <w:tcPr>
            <w:tcW w:w="2268" w:type="dxa"/>
            <w:shd w:val="clear" w:color="auto" w:fill="auto"/>
            <w:vAlign w:val="center"/>
          </w:tcPr>
          <w:p w:rsidR="00F9264A" w:rsidRDefault="00F9264A" w:rsidP="00CB0440">
            <w:pPr>
              <w:jc w:val="center"/>
              <w:rPr>
                <w:ins w:id="3744" w:author="abc" w:date="2018-07-02T14:34:00Z"/>
                <w:rFonts w:eastAsia="Calibri"/>
                <w:szCs w:val="26"/>
              </w:rPr>
            </w:pPr>
            <w:ins w:id="3745" w:author="abc" w:date="2018-07-02T14:34:00Z">
              <w:r>
                <w:rPr>
                  <w:rFonts w:eastAsia="Calibri"/>
                  <w:szCs w:val="26"/>
                </w:rPr>
                <w:t>MaHK</w:t>
              </w:r>
            </w:ins>
          </w:p>
        </w:tc>
        <w:tc>
          <w:tcPr>
            <w:tcW w:w="1843" w:type="dxa"/>
            <w:shd w:val="clear" w:color="auto" w:fill="auto"/>
            <w:vAlign w:val="center"/>
          </w:tcPr>
          <w:p w:rsidR="00F9264A" w:rsidRPr="00F9264A" w:rsidRDefault="00F9264A" w:rsidP="00CB0440">
            <w:pPr>
              <w:jc w:val="center"/>
              <w:rPr>
                <w:ins w:id="3746" w:author="abc" w:date="2018-07-02T14:34:00Z"/>
                <w:rFonts w:eastAsia="Calibri"/>
                <w:szCs w:val="26"/>
              </w:rPr>
            </w:pPr>
            <w:ins w:id="3747" w:author="abc" w:date="2018-07-02T14:34:00Z">
              <w:r w:rsidRPr="00F9264A">
                <w:rPr>
                  <w:rFonts w:eastAsia="Calibri"/>
                  <w:szCs w:val="26"/>
                </w:rPr>
                <w:t>varchar(10)</w:t>
              </w:r>
            </w:ins>
          </w:p>
        </w:tc>
        <w:tc>
          <w:tcPr>
            <w:tcW w:w="2126" w:type="dxa"/>
            <w:shd w:val="clear" w:color="auto" w:fill="auto"/>
            <w:vAlign w:val="center"/>
          </w:tcPr>
          <w:p w:rsidR="00F9264A" w:rsidRDefault="00F9264A" w:rsidP="00CB0440">
            <w:pPr>
              <w:jc w:val="center"/>
              <w:rPr>
                <w:ins w:id="3748" w:author="abc" w:date="2018-07-02T14:34:00Z"/>
                <w:rFonts w:eastAsia="Calibri"/>
                <w:szCs w:val="26"/>
              </w:rPr>
            </w:pPr>
            <w:ins w:id="3749" w:author="abc" w:date="2018-07-02T14:34:00Z">
              <w:r>
                <w:rPr>
                  <w:rFonts w:eastAsia="Calibri"/>
                  <w:szCs w:val="26"/>
                </w:rPr>
                <w:t>FK</w:t>
              </w:r>
            </w:ins>
          </w:p>
        </w:tc>
        <w:tc>
          <w:tcPr>
            <w:tcW w:w="2267" w:type="dxa"/>
            <w:shd w:val="clear" w:color="auto" w:fill="auto"/>
            <w:vAlign w:val="center"/>
          </w:tcPr>
          <w:p w:rsidR="00F9264A" w:rsidRPr="00302D9C" w:rsidRDefault="00F9264A" w:rsidP="00CB0440">
            <w:pPr>
              <w:jc w:val="center"/>
              <w:rPr>
                <w:ins w:id="3750" w:author="abc" w:date="2018-07-02T14:34:00Z"/>
                <w:rFonts w:eastAsia="Calibri"/>
                <w:szCs w:val="26"/>
              </w:rPr>
            </w:pPr>
          </w:p>
        </w:tc>
      </w:tr>
      <w:tr w:rsidR="00F9264A" w:rsidRPr="00302D9C" w:rsidTr="00CB0440">
        <w:trPr>
          <w:trHeight w:val="680"/>
          <w:ins w:id="3751" w:author="abc" w:date="2018-07-02T14:34:00Z"/>
        </w:trPr>
        <w:tc>
          <w:tcPr>
            <w:tcW w:w="846" w:type="dxa"/>
            <w:shd w:val="clear" w:color="auto" w:fill="auto"/>
            <w:vAlign w:val="center"/>
          </w:tcPr>
          <w:p w:rsidR="00F9264A" w:rsidRDefault="00F9264A" w:rsidP="00CB0440">
            <w:pPr>
              <w:jc w:val="center"/>
              <w:rPr>
                <w:ins w:id="3752" w:author="abc" w:date="2018-07-02T14:34:00Z"/>
                <w:rFonts w:eastAsia="Calibri"/>
                <w:szCs w:val="26"/>
              </w:rPr>
            </w:pPr>
            <w:ins w:id="3753" w:author="abc" w:date="2018-07-02T14:34:00Z">
              <w:r>
                <w:rPr>
                  <w:rFonts w:eastAsia="Calibri"/>
                  <w:szCs w:val="26"/>
                </w:rPr>
                <w:t>6</w:t>
              </w:r>
            </w:ins>
          </w:p>
        </w:tc>
        <w:tc>
          <w:tcPr>
            <w:tcW w:w="2268" w:type="dxa"/>
            <w:shd w:val="clear" w:color="auto" w:fill="auto"/>
            <w:vAlign w:val="center"/>
          </w:tcPr>
          <w:p w:rsidR="00F9264A" w:rsidRDefault="00F9264A" w:rsidP="00CB0440">
            <w:pPr>
              <w:jc w:val="center"/>
              <w:rPr>
                <w:ins w:id="3754" w:author="abc" w:date="2018-07-02T14:34:00Z"/>
                <w:rFonts w:eastAsia="Calibri"/>
                <w:szCs w:val="26"/>
              </w:rPr>
            </w:pPr>
            <w:ins w:id="3755" w:author="abc" w:date="2018-07-02T14:34:00Z">
              <w:r>
                <w:rPr>
                  <w:rFonts w:eastAsia="Calibri"/>
                  <w:szCs w:val="26"/>
                </w:rPr>
                <w:t>MaHocLuc</w:t>
              </w:r>
            </w:ins>
          </w:p>
        </w:tc>
        <w:tc>
          <w:tcPr>
            <w:tcW w:w="1843" w:type="dxa"/>
            <w:shd w:val="clear" w:color="auto" w:fill="auto"/>
            <w:vAlign w:val="center"/>
          </w:tcPr>
          <w:p w:rsidR="00F9264A" w:rsidRPr="00F9264A" w:rsidRDefault="00F9264A" w:rsidP="00CB0440">
            <w:pPr>
              <w:jc w:val="center"/>
              <w:rPr>
                <w:ins w:id="3756" w:author="abc" w:date="2018-07-02T14:34:00Z"/>
                <w:rFonts w:eastAsia="Calibri"/>
                <w:szCs w:val="26"/>
              </w:rPr>
            </w:pPr>
            <w:ins w:id="3757" w:author="abc" w:date="2018-07-02T14:34:00Z">
              <w:r w:rsidRPr="00F9264A">
                <w:rPr>
                  <w:rFonts w:eastAsia="Calibri"/>
                  <w:szCs w:val="26"/>
                </w:rPr>
                <w:t>varchar(10)</w:t>
              </w:r>
            </w:ins>
          </w:p>
        </w:tc>
        <w:tc>
          <w:tcPr>
            <w:tcW w:w="2126" w:type="dxa"/>
            <w:shd w:val="clear" w:color="auto" w:fill="auto"/>
            <w:vAlign w:val="center"/>
          </w:tcPr>
          <w:p w:rsidR="00F9264A" w:rsidRDefault="00F9264A" w:rsidP="00CB0440">
            <w:pPr>
              <w:jc w:val="center"/>
              <w:rPr>
                <w:ins w:id="3758" w:author="abc" w:date="2018-07-02T14:34:00Z"/>
                <w:rFonts w:eastAsia="Calibri"/>
                <w:szCs w:val="26"/>
              </w:rPr>
            </w:pPr>
            <w:ins w:id="3759" w:author="abc" w:date="2018-07-02T14:35:00Z">
              <w:r>
                <w:rPr>
                  <w:rFonts w:eastAsia="Calibri"/>
                  <w:szCs w:val="26"/>
                </w:rPr>
                <w:t>FK</w:t>
              </w:r>
            </w:ins>
          </w:p>
        </w:tc>
        <w:tc>
          <w:tcPr>
            <w:tcW w:w="2267" w:type="dxa"/>
            <w:shd w:val="clear" w:color="auto" w:fill="auto"/>
            <w:vAlign w:val="center"/>
          </w:tcPr>
          <w:p w:rsidR="00F9264A" w:rsidRPr="00302D9C" w:rsidRDefault="00F9264A" w:rsidP="00CB0440">
            <w:pPr>
              <w:jc w:val="center"/>
              <w:rPr>
                <w:ins w:id="3760" w:author="abc" w:date="2018-07-02T14:34:00Z"/>
                <w:rFonts w:eastAsia="Calibri"/>
                <w:szCs w:val="26"/>
              </w:rPr>
            </w:pPr>
          </w:p>
        </w:tc>
      </w:tr>
      <w:tr w:rsidR="00F9264A" w:rsidRPr="00302D9C" w:rsidTr="00CB0440">
        <w:trPr>
          <w:trHeight w:val="680"/>
          <w:ins w:id="3761" w:author="abc" w:date="2018-07-02T14:34:00Z"/>
        </w:trPr>
        <w:tc>
          <w:tcPr>
            <w:tcW w:w="846" w:type="dxa"/>
            <w:shd w:val="clear" w:color="auto" w:fill="auto"/>
            <w:vAlign w:val="center"/>
          </w:tcPr>
          <w:p w:rsidR="00F9264A" w:rsidRDefault="00F9264A" w:rsidP="00CB0440">
            <w:pPr>
              <w:jc w:val="center"/>
              <w:rPr>
                <w:ins w:id="3762" w:author="abc" w:date="2018-07-02T14:34:00Z"/>
                <w:rFonts w:eastAsia="Calibri"/>
                <w:szCs w:val="26"/>
              </w:rPr>
            </w:pPr>
            <w:ins w:id="3763" w:author="abc" w:date="2018-07-02T14:34:00Z">
              <w:r>
                <w:rPr>
                  <w:rFonts w:eastAsia="Calibri"/>
                  <w:szCs w:val="26"/>
                </w:rPr>
                <w:t>7</w:t>
              </w:r>
            </w:ins>
          </w:p>
        </w:tc>
        <w:tc>
          <w:tcPr>
            <w:tcW w:w="2268" w:type="dxa"/>
            <w:shd w:val="clear" w:color="auto" w:fill="auto"/>
            <w:vAlign w:val="center"/>
          </w:tcPr>
          <w:p w:rsidR="00F9264A" w:rsidRDefault="00F9264A" w:rsidP="00CB0440">
            <w:pPr>
              <w:jc w:val="center"/>
              <w:rPr>
                <w:ins w:id="3764" w:author="abc" w:date="2018-07-02T14:34:00Z"/>
                <w:rFonts w:eastAsia="Calibri"/>
                <w:szCs w:val="26"/>
              </w:rPr>
            </w:pPr>
            <w:ins w:id="3765" w:author="abc" w:date="2018-07-02T14:35:00Z">
              <w:r>
                <w:rPr>
                  <w:rFonts w:eastAsia="Calibri"/>
                  <w:szCs w:val="26"/>
                </w:rPr>
                <w:t>MaKQ</w:t>
              </w:r>
            </w:ins>
          </w:p>
        </w:tc>
        <w:tc>
          <w:tcPr>
            <w:tcW w:w="1843" w:type="dxa"/>
            <w:shd w:val="clear" w:color="auto" w:fill="auto"/>
            <w:vAlign w:val="center"/>
          </w:tcPr>
          <w:p w:rsidR="00F9264A" w:rsidRPr="00F9264A" w:rsidRDefault="00F9264A" w:rsidP="00CB0440">
            <w:pPr>
              <w:jc w:val="center"/>
              <w:rPr>
                <w:ins w:id="3766" w:author="abc" w:date="2018-07-02T14:34:00Z"/>
                <w:rFonts w:eastAsia="Calibri"/>
                <w:szCs w:val="26"/>
              </w:rPr>
            </w:pPr>
            <w:ins w:id="3767" w:author="abc" w:date="2018-07-02T14:35:00Z">
              <w:r w:rsidRPr="00F9264A">
                <w:rPr>
                  <w:rFonts w:eastAsia="Calibri"/>
                  <w:szCs w:val="26"/>
                </w:rPr>
                <w:t>varchar(10)</w:t>
              </w:r>
            </w:ins>
          </w:p>
        </w:tc>
        <w:tc>
          <w:tcPr>
            <w:tcW w:w="2126" w:type="dxa"/>
            <w:shd w:val="clear" w:color="auto" w:fill="auto"/>
            <w:vAlign w:val="center"/>
          </w:tcPr>
          <w:p w:rsidR="00F9264A" w:rsidRDefault="00F9264A" w:rsidP="00CB0440">
            <w:pPr>
              <w:jc w:val="center"/>
              <w:rPr>
                <w:ins w:id="3768" w:author="abc" w:date="2018-07-02T14:34:00Z"/>
                <w:rFonts w:eastAsia="Calibri"/>
                <w:szCs w:val="26"/>
              </w:rPr>
            </w:pPr>
            <w:ins w:id="3769" w:author="abc" w:date="2018-07-02T14:35:00Z">
              <w:r>
                <w:rPr>
                  <w:rFonts w:eastAsia="Calibri"/>
                  <w:szCs w:val="26"/>
                </w:rPr>
                <w:t>FK</w:t>
              </w:r>
            </w:ins>
          </w:p>
        </w:tc>
        <w:tc>
          <w:tcPr>
            <w:tcW w:w="2267" w:type="dxa"/>
            <w:shd w:val="clear" w:color="auto" w:fill="auto"/>
            <w:vAlign w:val="center"/>
          </w:tcPr>
          <w:p w:rsidR="00F9264A" w:rsidRPr="00302D9C" w:rsidRDefault="00F9264A" w:rsidP="00CB0440">
            <w:pPr>
              <w:jc w:val="center"/>
              <w:rPr>
                <w:ins w:id="3770" w:author="abc" w:date="2018-07-02T14:34:00Z"/>
                <w:rFonts w:eastAsia="Calibri"/>
                <w:szCs w:val="26"/>
              </w:rPr>
            </w:pPr>
          </w:p>
        </w:tc>
      </w:tr>
    </w:tbl>
    <w:p w:rsidR="00F9264A" w:rsidRDefault="00F9264A" w:rsidP="00233B8F">
      <w:pPr>
        <w:ind w:left="720"/>
        <w:rPr>
          <w:ins w:id="3771" w:author="abc" w:date="2018-07-02T14:35:00Z"/>
        </w:rPr>
        <w:pPrChange w:id="3772" w:author="abc" w:date="2018-07-02T14:09:00Z">
          <w:pPr>
            <w:pStyle w:val="ListParagraph"/>
            <w:numPr>
              <w:numId w:val="4"/>
            </w:numPr>
            <w:ind w:hanging="360"/>
          </w:pPr>
        </w:pPrChange>
      </w:pPr>
      <w:ins w:id="3773" w:author="abc" w:date="2018-07-02T14:35:00Z">
        <w:r w:rsidRPr="00F9264A">
          <w:t>KhoiLop</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774" w:author="abc" w:date="2018-07-02T14:35:00Z"/>
        </w:trPr>
        <w:tc>
          <w:tcPr>
            <w:tcW w:w="846" w:type="dxa"/>
            <w:shd w:val="clear" w:color="auto" w:fill="auto"/>
            <w:vAlign w:val="center"/>
          </w:tcPr>
          <w:p w:rsidR="00F9264A" w:rsidRPr="00302D9C" w:rsidRDefault="00F9264A" w:rsidP="00CB0440">
            <w:pPr>
              <w:jc w:val="center"/>
              <w:rPr>
                <w:ins w:id="3775" w:author="abc" w:date="2018-07-02T14:35:00Z"/>
                <w:rFonts w:eastAsia="Calibri"/>
                <w:szCs w:val="26"/>
              </w:rPr>
            </w:pPr>
            <w:ins w:id="3776" w:author="abc" w:date="2018-07-02T14:35: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777" w:author="abc" w:date="2018-07-02T14:35:00Z"/>
                <w:rFonts w:eastAsia="Calibri"/>
                <w:szCs w:val="26"/>
              </w:rPr>
            </w:pPr>
            <w:ins w:id="3778" w:author="abc" w:date="2018-07-02T14:35: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779" w:author="abc" w:date="2018-07-02T14:35:00Z"/>
                <w:rFonts w:eastAsia="Calibri"/>
                <w:szCs w:val="26"/>
              </w:rPr>
            </w:pPr>
            <w:ins w:id="3780" w:author="abc" w:date="2018-07-02T14:35: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781" w:author="abc" w:date="2018-07-02T14:35:00Z"/>
                <w:rFonts w:eastAsia="Calibri"/>
                <w:szCs w:val="26"/>
              </w:rPr>
            </w:pPr>
            <w:ins w:id="3782" w:author="abc" w:date="2018-07-02T14:35: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783" w:author="abc" w:date="2018-07-02T14:35:00Z"/>
                <w:rFonts w:eastAsia="Calibri"/>
                <w:szCs w:val="26"/>
              </w:rPr>
            </w:pPr>
            <w:ins w:id="3784" w:author="abc" w:date="2018-07-02T14:35:00Z">
              <w:r w:rsidRPr="00302D9C">
                <w:rPr>
                  <w:rFonts w:eastAsia="Calibri"/>
                  <w:szCs w:val="26"/>
                </w:rPr>
                <w:t>Diễn giải</w:t>
              </w:r>
            </w:ins>
          </w:p>
        </w:tc>
      </w:tr>
      <w:tr w:rsidR="00F9264A" w:rsidRPr="00302D9C" w:rsidTr="00CB0440">
        <w:trPr>
          <w:trHeight w:val="680"/>
          <w:ins w:id="3785" w:author="abc" w:date="2018-07-02T14:35:00Z"/>
        </w:trPr>
        <w:tc>
          <w:tcPr>
            <w:tcW w:w="846" w:type="dxa"/>
            <w:shd w:val="clear" w:color="auto" w:fill="auto"/>
            <w:vAlign w:val="center"/>
          </w:tcPr>
          <w:p w:rsidR="00F9264A" w:rsidRPr="00302D9C" w:rsidRDefault="00F9264A" w:rsidP="00CB0440">
            <w:pPr>
              <w:jc w:val="center"/>
              <w:rPr>
                <w:ins w:id="3786" w:author="abc" w:date="2018-07-02T14:35:00Z"/>
                <w:rFonts w:eastAsia="Calibri"/>
                <w:szCs w:val="26"/>
              </w:rPr>
            </w:pPr>
            <w:ins w:id="3787" w:author="abc" w:date="2018-07-02T14:35:00Z">
              <w:r>
                <w:rPr>
                  <w:rFonts w:eastAsia="Calibri"/>
                  <w:szCs w:val="26"/>
                </w:rPr>
                <w:t>1</w:t>
              </w:r>
            </w:ins>
          </w:p>
        </w:tc>
        <w:tc>
          <w:tcPr>
            <w:tcW w:w="2268" w:type="dxa"/>
            <w:shd w:val="clear" w:color="auto" w:fill="auto"/>
            <w:vAlign w:val="center"/>
          </w:tcPr>
          <w:p w:rsidR="00F9264A" w:rsidRPr="00302D9C" w:rsidRDefault="00F9264A" w:rsidP="00CB0440">
            <w:pPr>
              <w:jc w:val="center"/>
              <w:rPr>
                <w:ins w:id="3788" w:author="abc" w:date="2018-07-02T14:35:00Z"/>
                <w:rFonts w:eastAsia="Calibri"/>
                <w:szCs w:val="26"/>
              </w:rPr>
            </w:pPr>
            <w:ins w:id="3789" w:author="abc" w:date="2018-07-02T14:35:00Z">
              <w:r w:rsidRPr="00F9264A">
                <w:rPr>
                  <w:rFonts w:eastAsia="Calibri"/>
                  <w:szCs w:val="26"/>
                </w:rPr>
                <w:t>MaKhoiLop</w:t>
              </w:r>
            </w:ins>
          </w:p>
        </w:tc>
        <w:tc>
          <w:tcPr>
            <w:tcW w:w="1843" w:type="dxa"/>
            <w:shd w:val="clear" w:color="auto" w:fill="auto"/>
            <w:vAlign w:val="center"/>
          </w:tcPr>
          <w:p w:rsidR="00F9264A" w:rsidRPr="00302D9C" w:rsidRDefault="00F9264A" w:rsidP="00CB0440">
            <w:pPr>
              <w:jc w:val="center"/>
              <w:rPr>
                <w:ins w:id="3790" w:author="abc" w:date="2018-07-02T14:35:00Z"/>
                <w:rFonts w:eastAsia="Calibri"/>
                <w:szCs w:val="26"/>
              </w:rPr>
            </w:pPr>
            <w:ins w:id="3791" w:author="abc" w:date="2018-07-02T14:36:00Z">
              <w:r w:rsidRPr="00F9264A">
                <w:rPr>
                  <w:rFonts w:eastAsia="Calibri"/>
                  <w:szCs w:val="26"/>
                </w:rPr>
                <w:t>nvarchar(50)</w:t>
              </w:r>
            </w:ins>
          </w:p>
        </w:tc>
        <w:tc>
          <w:tcPr>
            <w:tcW w:w="2126" w:type="dxa"/>
            <w:shd w:val="clear" w:color="auto" w:fill="auto"/>
            <w:vAlign w:val="center"/>
          </w:tcPr>
          <w:p w:rsidR="00F9264A" w:rsidRPr="00302D9C" w:rsidRDefault="00F9264A" w:rsidP="00CB0440">
            <w:pPr>
              <w:jc w:val="center"/>
              <w:rPr>
                <w:ins w:id="3792" w:author="abc" w:date="2018-07-02T14:35:00Z"/>
                <w:rFonts w:eastAsia="Calibri"/>
                <w:szCs w:val="26"/>
              </w:rPr>
            </w:pPr>
            <w:ins w:id="3793" w:author="abc" w:date="2018-07-02T14:36:00Z">
              <w:r>
                <w:rPr>
                  <w:rFonts w:eastAsia="Calibri"/>
                  <w:szCs w:val="26"/>
                </w:rPr>
                <w:t>PK</w:t>
              </w:r>
            </w:ins>
          </w:p>
        </w:tc>
        <w:tc>
          <w:tcPr>
            <w:tcW w:w="2267" w:type="dxa"/>
            <w:shd w:val="clear" w:color="auto" w:fill="auto"/>
            <w:vAlign w:val="center"/>
          </w:tcPr>
          <w:p w:rsidR="00F9264A" w:rsidRPr="00302D9C" w:rsidRDefault="00F9264A" w:rsidP="00CB0440">
            <w:pPr>
              <w:jc w:val="center"/>
              <w:rPr>
                <w:ins w:id="3794" w:author="abc" w:date="2018-07-02T14:35:00Z"/>
                <w:rFonts w:eastAsia="Calibri"/>
                <w:szCs w:val="26"/>
              </w:rPr>
            </w:pPr>
          </w:p>
        </w:tc>
      </w:tr>
      <w:tr w:rsidR="00F9264A" w:rsidRPr="00302D9C" w:rsidTr="00CB0440">
        <w:trPr>
          <w:trHeight w:val="680"/>
          <w:ins w:id="3795" w:author="abc" w:date="2018-07-02T14:36:00Z"/>
        </w:trPr>
        <w:tc>
          <w:tcPr>
            <w:tcW w:w="846" w:type="dxa"/>
            <w:shd w:val="clear" w:color="auto" w:fill="auto"/>
            <w:vAlign w:val="center"/>
          </w:tcPr>
          <w:p w:rsidR="00F9264A" w:rsidRDefault="00F9264A" w:rsidP="00CB0440">
            <w:pPr>
              <w:jc w:val="center"/>
              <w:rPr>
                <w:ins w:id="3796" w:author="abc" w:date="2018-07-02T14:36:00Z"/>
                <w:rFonts w:eastAsia="Calibri"/>
                <w:szCs w:val="26"/>
              </w:rPr>
            </w:pPr>
            <w:ins w:id="3797" w:author="abc" w:date="2018-07-02T14:36:00Z">
              <w:r>
                <w:rPr>
                  <w:rFonts w:eastAsia="Calibri"/>
                  <w:szCs w:val="26"/>
                </w:rPr>
                <w:t>2</w:t>
              </w:r>
            </w:ins>
          </w:p>
        </w:tc>
        <w:tc>
          <w:tcPr>
            <w:tcW w:w="2268" w:type="dxa"/>
            <w:shd w:val="clear" w:color="auto" w:fill="auto"/>
            <w:vAlign w:val="center"/>
          </w:tcPr>
          <w:p w:rsidR="00F9264A" w:rsidRPr="00F9264A" w:rsidRDefault="00F9264A" w:rsidP="00CB0440">
            <w:pPr>
              <w:jc w:val="center"/>
              <w:rPr>
                <w:ins w:id="3798" w:author="abc" w:date="2018-07-02T14:36:00Z"/>
                <w:rFonts w:eastAsia="Calibri"/>
                <w:szCs w:val="26"/>
              </w:rPr>
            </w:pPr>
            <w:ins w:id="3799" w:author="abc" w:date="2018-07-02T14:36:00Z">
              <w:r w:rsidRPr="00F9264A">
                <w:rPr>
                  <w:rFonts w:eastAsia="Calibri"/>
                  <w:szCs w:val="26"/>
                </w:rPr>
                <w:t>TenKhoiLop</w:t>
              </w:r>
            </w:ins>
          </w:p>
        </w:tc>
        <w:tc>
          <w:tcPr>
            <w:tcW w:w="1843" w:type="dxa"/>
            <w:shd w:val="clear" w:color="auto" w:fill="auto"/>
            <w:vAlign w:val="center"/>
          </w:tcPr>
          <w:p w:rsidR="00F9264A" w:rsidRPr="00F9264A" w:rsidRDefault="00F9264A" w:rsidP="00CB0440">
            <w:pPr>
              <w:jc w:val="center"/>
              <w:rPr>
                <w:ins w:id="3800" w:author="abc" w:date="2018-07-02T14:36:00Z"/>
                <w:rFonts w:eastAsia="Calibri"/>
                <w:szCs w:val="26"/>
              </w:rPr>
            </w:pPr>
            <w:ins w:id="3801" w:author="abc" w:date="2018-07-02T14:36:00Z">
              <w:r w:rsidRPr="00F9264A">
                <w:rPr>
                  <w:rFonts w:eastAsia="Calibri"/>
                  <w:szCs w:val="26"/>
                </w:rPr>
                <w:t>nvarchar(50)</w:t>
              </w:r>
            </w:ins>
          </w:p>
        </w:tc>
        <w:tc>
          <w:tcPr>
            <w:tcW w:w="2126" w:type="dxa"/>
            <w:shd w:val="clear" w:color="auto" w:fill="auto"/>
            <w:vAlign w:val="center"/>
          </w:tcPr>
          <w:p w:rsidR="00F9264A" w:rsidRDefault="00F9264A" w:rsidP="00CB0440">
            <w:pPr>
              <w:jc w:val="center"/>
              <w:rPr>
                <w:ins w:id="3802" w:author="abc" w:date="2018-07-02T14:36:00Z"/>
                <w:rFonts w:eastAsia="Calibri"/>
                <w:szCs w:val="26"/>
              </w:rPr>
            </w:pPr>
            <w:ins w:id="3803" w:author="abc" w:date="2018-07-02T14:36:00Z">
              <w:r>
                <w:rPr>
                  <w:rFonts w:eastAsia="Calibri"/>
                  <w:szCs w:val="26"/>
                </w:rPr>
                <w:t>null</w:t>
              </w:r>
            </w:ins>
          </w:p>
        </w:tc>
        <w:tc>
          <w:tcPr>
            <w:tcW w:w="2267" w:type="dxa"/>
            <w:shd w:val="clear" w:color="auto" w:fill="auto"/>
            <w:vAlign w:val="center"/>
          </w:tcPr>
          <w:p w:rsidR="00F9264A" w:rsidRPr="00302D9C" w:rsidRDefault="00F9264A" w:rsidP="00CB0440">
            <w:pPr>
              <w:jc w:val="center"/>
              <w:rPr>
                <w:ins w:id="3804" w:author="abc" w:date="2018-07-02T14:36:00Z"/>
                <w:rFonts w:eastAsia="Calibri"/>
                <w:szCs w:val="26"/>
              </w:rPr>
            </w:pPr>
          </w:p>
        </w:tc>
      </w:tr>
    </w:tbl>
    <w:p w:rsidR="00F9264A" w:rsidRDefault="00F9264A" w:rsidP="00233B8F">
      <w:pPr>
        <w:ind w:left="720"/>
        <w:rPr>
          <w:ins w:id="3805" w:author="abc" w:date="2018-07-02T14:09:00Z"/>
        </w:rPr>
        <w:pPrChange w:id="3806" w:author="abc" w:date="2018-07-02T14:09:00Z">
          <w:pPr>
            <w:pStyle w:val="ListParagraph"/>
            <w:numPr>
              <w:numId w:val="4"/>
            </w:numPr>
            <w:ind w:hanging="360"/>
          </w:pPr>
        </w:pPrChange>
      </w:pPr>
      <w:ins w:id="3807" w:author="abc" w:date="2018-07-02T14:36:00Z">
        <w:r>
          <w:t>LoaiDiem</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808" w:author="abc" w:date="2018-07-02T14:36:00Z"/>
        </w:trPr>
        <w:tc>
          <w:tcPr>
            <w:tcW w:w="846" w:type="dxa"/>
            <w:shd w:val="clear" w:color="auto" w:fill="auto"/>
            <w:vAlign w:val="center"/>
          </w:tcPr>
          <w:p w:rsidR="00F9264A" w:rsidRPr="00302D9C" w:rsidRDefault="00F9264A" w:rsidP="00CB0440">
            <w:pPr>
              <w:jc w:val="center"/>
              <w:rPr>
                <w:ins w:id="3809" w:author="abc" w:date="2018-07-02T14:36:00Z"/>
                <w:rFonts w:eastAsia="Calibri"/>
                <w:szCs w:val="26"/>
              </w:rPr>
            </w:pPr>
            <w:ins w:id="3810" w:author="abc" w:date="2018-07-02T14:36: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811" w:author="abc" w:date="2018-07-02T14:36:00Z"/>
                <w:rFonts w:eastAsia="Calibri"/>
                <w:szCs w:val="26"/>
              </w:rPr>
            </w:pPr>
            <w:ins w:id="3812" w:author="abc" w:date="2018-07-02T14:36: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813" w:author="abc" w:date="2018-07-02T14:36:00Z"/>
                <w:rFonts w:eastAsia="Calibri"/>
                <w:szCs w:val="26"/>
              </w:rPr>
            </w:pPr>
            <w:ins w:id="3814" w:author="abc" w:date="2018-07-02T14:36: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815" w:author="abc" w:date="2018-07-02T14:36:00Z"/>
                <w:rFonts w:eastAsia="Calibri"/>
                <w:szCs w:val="26"/>
              </w:rPr>
            </w:pPr>
            <w:ins w:id="3816" w:author="abc" w:date="2018-07-02T14:36: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817" w:author="abc" w:date="2018-07-02T14:36:00Z"/>
                <w:rFonts w:eastAsia="Calibri"/>
                <w:szCs w:val="26"/>
              </w:rPr>
            </w:pPr>
            <w:ins w:id="3818" w:author="abc" w:date="2018-07-02T14:36:00Z">
              <w:r w:rsidRPr="00302D9C">
                <w:rPr>
                  <w:rFonts w:eastAsia="Calibri"/>
                  <w:szCs w:val="26"/>
                </w:rPr>
                <w:t>Diễn giải</w:t>
              </w:r>
            </w:ins>
          </w:p>
        </w:tc>
      </w:tr>
      <w:tr w:rsidR="00F9264A" w:rsidRPr="00302D9C" w:rsidTr="00CB0440">
        <w:trPr>
          <w:trHeight w:val="680"/>
          <w:ins w:id="3819" w:author="abc" w:date="2018-07-02T14:36:00Z"/>
        </w:trPr>
        <w:tc>
          <w:tcPr>
            <w:tcW w:w="846" w:type="dxa"/>
            <w:shd w:val="clear" w:color="auto" w:fill="auto"/>
            <w:vAlign w:val="center"/>
          </w:tcPr>
          <w:p w:rsidR="00F9264A" w:rsidRPr="00302D9C" w:rsidRDefault="00F9264A" w:rsidP="00CB0440">
            <w:pPr>
              <w:jc w:val="center"/>
              <w:rPr>
                <w:ins w:id="3820" w:author="abc" w:date="2018-07-02T14:36:00Z"/>
                <w:rFonts w:eastAsia="Calibri"/>
                <w:szCs w:val="26"/>
              </w:rPr>
            </w:pPr>
            <w:ins w:id="3821" w:author="abc" w:date="2018-07-02T14:36:00Z">
              <w:r>
                <w:rPr>
                  <w:rFonts w:eastAsia="Calibri"/>
                  <w:szCs w:val="26"/>
                </w:rPr>
                <w:t>1</w:t>
              </w:r>
            </w:ins>
          </w:p>
        </w:tc>
        <w:tc>
          <w:tcPr>
            <w:tcW w:w="2268" w:type="dxa"/>
            <w:shd w:val="clear" w:color="auto" w:fill="auto"/>
            <w:vAlign w:val="center"/>
          </w:tcPr>
          <w:p w:rsidR="00F9264A" w:rsidRPr="00302D9C" w:rsidRDefault="00F9264A" w:rsidP="00CB0440">
            <w:pPr>
              <w:jc w:val="center"/>
              <w:rPr>
                <w:ins w:id="3822" w:author="abc" w:date="2018-07-02T14:36:00Z"/>
                <w:rFonts w:eastAsia="Calibri"/>
                <w:szCs w:val="26"/>
              </w:rPr>
            </w:pPr>
            <w:ins w:id="3823" w:author="abc" w:date="2018-07-02T14:36:00Z">
              <w:r w:rsidRPr="00F9264A">
                <w:rPr>
                  <w:rFonts w:eastAsia="Calibri"/>
                  <w:szCs w:val="26"/>
                </w:rPr>
                <w:t>MaLoaiDiem</w:t>
              </w:r>
            </w:ins>
          </w:p>
        </w:tc>
        <w:tc>
          <w:tcPr>
            <w:tcW w:w="1843" w:type="dxa"/>
            <w:shd w:val="clear" w:color="auto" w:fill="auto"/>
            <w:vAlign w:val="center"/>
          </w:tcPr>
          <w:p w:rsidR="00F9264A" w:rsidRPr="00302D9C" w:rsidRDefault="00F9264A" w:rsidP="00CB0440">
            <w:pPr>
              <w:jc w:val="center"/>
              <w:rPr>
                <w:ins w:id="3824" w:author="abc" w:date="2018-07-02T14:36:00Z"/>
                <w:rFonts w:eastAsia="Calibri"/>
                <w:szCs w:val="26"/>
              </w:rPr>
            </w:pPr>
            <w:ins w:id="3825" w:author="abc" w:date="2018-07-02T14:36:00Z">
              <w:r w:rsidRPr="00F9264A">
                <w:rPr>
                  <w:rFonts w:eastAsia="Calibri"/>
                  <w:szCs w:val="26"/>
                </w:rPr>
                <w:t>varchar(10)</w:t>
              </w:r>
            </w:ins>
          </w:p>
        </w:tc>
        <w:tc>
          <w:tcPr>
            <w:tcW w:w="2126" w:type="dxa"/>
            <w:shd w:val="clear" w:color="auto" w:fill="auto"/>
            <w:vAlign w:val="center"/>
          </w:tcPr>
          <w:p w:rsidR="00F9264A" w:rsidRPr="00302D9C" w:rsidRDefault="00F9264A" w:rsidP="00CB0440">
            <w:pPr>
              <w:jc w:val="center"/>
              <w:rPr>
                <w:ins w:id="3826" w:author="abc" w:date="2018-07-02T14:36:00Z"/>
                <w:rFonts w:eastAsia="Calibri"/>
                <w:szCs w:val="26"/>
              </w:rPr>
            </w:pPr>
            <w:ins w:id="3827" w:author="abc" w:date="2018-07-02T14:37:00Z">
              <w:r>
                <w:rPr>
                  <w:rFonts w:eastAsia="Calibri"/>
                  <w:szCs w:val="26"/>
                </w:rPr>
                <w:t>PK</w:t>
              </w:r>
            </w:ins>
          </w:p>
        </w:tc>
        <w:tc>
          <w:tcPr>
            <w:tcW w:w="2267" w:type="dxa"/>
            <w:shd w:val="clear" w:color="auto" w:fill="auto"/>
            <w:vAlign w:val="center"/>
          </w:tcPr>
          <w:p w:rsidR="00F9264A" w:rsidRPr="00302D9C" w:rsidRDefault="00F9264A" w:rsidP="00CB0440">
            <w:pPr>
              <w:jc w:val="center"/>
              <w:rPr>
                <w:ins w:id="3828" w:author="abc" w:date="2018-07-02T14:36:00Z"/>
                <w:rFonts w:eastAsia="Calibri"/>
                <w:szCs w:val="26"/>
              </w:rPr>
            </w:pPr>
          </w:p>
        </w:tc>
      </w:tr>
      <w:tr w:rsidR="00F9264A" w:rsidRPr="00302D9C" w:rsidTr="00CB0440">
        <w:trPr>
          <w:trHeight w:val="680"/>
          <w:ins w:id="3829" w:author="abc" w:date="2018-07-02T14:37:00Z"/>
        </w:trPr>
        <w:tc>
          <w:tcPr>
            <w:tcW w:w="846" w:type="dxa"/>
            <w:shd w:val="clear" w:color="auto" w:fill="auto"/>
            <w:vAlign w:val="center"/>
          </w:tcPr>
          <w:p w:rsidR="00F9264A" w:rsidRDefault="00F9264A" w:rsidP="00CB0440">
            <w:pPr>
              <w:jc w:val="center"/>
              <w:rPr>
                <w:ins w:id="3830" w:author="abc" w:date="2018-07-02T14:37:00Z"/>
                <w:rFonts w:eastAsia="Calibri"/>
                <w:szCs w:val="26"/>
              </w:rPr>
            </w:pPr>
            <w:ins w:id="3831" w:author="abc" w:date="2018-07-02T14:37:00Z">
              <w:r>
                <w:rPr>
                  <w:rFonts w:eastAsia="Calibri"/>
                  <w:szCs w:val="26"/>
                </w:rPr>
                <w:t>2</w:t>
              </w:r>
            </w:ins>
          </w:p>
        </w:tc>
        <w:tc>
          <w:tcPr>
            <w:tcW w:w="2268" w:type="dxa"/>
            <w:shd w:val="clear" w:color="auto" w:fill="auto"/>
            <w:vAlign w:val="center"/>
          </w:tcPr>
          <w:p w:rsidR="00F9264A" w:rsidRPr="00F9264A" w:rsidRDefault="00F9264A" w:rsidP="00CB0440">
            <w:pPr>
              <w:jc w:val="center"/>
              <w:rPr>
                <w:ins w:id="3832" w:author="abc" w:date="2018-07-02T14:37:00Z"/>
                <w:rFonts w:eastAsia="Calibri"/>
                <w:szCs w:val="26"/>
              </w:rPr>
            </w:pPr>
            <w:ins w:id="3833" w:author="abc" w:date="2018-07-02T14:37:00Z">
              <w:r w:rsidRPr="00F9264A">
                <w:rPr>
                  <w:rFonts w:eastAsia="Calibri"/>
                  <w:szCs w:val="26"/>
                </w:rPr>
                <w:t>TenLoaiDiem</w:t>
              </w:r>
            </w:ins>
          </w:p>
        </w:tc>
        <w:tc>
          <w:tcPr>
            <w:tcW w:w="1843" w:type="dxa"/>
            <w:shd w:val="clear" w:color="auto" w:fill="auto"/>
            <w:vAlign w:val="center"/>
          </w:tcPr>
          <w:p w:rsidR="00F9264A" w:rsidRPr="00F9264A" w:rsidRDefault="00F9264A" w:rsidP="00CB0440">
            <w:pPr>
              <w:jc w:val="center"/>
              <w:rPr>
                <w:ins w:id="3834" w:author="abc" w:date="2018-07-02T14:37:00Z"/>
                <w:rFonts w:eastAsia="Calibri"/>
                <w:szCs w:val="26"/>
              </w:rPr>
            </w:pPr>
            <w:ins w:id="3835" w:author="abc" w:date="2018-07-02T14:37:00Z">
              <w:r w:rsidRPr="00F9264A">
                <w:rPr>
                  <w:rFonts w:eastAsia="Calibri"/>
                  <w:szCs w:val="26"/>
                </w:rPr>
                <w:t>nvarchar(100)</w:t>
              </w:r>
            </w:ins>
          </w:p>
        </w:tc>
        <w:tc>
          <w:tcPr>
            <w:tcW w:w="2126" w:type="dxa"/>
            <w:shd w:val="clear" w:color="auto" w:fill="auto"/>
            <w:vAlign w:val="center"/>
          </w:tcPr>
          <w:p w:rsidR="00F9264A" w:rsidRDefault="00F9264A" w:rsidP="00CB0440">
            <w:pPr>
              <w:jc w:val="center"/>
              <w:rPr>
                <w:ins w:id="3836" w:author="abc" w:date="2018-07-02T14:37:00Z"/>
                <w:rFonts w:eastAsia="Calibri"/>
                <w:szCs w:val="26"/>
              </w:rPr>
            </w:pPr>
            <w:ins w:id="3837" w:author="abc" w:date="2018-07-02T14:37:00Z">
              <w:r>
                <w:rPr>
                  <w:rFonts w:eastAsia="Calibri"/>
                  <w:szCs w:val="26"/>
                </w:rPr>
                <w:t>Null</w:t>
              </w:r>
            </w:ins>
          </w:p>
        </w:tc>
        <w:tc>
          <w:tcPr>
            <w:tcW w:w="2267" w:type="dxa"/>
            <w:shd w:val="clear" w:color="auto" w:fill="auto"/>
            <w:vAlign w:val="center"/>
          </w:tcPr>
          <w:p w:rsidR="00F9264A" w:rsidRPr="00302D9C" w:rsidRDefault="00F9264A" w:rsidP="00CB0440">
            <w:pPr>
              <w:jc w:val="center"/>
              <w:rPr>
                <w:ins w:id="3838" w:author="abc" w:date="2018-07-02T14:37:00Z"/>
                <w:rFonts w:eastAsia="Calibri"/>
                <w:szCs w:val="26"/>
              </w:rPr>
            </w:pPr>
          </w:p>
        </w:tc>
      </w:tr>
      <w:tr w:rsidR="00F9264A" w:rsidRPr="00302D9C" w:rsidTr="00CB0440">
        <w:trPr>
          <w:trHeight w:val="680"/>
          <w:ins w:id="3839" w:author="abc" w:date="2018-07-02T14:37:00Z"/>
        </w:trPr>
        <w:tc>
          <w:tcPr>
            <w:tcW w:w="846" w:type="dxa"/>
            <w:shd w:val="clear" w:color="auto" w:fill="auto"/>
            <w:vAlign w:val="center"/>
          </w:tcPr>
          <w:p w:rsidR="00F9264A" w:rsidRDefault="00F9264A" w:rsidP="00CB0440">
            <w:pPr>
              <w:jc w:val="center"/>
              <w:rPr>
                <w:ins w:id="3840" w:author="abc" w:date="2018-07-02T14:37:00Z"/>
                <w:rFonts w:eastAsia="Calibri"/>
                <w:szCs w:val="26"/>
              </w:rPr>
            </w:pPr>
            <w:ins w:id="3841" w:author="abc" w:date="2018-07-02T14:37:00Z">
              <w:r>
                <w:rPr>
                  <w:rFonts w:eastAsia="Calibri"/>
                  <w:szCs w:val="26"/>
                </w:rPr>
                <w:lastRenderedPageBreak/>
                <w:t>3</w:t>
              </w:r>
            </w:ins>
          </w:p>
        </w:tc>
        <w:tc>
          <w:tcPr>
            <w:tcW w:w="2268" w:type="dxa"/>
            <w:shd w:val="clear" w:color="auto" w:fill="auto"/>
            <w:vAlign w:val="center"/>
          </w:tcPr>
          <w:p w:rsidR="00F9264A" w:rsidRPr="00F9264A" w:rsidRDefault="00F9264A" w:rsidP="00CB0440">
            <w:pPr>
              <w:jc w:val="center"/>
              <w:rPr>
                <w:ins w:id="3842" w:author="abc" w:date="2018-07-02T14:37:00Z"/>
                <w:rFonts w:eastAsia="Calibri"/>
                <w:szCs w:val="26"/>
              </w:rPr>
            </w:pPr>
            <w:ins w:id="3843" w:author="abc" w:date="2018-07-02T14:37:00Z">
              <w:r>
                <w:rPr>
                  <w:rFonts w:eastAsia="Calibri"/>
                  <w:szCs w:val="26"/>
                </w:rPr>
                <w:t>HeSo</w:t>
              </w:r>
            </w:ins>
          </w:p>
        </w:tc>
        <w:tc>
          <w:tcPr>
            <w:tcW w:w="1843" w:type="dxa"/>
            <w:shd w:val="clear" w:color="auto" w:fill="auto"/>
            <w:vAlign w:val="center"/>
          </w:tcPr>
          <w:p w:rsidR="00F9264A" w:rsidRPr="00F9264A" w:rsidRDefault="00F9264A" w:rsidP="00CB0440">
            <w:pPr>
              <w:jc w:val="center"/>
              <w:rPr>
                <w:ins w:id="3844" w:author="abc" w:date="2018-07-02T14:37:00Z"/>
                <w:rFonts w:eastAsia="Calibri"/>
                <w:szCs w:val="26"/>
              </w:rPr>
            </w:pPr>
            <w:ins w:id="3845" w:author="abc" w:date="2018-07-02T14:37:00Z">
              <w:r>
                <w:rPr>
                  <w:rFonts w:eastAsia="Calibri"/>
                  <w:szCs w:val="26"/>
                </w:rPr>
                <w:t>Float</w:t>
              </w:r>
            </w:ins>
          </w:p>
        </w:tc>
        <w:tc>
          <w:tcPr>
            <w:tcW w:w="2126" w:type="dxa"/>
            <w:shd w:val="clear" w:color="auto" w:fill="auto"/>
            <w:vAlign w:val="center"/>
          </w:tcPr>
          <w:p w:rsidR="00F9264A" w:rsidRDefault="00F9264A" w:rsidP="00CB0440">
            <w:pPr>
              <w:jc w:val="center"/>
              <w:rPr>
                <w:ins w:id="3846" w:author="abc" w:date="2018-07-02T14:37:00Z"/>
                <w:rFonts w:eastAsia="Calibri"/>
                <w:szCs w:val="26"/>
              </w:rPr>
            </w:pPr>
            <w:ins w:id="3847" w:author="abc" w:date="2018-07-02T14:37:00Z">
              <w:r>
                <w:rPr>
                  <w:rFonts w:eastAsia="Calibri"/>
                  <w:szCs w:val="26"/>
                </w:rPr>
                <w:t>null</w:t>
              </w:r>
            </w:ins>
          </w:p>
        </w:tc>
        <w:tc>
          <w:tcPr>
            <w:tcW w:w="2267" w:type="dxa"/>
            <w:shd w:val="clear" w:color="auto" w:fill="auto"/>
            <w:vAlign w:val="center"/>
          </w:tcPr>
          <w:p w:rsidR="00F9264A" w:rsidRPr="00302D9C" w:rsidRDefault="00F9264A" w:rsidP="00CB0440">
            <w:pPr>
              <w:jc w:val="center"/>
              <w:rPr>
                <w:ins w:id="3848" w:author="abc" w:date="2018-07-02T14:37:00Z"/>
                <w:rFonts w:eastAsia="Calibri"/>
                <w:szCs w:val="26"/>
              </w:rPr>
            </w:pPr>
          </w:p>
        </w:tc>
      </w:tr>
    </w:tbl>
    <w:p w:rsidR="00233B8F" w:rsidRDefault="00F9264A" w:rsidP="00233B8F">
      <w:pPr>
        <w:pStyle w:val="ListParagraph"/>
        <w:ind w:left="1080"/>
        <w:rPr>
          <w:ins w:id="3849" w:author="abc" w:date="2018-07-02T14:37:00Z"/>
        </w:rPr>
        <w:pPrChange w:id="3850" w:author="abc" w:date="2018-07-02T14:09:00Z">
          <w:pPr>
            <w:pStyle w:val="ListParagraph"/>
            <w:numPr>
              <w:numId w:val="4"/>
            </w:numPr>
            <w:ind w:hanging="360"/>
          </w:pPr>
        </w:pPrChange>
      </w:pPr>
      <w:ins w:id="3851" w:author="abc" w:date="2018-07-02T14:37:00Z">
        <w:r>
          <w:t>Lop</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852" w:author="abc" w:date="2018-07-02T14:37:00Z"/>
        </w:trPr>
        <w:tc>
          <w:tcPr>
            <w:tcW w:w="846" w:type="dxa"/>
            <w:shd w:val="clear" w:color="auto" w:fill="auto"/>
            <w:vAlign w:val="center"/>
          </w:tcPr>
          <w:p w:rsidR="00F9264A" w:rsidRPr="00302D9C" w:rsidRDefault="00F9264A" w:rsidP="00CB0440">
            <w:pPr>
              <w:jc w:val="center"/>
              <w:rPr>
                <w:ins w:id="3853" w:author="abc" w:date="2018-07-02T14:37:00Z"/>
                <w:rFonts w:eastAsia="Calibri"/>
                <w:szCs w:val="26"/>
              </w:rPr>
            </w:pPr>
            <w:ins w:id="3854" w:author="abc" w:date="2018-07-02T14:37: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855" w:author="abc" w:date="2018-07-02T14:37:00Z"/>
                <w:rFonts w:eastAsia="Calibri"/>
                <w:szCs w:val="26"/>
              </w:rPr>
            </w:pPr>
            <w:ins w:id="3856" w:author="abc" w:date="2018-07-02T14:37: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857" w:author="abc" w:date="2018-07-02T14:37:00Z"/>
                <w:rFonts w:eastAsia="Calibri"/>
                <w:szCs w:val="26"/>
              </w:rPr>
            </w:pPr>
            <w:ins w:id="3858" w:author="abc" w:date="2018-07-02T14:37: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859" w:author="abc" w:date="2018-07-02T14:37:00Z"/>
                <w:rFonts w:eastAsia="Calibri"/>
                <w:szCs w:val="26"/>
              </w:rPr>
            </w:pPr>
            <w:ins w:id="3860" w:author="abc" w:date="2018-07-02T14:37: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861" w:author="abc" w:date="2018-07-02T14:37:00Z"/>
                <w:rFonts w:eastAsia="Calibri"/>
                <w:szCs w:val="26"/>
              </w:rPr>
            </w:pPr>
            <w:ins w:id="3862" w:author="abc" w:date="2018-07-02T14:37:00Z">
              <w:r w:rsidRPr="00302D9C">
                <w:rPr>
                  <w:rFonts w:eastAsia="Calibri"/>
                  <w:szCs w:val="26"/>
                </w:rPr>
                <w:t>Diễn giải</w:t>
              </w:r>
            </w:ins>
          </w:p>
        </w:tc>
      </w:tr>
      <w:tr w:rsidR="00F9264A" w:rsidRPr="00302D9C" w:rsidTr="00CB0440">
        <w:trPr>
          <w:trHeight w:val="680"/>
          <w:ins w:id="3863" w:author="abc" w:date="2018-07-02T14:37:00Z"/>
        </w:trPr>
        <w:tc>
          <w:tcPr>
            <w:tcW w:w="846" w:type="dxa"/>
            <w:shd w:val="clear" w:color="auto" w:fill="auto"/>
            <w:vAlign w:val="center"/>
          </w:tcPr>
          <w:p w:rsidR="00F9264A" w:rsidRPr="00302D9C" w:rsidRDefault="00F9264A" w:rsidP="00CB0440">
            <w:pPr>
              <w:jc w:val="center"/>
              <w:rPr>
                <w:ins w:id="3864" w:author="abc" w:date="2018-07-02T14:37:00Z"/>
                <w:rFonts w:eastAsia="Calibri"/>
                <w:szCs w:val="26"/>
              </w:rPr>
            </w:pPr>
            <w:ins w:id="3865" w:author="abc" w:date="2018-07-02T14:37:00Z">
              <w:r>
                <w:rPr>
                  <w:rFonts w:eastAsia="Calibri"/>
                  <w:szCs w:val="26"/>
                </w:rPr>
                <w:t>1</w:t>
              </w:r>
            </w:ins>
          </w:p>
        </w:tc>
        <w:tc>
          <w:tcPr>
            <w:tcW w:w="2268" w:type="dxa"/>
            <w:shd w:val="clear" w:color="auto" w:fill="auto"/>
            <w:vAlign w:val="center"/>
          </w:tcPr>
          <w:p w:rsidR="00F9264A" w:rsidRPr="00302D9C" w:rsidRDefault="00F9264A" w:rsidP="00CB0440">
            <w:pPr>
              <w:jc w:val="center"/>
              <w:rPr>
                <w:ins w:id="3866" w:author="abc" w:date="2018-07-02T14:37:00Z"/>
                <w:rFonts w:eastAsia="Calibri"/>
                <w:szCs w:val="26"/>
              </w:rPr>
            </w:pPr>
            <w:ins w:id="3867" w:author="abc" w:date="2018-07-02T14:38:00Z">
              <w:r w:rsidRPr="00F9264A">
                <w:rPr>
                  <w:rFonts w:eastAsia="Calibri"/>
                  <w:szCs w:val="26"/>
                </w:rPr>
                <w:t>MaLop</w:t>
              </w:r>
            </w:ins>
          </w:p>
        </w:tc>
        <w:tc>
          <w:tcPr>
            <w:tcW w:w="1843" w:type="dxa"/>
            <w:shd w:val="clear" w:color="auto" w:fill="auto"/>
            <w:vAlign w:val="center"/>
          </w:tcPr>
          <w:p w:rsidR="00F9264A" w:rsidRPr="00302D9C" w:rsidRDefault="00F9264A" w:rsidP="00CB0440">
            <w:pPr>
              <w:jc w:val="center"/>
              <w:rPr>
                <w:ins w:id="3868" w:author="abc" w:date="2018-07-02T14:37:00Z"/>
                <w:rFonts w:eastAsia="Calibri"/>
                <w:szCs w:val="26"/>
              </w:rPr>
            </w:pPr>
            <w:ins w:id="3869" w:author="abc" w:date="2018-07-02T14:38:00Z">
              <w:r w:rsidRPr="00F9264A">
                <w:rPr>
                  <w:rFonts w:eastAsia="Calibri"/>
                  <w:szCs w:val="26"/>
                </w:rPr>
                <w:t>nvarchar(100)</w:t>
              </w:r>
            </w:ins>
          </w:p>
        </w:tc>
        <w:tc>
          <w:tcPr>
            <w:tcW w:w="2126" w:type="dxa"/>
            <w:shd w:val="clear" w:color="auto" w:fill="auto"/>
            <w:vAlign w:val="center"/>
          </w:tcPr>
          <w:p w:rsidR="00F9264A" w:rsidRPr="00302D9C" w:rsidRDefault="00F9264A" w:rsidP="00CB0440">
            <w:pPr>
              <w:jc w:val="center"/>
              <w:rPr>
                <w:ins w:id="3870" w:author="abc" w:date="2018-07-02T14:37:00Z"/>
                <w:rFonts w:eastAsia="Calibri"/>
                <w:szCs w:val="26"/>
              </w:rPr>
            </w:pPr>
            <w:ins w:id="3871" w:author="abc" w:date="2018-07-02T14:38:00Z">
              <w:r>
                <w:rPr>
                  <w:rFonts w:eastAsia="Calibri"/>
                  <w:szCs w:val="26"/>
                </w:rPr>
                <w:t>PK</w:t>
              </w:r>
            </w:ins>
          </w:p>
        </w:tc>
        <w:tc>
          <w:tcPr>
            <w:tcW w:w="2267" w:type="dxa"/>
            <w:shd w:val="clear" w:color="auto" w:fill="auto"/>
            <w:vAlign w:val="center"/>
          </w:tcPr>
          <w:p w:rsidR="00F9264A" w:rsidRPr="00302D9C" w:rsidRDefault="00F9264A" w:rsidP="00CB0440">
            <w:pPr>
              <w:jc w:val="center"/>
              <w:rPr>
                <w:ins w:id="3872" w:author="abc" w:date="2018-07-02T14:37:00Z"/>
                <w:rFonts w:eastAsia="Calibri"/>
                <w:szCs w:val="26"/>
              </w:rPr>
            </w:pPr>
          </w:p>
        </w:tc>
      </w:tr>
      <w:tr w:rsidR="00F9264A" w:rsidRPr="00302D9C" w:rsidTr="00CB0440">
        <w:trPr>
          <w:trHeight w:val="680"/>
          <w:ins w:id="3873" w:author="abc" w:date="2018-07-02T14:37:00Z"/>
        </w:trPr>
        <w:tc>
          <w:tcPr>
            <w:tcW w:w="846" w:type="dxa"/>
            <w:shd w:val="clear" w:color="auto" w:fill="auto"/>
            <w:vAlign w:val="center"/>
          </w:tcPr>
          <w:p w:rsidR="00F9264A" w:rsidRDefault="00F9264A" w:rsidP="00CB0440">
            <w:pPr>
              <w:jc w:val="center"/>
              <w:rPr>
                <w:ins w:id="3874" w:author="abc" w:date="2018-07-02T14:37:00Z"/>
                <w:rFonts w:eastAsia="Calibri"/>
                <w:szCs w:val="26"/>
              </w:rPr>
            </w:pPr>
            <w:ins w:id="3875" w:author="abc" w:date="2018-07-02T14:37:00Z">
              <w:r>
                <w:rPr>
                  <w:rFonts w:eastAsia="Calibri"/>
                  <w:szCs w:val="26"/>
                </w:rPr>
                <w:t>2</w:t>
              </w:r>
            </w:ins>
          </w:p>
        </w:tc>
        <w:tc>
          <w:tcPr>
            <w:tcW w:w="2268" w:type="dxa"/>
            <w:shd w:val="clear" w:color="auto" w:fill="auto"/>
            <w:vAlign w:val="center"/>
          </w:tcPr>
          <w:p w:rsidR="00F9264A" w:rsidRPr="00302D9C" w:rsidRDefault="00F9264A" w:rsidP="00CB0440">
            <w:pPr>
              <w:jc w:val="center"/>
              <w:rPr>
                <w:ins w:id="3876" w:author="abc" w:date="2018-07-02T14:37:00Z"/>
                <w:rFonts w:eastAsia="Calibri"/>
                <w:szCs w:val="26"/>
              </w:rPr>
            </w:pPr>
            <w:ins w:id="3877" w:author="abc" w:date="2018-07-02T14:38:00Z">
              <w:r w:rsidRPr="00F9264A">
                <w:rPr>
                  <w:rFonts w:eastAsia="Calibri"/>
                  <w:szCs w:val="26"/>
                </w:rPr>
                <w:t>TenLop</w:t>
              </w:r>
            </w:ins>
          </w:p>
        </w:tc>
        <w:tc>
          <w:tcPr>
            <w:tcW w:w="1843" w:type="dxa"/>
            <w:shd w:val="clear" w:color="auto" w:fill="auto"/>
            <w:vAlign w:val="center"/>
          </w:tcPr>
          <w:p w:rsidR="00F9264A" w:rsidRPr="00302D9C" w:rsidRDefault="00F9264A" w:rsidP="00CB0440">
            <w:pPr>
              <w:jc w:val="center"/>
              <w:rPr>
                <w:ins w:id="3878" w:author="abc" w:date="2018-07-02T14:37:00Z"/>
                <w:rFonts w:eastAsia="Calibri"/>
                <w:szCs w:val="26"/>
              </w:rPr>
            </w:pPr>
            <w:ins w:id="3879" w:author="abc" w:date="2018-07-02T14:38:00Z">
              <w:r w:rsidRPr="00F9264A">
                <w:rPr>
                  <w:rFonts w:eastAsia="Calibri"/>
                  <w:szCs w:val="26"/>
                </w:rPr>
                <w:t>nvarchar(100)</w:t>
              </w:r>
            </w:ins>
          </w:p>
        </w:tc>
        <w:tc>
          <w:tcPr>
            <w:tcW w:w="2126" w:type="dxa"/>
            <w:shd w:val="clear" w:color="auto" w:fill="auto"/>
            <w:vAlign w:val="center"/>
          </w:tcPr>
          <w:p w:rsidR="00F9264A" w:rsidRPr="00302D9C" w:rsidRDefault="00F9264A" w:rsidP="00CB0440">
            <w:pPr>
              <w:jc w:val="center"/>
              <w:rPr>
                <w:ins w:id="3880" w:author="abc" w:date="2018-07-02T14:37:00Z"/>
                <w:rFonts w:eastAsia="Calibri"/>
                <w:szCs w:val="26"/>
              </w:rPr>
            </w:pPr>
            <w:ins w:id="3881" w:author="abc" w:date="2018-07-02T14:38:00Z">
              <w:r>
                <w:rPr>
                  <w:rFonts w:eastAsia="Calibri"/>
                  <w:szCs w:val="26"/>
                </w:rPr>
                <w:t>Null</w:t>
              </w:r>
            </w:ins>
          </w:p>
        </w:tc>
        <w:tc>
          <w:tcPr>
            <w:tcW w:w="2267" w:type="dxa"/>
            <w:shd w:val="clear" w:color="auto" w:fill="auto"/>
            <w:vAlign w:val="center"/>
          </w:tcPr>
          <w:p w:rsidR="00F9264A" w:rsidRPr="00302D9C" w:rsidRDefault="00F9264A" w:rsidP="00CB0440">
            <w:pPr>
              <w:jc w:val="center"/>
              <w:rPr>
                <w:ins w:id="3882" w:author="abc" w:date="2018-07-02T14:37:00Z"/>
                <w:rFonts w:eastAsia="Calibri"/>
                <w:szCs w:val="26"/>
              </w:rPr>
            </w:pPr>
          </w:p>
        </w:tc>
      </w:tr>
      <w:tr w:rsidR="00F9264A" w:rsidRPr="00302D9C" w:rsidTr="00CB0440">
        <w:trPr>
          <w:trHeight w:val="680"/>
          <w:ins w:id="3883" w:author="abc" w:date="2018-07-02T14:37:00Z"/>
        </w:trPr>
        <w:tc>
          <w:tcPr>
            <w:tcW w:w="846" w:type="dxa"/>
            <w:shd w:val="clear" w:color="auto" w:fill="auto"/>
            <w:vAlign w:val="center"/>
          </w:tcPr>
          <w:p w:rsidR="00F9264A" w:rsidRDefault="00F9264A" w:rsidP="00CB0440">
            <w:pPr>
              <w:jc w:val="center"/>
              <w:rPr>
                <w:ins w:id="3884" w:author="abc" w:date="2018-07-02T14:37:00Z"/>
                <w:rFonts w:eastAsia="Calibri"/>
                <w:szCs w:val="26"/>
              </w:rPr>
            </w:pPr>
            <w:ins w:id="3885" w:author="abc" w:date="2018-07-02T14:37:00Z">
              <w:r>
                <w:rPr>
                  <w:rFonts w:eastAsia="Calibri"/>
                  <w:szCs w:val="26"/>
                </w:rPr>
                <w:t>3</w:t>
              </w:r>
            </w:ins>
          </w:p>
        </w:tc>
        <w:tc>
          <w:tcPr>
            <w:tcW w:w="2268" w:type="dxa"/>
            <w:shd w:val="clear" w:color="auto" w:fill="auto"/>
            <w:vAlign w:val="center"/>
          </w:tcPr>
          <w:p w:rsidR="00F9264A" w:rsidRPr="00302D9C" w:rsidRDefault="00F9264A" w:rsidP="00CB0440">
            <w:pPr>
              <w:jc w:val="center"/>
              <w:rPr>
                <w:ins w:id="3886" w:author="abc" w:date="2018-07-02T14:37:00Z"/>
                <w:rFonts w:eastAsia="Calibri"/>
                <w:szCs w:val="26"/>
              </w:rPr>
            </w:pPr>
            <w:ins w:id="3887" w:author="abc" w:date="2018-07-02T14:38:00Z">
              <w:r w:rsidRPr="00F9264A">
                <w:rPr>
                  <w:rFonts w:eastAsia="Calibri"/>
                  <w:szCs w:val="26"/>
                </w:rPr>
                <w:t>SiSo</w:t>
              </w:r>
            </w:ins>
          </w:p>
        </w:tc>
        <w:tc>
          <w:tcPr>
            <w:tcW w:w="1843" w:type="dxa"/>
            <w:shd w:val="clear" w:color="auto" w:fill="auto"/>
            <w:vAlign w:val="center"/>
          </w:tcPr>
          <w:p w:rsidR="00F9264A" w:rsidRPr="00302D9C" w:rsidRDefault="00F9264A" w:rsidP="00CB0440">
            <w:pPr>
              <w:jc w:val="center"/>
              <w:rPr>
                <w:ins w:id="3888" w:author="abc" w:date="2018-07-02T14:37:00Z"/>
                <w:rFonts w:eastAsia="Calibri"/>
                <w:szCs w:val="26"/>
              </w:rPr>
            </w:pPr>
            <w:ins w:id="3889" w:author="abc" w:date="2018-07-02T14:38:00Z">
              <w:r>
                <w:rPr>
                  <w:rFonts w:eastAsia="Calibri"/>
                  <w:szCs w:val="26"/>
                </w:rPr>
                <w:t>Int</w:t>
              </w:r>
            </w:ins>
          </w:p>
        </w:tc>
        <w:tc>
          <w:tcPr>
            <w:tcW w:w="2126" w:type="dxa"/>
            <w:shd w:val="clear" w:color="auto" w:fill="auto"/>
            <w:vAlign w:val="center"/>
          </w:tcPr>
          <w:p w:rsidR="00F9264A" w:rsidRPr="00302D9C" w:rsidRDefault="00F9264A" w:rsidP="00CB0440">
            <w:pPr>
              <w:jc w:val="center"/>
              <w:rPr>
                <w:ins w:id="3890" w:author="abc" w:date="2018-07-02T14:37:00Z"/>
                <w:rFonts w:eastAsia="Calibri"/>
                <w:szCs w:val="26"/>
              </w:rPr>
            </w:pPr>
            <w:ins w:id="3891" w:author="abc" w:date="2018-07-02T14:38:00Z">
              <w:r>
                <w:rPr>
                  <w:rFonts w:eastAsia="Calibri"/>
                  <w:szCs w:val="26"/>
                </w:rPr>
                <w:t>Null</w:t>
              </w:r>
            </w:ins>
          </w:p>
        </w:tc>
        <w:tc>
          <w:tcPr>
            <w:tcW w:w="2267" w:type="dxa"/>
            <w:shd w:val="clear" w:color="auto" w:fill="auto"/>
            <w:vAlign w:val="center"/>
          </w:tcPr>
          <w:p w:rsidR="00F9264A" w:rsidRPr="00302D9C" w:rsidRDefault="00F9264A" w:rsidP="00CB0440">
            <w:pPr>
              <w:jc w:val="center"/>
              <w:rPr>
                <w:ins w:id="3892" w:author="abc" w:date="2018-07-02T14:37:00Z"/>
                <w:rFonts w:eastAsia="Calibri"/>
                <w:szCs w:val="26"/>
              </w:rPr>
            </w:pPr>
          </w:p>
        </w:tc>
      </w:tr>
      <w:tr w:rsidR="00F9264A" w:rsidRPr="00302D9C" w:rsidTr="00CB0440">
        <w:trPr>
          <w:trHeight w:val="680"/>
          <w:ins w:id="3893" w:author="abc" w:date="2018-07-02T14:37:00Z"/>
        </w:trPr>
        <w:tc>
          <w:tcPr>
            <w:tcW w:w="846" w:type="dxa"/>
            <w:shd w:val="clear" w:color="auto" w:fill="auto"/>
            <w:vAlign w:val="center"/>
          </w:tcPr>
          <w:p w:rsidR="00F9264A" w:rsidRDefault="00F9264A" w:rsidP="00CB0440">
            <w:pPr>
              <w:jc w:val="center"/>
              <w:rPr>
                <w:ins w:id="3894" w:author="abc" w:date="2018-07-02T14:37:00Z"/>
                <w:rFonts w:eastAsia="Calibri"/>
                <w:szCs w:val="26"/>
              </w:rPr>
            </w:pPr>
            <w:ins w:id="3895" w:author="abc" w:date="2018-07-02T14:38:00Z">
              <w:r>
                <w:rPr>
                  <w:rFonts w:eastAsia="Calibri"/>
                  <w:szCs w:val="26"/>
                </w:rPr>
                <w:t>4</w:t>
              </w:r>
            </w:ins>
          </w:p>
        </w:tc>
        <w:tc>
          <w:tcPr>
            <w:tcW w:w="2268" w:type="dxa"/>
            <w:shd w:val="clear" w:color="auto" w:fill="auto"/>
            <w:vAlign w:val="center"/>
          </w:tcPr>
          <w:p w:rsidR="00F9264A" w:rsidRPr="00302D9C" w:rsidRDefault="00F9264A" w:rsidP="00CB0440">
            <w:pPr>
              <w:jc w:val="center"/>
              <w:rPr>
                <w:ins w:id="3896" w:author="abc" w:date="2018-07-02T14:37:00Z"/>
                <w:rFonts w:eastAsia="Calibri"/>
                <w:szCs w:val="26"/>
              </w:rPr>
            </w:pPr>
            <w:ins w:id="3897" w:author="abc" w:date="2018-07-02T14:38:00Z">
              <w:r w:rsidRPr="00F9264A">
                <w:rPr>
                  <w:rFonts w:eastAsia="Calibri"/>
                  <w:szCs w:val="26"/>
                </w:rPr>
                <w:t>LoaiLop</w:t>
              </w:r>
            </w:ins>
          </w:p>
        </w:tc>
        <w:tc>
          <w:tcPr>
            <w:tcW w:w="1843" w:type="dxa"/>
            <w:shd w:val="clear" w:color="auto" w:fill="auto"/>
            <w:vAlign w:val="center"/>
          </w:tcPr>
          <w:p w:rsidR="00F9264A" w:rsidRPr="00302D9C" w:rsidRDefault="00F9264A" w:rsidP="00CB0440">
            <w:pPr>
              <w:jc w:val="center"/>
              <w:rPr>
                <w:ins w:id="3898" w:author="abc" w:date="2018-07-02T14:37:00Z"/>
                <w:rFonts w:eastAsia="Calibri"/>
                <w:szCs w:val="26"/>
              </w:rPr>
            </w:pPr>
            <w:ins w:id="3899" w:author="abc" w:date="2018-07-02T14:38:00Z">
              <w:r>
                <w:rPr>
                  <w:rFonts w:eastAsia="Calibri"/>
                  <w:szCs w:val="26"/>
                </w:rPr>
                <w:t>int</w:t>
              </w:r>
            </w:ins>
          </w:p>
        </w:tc>
        <w:tc>
          <w:tcPr>
            <w:tcW w:w="2126" w:type="dxa"/>
            <w:shd w:val="clear" w:color="auto" w:fill="auto"/>
            <w:vAlign w:val="center"/>
          </w:tcPr>
          <w:p w:rsidR="00F9264A" w:rsidRPr="00302D9C" w:rsidRDefault="00F9264A" w:rsidP="00CB0440">
            <w:pPr>
              <w:jc w:val="center"/>
              <w:rPr>
                <w:ins w:id="3900" w:author="abc" w:date="2018-07-02T14:37:00Z"/>
                <w:rFonts w:eastAsia="Calibri"/>
                <w:szCs w:val="26"/>
              </w:rPr>
            </w:pPr>
            <w:ins w:id="3901" w:author="abc" w:date="2018-07-02T14:38:00Z">
              <w:r>
                <w:rPr>
                  <w:rFonts w:eastAsia="Calibri"/>
                  <w:szCs w:val="26"/>
                </w:rPr>
                <w:t>FK</w:t>
              </w:r>
            </w:ins>
          </w:p>
        </w:tc>
        <w:tc>
          <w:tcPr>
            <w:tcW w:w="2267" w:type="dxa"/>
            <w:shd w:val="clear" w:color="auto" w:fill="auto"/>
            <w:vAlign w:val="center"/>
          </w:tcPr>
          <w:p w:rsidR="00F9264A" w:rsidRPr="00302D9C" w:rsidRDefault="00F9264A" w:rsidP="00CB0440">
            <w:pPr>
              <w:jc w:val="center"/>
              <w:rPr>
                <w:ins w:id="3902" w:author="abc" w:date="2018-07-02T14:37:00Z"/>
                <w:rFonts w:eastAsia="Calibri"/>
                <w:szCs w:val="26"/>
              </w:rPr>
            </w:pPr>
          </w:p>
        </w:tc>
      </w:tr>
      <w:tr w:rsidR="00F9264A" w:rsidRPr="00302D9C" w:rsidTr="00CB0440">
        <w:trPr>
          <w:trHeight w:val="680"/>
          <w:ins w:id="3903" w:author="abc" w:date="2018-07-02T14:37:00Z"/>
        </w:trPr>
        <w:tc>
          <w:tcPr>
            <w:tcW w:w="846" w:type="dxa"/>
            <w:shd w:val="clear" w:color="auto" w:fill="auto"/>
            <w:vAlign w:val="center"/>
          </w:tcPr>
          <w:p w:rsidR="00F9264A" w:rsidRDefault="00F9264A" w:rsidP="00CB0440">
            <w:pPr>
              <w:jc w:val="center"/>
              <w:rPr>
                <w:ins w:id="3904" w:author="abc" w:date="2018-07-02T14:37:00Z"/>
                <w:rFonts w:eastAsia="Calibri"/>
                <w:szCs w:val="26"/>
              </w:rPr>
            </w:pPr>
            <w:ins w:id="3905" w:author="abc" w:date="2018-07-02T14:38:00Z">
              <w:r>
                <w:rPr>
                  <w:rFonts w:eastAsia="Calibri"/>
                  <w:szCs w:val="26"/>
                </w:rPr>
                <w:t>5</w:t>
              </w:r>
            </w:ins>
          </w:p>
        </w:tc>
        <w:tc>
          <w:tcPr>
            <w:tcW w:w="2268" w:type="dxa"/>
            <w:shd w:val="clear" w:color="auto" w:fill="auto"/>
            <w:vAlign w:val="center"/>
          </w:tcPr>
          <w:p w:rsidR="00F9264A" w:rsidRPr="00302D9C" w:rsidRDefault="00F9264A" w:rsidP="00CB0440">
            <w:pPr>
              <w:jc w:val="center"/>
              <w:rPr>
                <w:ins w:id="3906" w:author="abc" w:date="2018-07-02T14:37:00Z"/>
                <w:rFonts w:eastAsia="Calibri"/>
                <w:szCs w:val="26"/>
              </w:rPr>
            </w:pPr>
            <w:ins w:id="3907" w:author="abc" w:date="2018-07-02T14:38:00Z">
              <w:r w:rsidRPr="00F9264A">
                <w:rPr>
                  <w:rFonts w:eastAsia="Calibri"/>
                  <w:szCs w:val="26"/>
                </w:rPr>
                <w:t>MaKhoiLop</w:t>
              </w:r>
            </w:ins>
          </w:p>
        </w:tc>
        <w:tc>
          <w:tcPr>
            <w:tcW w:w="1843" w:type="dxa"/>
            <w:shd w:val="clear" w:color="auto" w:fill="auto"/>
            <w:vAlign w:val="center"/>
          </w:tcPr>
          <w:p w:rsidR="00F9264A" w:rsidRPr="00302D9C" w:rsidRDefault="00F9264A" w:rsidP="00CB0440">
            <w:pPr>
              <w:jc w:val="center"/>
              <w:rPr>
                <w:ins w:id="3908" w:author="abc" w:date="2018-07-02T14:37:00Z"/>
                <w:rFonts w:eastAsia="Calibri"/>
                <w:szCs w:val="26"/>
              </w:rPr>
            </w:pPr>
            <w:ins w:id="3909" w:author="abc" w:date="2018-07-02T14:38:00Z">
              <w:r w:rsidRPr="00F9264A">
                <w:rPr>
                  <w:rFonts w:eastAsia="Calibri"/>
                  <w:szCs w:val="26"/>
                </w:rPr>
                <w:t>nvarchar(100)</w:t>
              </w:r>
            </w:ins>
          </w:p>
        </w:tc>
        <w:tc>
          <w:tcPr>
            <w:tcW w:w="2126" w:type="dxa"/>
            <w:shd w:val="clear" w:color="auto" w:fill="auto"/>
            <w:vAlign w:val="center"/>
          </w:tcPr>
          <w:p w:rsidR="00F9264A" w:rsidRPr="00302D9C" w:rsidRDefault="00F9264A" w:rsidP="00CB0440">
            <w:pPr>
              <w:jc w:val="center"/>
              <w:rPr>
                <w:ins w:id="3910" w:author="abc" w:date="2018-07-02T14:37:00Z"/>
                <w:rFonts w:eastAsia="Calibri"/>
                <w:szCs w:val="26"/>
              </w:rPr>
            </w:pPr>
            <w:ins w:id="3911" w:author="abc" w:date="2018-07-02T14:38:00Z">
              <w:r>
                <w:rPr>
                  <w:rFonts w:eastAsia="Calibri"/>
                  <w:szCs w:val="26"/>
                </w:rPr>
                <w:t>FK</w:t>
              </w:r>
            </w:ins>
          </w:p>
        </w:tc>
        <w:tc>
          <w:tcPr>
            <w:tcW w:w="2267" w:type="dxa"/>
            <w:shd w:val="clear" w:color="auto" w:fill="auto"/>
            <w:vAlign w:val="center"/>
          </w:tcPr>
          <w:p w:rsidR="00F9264A" w:rsidRPr="00302D9C" w:rsidRDefault="00F9264A" w:rsidP="00CB0440">
            <w:pPr>
              <w:jc w:val="center"/>
              <w:rPr>
                <w:ins w:id="3912" w:author="abc" w:date="2018-07-02T14:37:00Z"/>
                <w:rFonts w:eastAsia="Calibri"/>
                <w:szCs w:val="26"/>
              </w:rPr>
            </w:pPr>
          </w:p>
        </w:tc>
      </w:tr>
      <w:tr w:rsidR="00F9264A" w:rsidRPr="00302D9C" w:rsidTr="00CB0440">
        <w:trPr>
          <w:trHeight w:val="680"/>
          <w:ins w:id="3913" w:author="abc" w:date="2018-07-02T14:37:00Z"/>
        </w:trPr>
        <w:tc>
          <w:tcPr>
            <w:tcW w:w="846" w:type="dxa"/>
            <w:shd w:val="clear" w:color="auto" w:fill="auto"/>
            <w:vAlign w:val="center"/>
          </w:tcPr>
          <w:p w:rsidR="00F9264A" w:rsidRDefault="00F9264A" w:rsidP="00CB0440">
            <w:pPr>
              <w:jc w:val="center"/>
              <w:rPr>
                <w:ins w:id="3914" w:author="abc" w:date="2018-07-02T14:37:00Z"/>
                <w:rFonts w:eastAsia="Calibri"/>
                <w:szCs w:val="26"/>
              </w:rPr>
            </w:pPr>
            <w:ins w:id="3915" w:author="abc" w:date="2018-07-02T14:38:00Z">
              <w:r>
                <w:rPr>
                  <w:rFonts w:eastAsia="Calibri"/>
                  <w:szCs w:val="26"/>
                </w:rPr>
                <w:t>6</w:t>
              </w:r>
            </w:ins>
          </w:p>
        </w:tc>
        <w:tc>
          <w:tcPr>
            <w:tcW w:w="2268" w:type="dxa"/>
            <w:shd w:val="clear" w:color="auto" w:fill="auto"/>
            <w:vAlign w:val="center"/>
          </w:tcPr>
          <w:p w:rsidR="00F9264A" w:rsidRPr="00302D9C" w:rsidRDefault="00F9264A" w:rsidP="00CB0440">
            <w:pPr>
              <w:jc w:val="center"/>
              <w:rPr>
                <w:ins w:id="3916" w:author="abc" w:date="2018-07-02T14:37:00Z"/>
                <w:rFonts w:eastAsia="Calibri"/>
                <w:szCs w:val="26"/>
              </w:rPr>
            </w:pPr>
            <w:ins w:id="3917" w:author="abc" w:date="2018-07-02T14:38:00Z">
              <w:r w:rsidRPr="00F9264A">
                <w:rPr>
                  <w:rFonts w:eastAsia="Calibri"/>
                  <w:szCs w:val="26"/>
                </w:rPr>
                <w:t>GVCN</w:t>
              </w:r>
            </w:ins>
          </w:p>
        </w:tc>
        <w:tc>
          <w:tcPr>
            <w:tcW w:w="1843" w:type="dxa"/>
            <w:shd w:val="clear" w:color="auto" w:fill="auto"/>
            <w:vAlign w:val="center"/>
          </w:tcPr>
          <w:p w:rsidR="00F9264A" w:rsidRPr="00302D9C" w:rsidRDefault="00F9264A" w:rsidP="00CB0440">
            <w:pPr>
              <w:jc w:val="center"/>
              <w:rPr>
                <w:ins w:id="3918" w:author="abc" w:date="2018-07-02T14:37:00Z"/>
                <w:rFonts w:eastAsia="Calibri"/>
                <w:szCs w:val="26"/>
              </w:rPr>
            </w:pPr>
            <w:ins w:id="3919" w:author="abc" w:date="2018-07-02T14:38:00Z">
              <w:r w:rsidRPr="00F9264A">
                <w:rPr>
                  <w:rFonts w:eastAsia="Calibri"/>
                  <w:szCs w:val="26"/>
                </w:rPr>
                <w:t>varchar(10)</w:t>
              </w:r>
            </w:ins>
          </w:p>
        </w:tc>
        <w:tc>
          <w:tcPr>
            <w:tcW w:w="2126" w:type="dxa"/>
            <w:shd w:val="clear" w:color="auto" w:fill="auto"/>
            <w:vAlign w:val="center"/>
          </w:tcPr>
          <w:p w:rsidR="00F9264A" w:rsidRPr="00302D9C" w:rsidRDefault="00F9264A" w:rsidP="00CB0440">
            <w:pPr>
              <w:jc w:val="center"/>
              <w:rPr>
                <w:ins w:id="3920" w:author="abc" w:date="2018-07-02T14:37:00Z"/>
                <w:rFonts w:eastAsia="Calibri"/>
                <w:szCs w:val="26"/>
              </w:rPr>
            </w:pPr>
            <w:ins w:id="3921" w:author="abc" w:date="2018-07-02T14:38:00Z">
              <w:r>
                <w:rPr>
                  <w:rFonts w:eastAsia="Calibri"/>
                  <w:szCs w:val="26"/>
                </w:rPr>
                <w:t>FK</w:t>
              </w:r>
            </w:ins>
          </w:p>
        </w:tc>
        <w:tc>
          <w:tcPr>
            <w:tcW w:w="2267" w:type="dxa"/>
            <w:shd w:val="clear" w:color="auto" w:fill="auto"/>
            <w:vAlign w:val="center"/>
          </w:tcPr>
          <w:p w:rsidR="00F9264A" w:rsidRPr="00302D9C" w:rsidRDefault="00F9264A" w:rsidP="00CB0440">
            <w:pPr>
              <w:jc w:val="center"/>
              <w:rPr>
                <w:ins w:id="3922" w:author="abc" w:date="2018-07-02T14:37:00Z"/>
                <w:rFonts w:eastAsia="Calibri"/>
                <w:szCs w:val="26"/>
              </w:rPr>
            </w:pPr>
          </w:p>
        </w:tc>
      </w:tr>
      <w:tr w:rsidR="00F9264A" w:rsidRPr="00302D9C" w:rsidTr="00CB0440">
        <w:trPr>
          <w:trHeight w:val="680"/>
          <w:ins w:id="3923" w:author="abc" w:date="2018-07-02T14:37:00Z"/>
        </w:trPr>
        <w:tc>
          <w:tcPr>
            <w:tcW w:w="846" w:type="dxa"/>
            <w:shd w:val="clear" w:color="auto" w:fill="auto"/>
            <w:vAlign w:val="center"/>
          </w:tcPr>
          <w:p w:rsidR="00F9264A" w:rsidRDefault="00F9264A" w:rsidP="00CB0440">
            <w:pPr>
              <w:jc w:val="center"/>
              <w:rPr>
                <w:ins w:id="3924" w:author="abc" w:date="2018-07-02T14:37:00Z"/>
                <w:rFonts w:eastAsia="Calibri"/>
                <w:szCs w:val="26"/>
              </w:rPr>
            </w:pPr>
            <w:ins w:id="3925" w:author="abc" w:date="2018-07-02T14:38:00Z">
              <w:r>
                <w:rPr>
                  <w:rFonts w:eastAsia="Calibri"/>
                  <w:szCs w:val="26"/>
                </w:rPr>
                <w:t>7</w:t>
              </w:r>
            </w:ins>
          </w:p>
        </w:tc>
        <w:tc>
          <w:tcPr>
            <w:tcW w:w="2268" w:type="dxa"/>
            <w:shd w:val="clear" w:color="auto" w:fill="auto"/>
            <w:vAlign w:val="center"/>
          </w:tcPr>
          <w:p w:rsidR="00F9264A" w:rsidRPr="00302D9C" w:rsidRDefault="00F9264A" w:rsidP="00CB0440">
            <w:pPr>
              <w:jc w:val="center"/>
              <w:rPr>
                <w:ins w:id="3926" w:author="abc" w:date="2018-07-02T14:37:00Z"/>
                <w:rFonts w:eastAsia="Calibri"/>
                <w:szCs w:val="26"/>
              </w:rPr>
            </w:pPr>
            <w:ins w:id="3927" w:author="abc" w:date="2018-07-02T14:38:00Z">
              <w:r w:rsidRPr="00F9264A">
                <w:rPr>
                  <w:rFonts w:eastAsia="Calibri"/>
                  <w:szCs w:val="26"/>
                </w:rPr>
                <w:t>NamHoc</w:t>
              </w:r>
            </w:ins>
          </w:p>
        </w:tc>
        <w:tc>
          <w:tcPr>
            <w:tcW w:w="1843" w:type="dxa"/>
            <w:shd w:val="clear" w:color="auto" w:fill="auto"/>
            <w:vAlign w:val="center"/>
          </w:tcPr>
          <w:p w:rsidR="00F9264A" w:rsidRPr="00302D9C" w:rsidRDefault="00F9264A" w:rsidP="00CB0440">
            <w:pPr>
              <w:jc w:val="center"/>
              <w:rPr>
                <w:ins w:id="3928" w:author="abc" w:date="2018-07-02T14:37:00Z"/>
                <w:rFonts w:eastAsia="Calibri"/>
                <w:szCs w:val="26"/>
              </w:rPr>
            </w:pPr>
            <w:ins w:id="3929" w:author="abc" w:date="2018-07-02T14:38:00Z">
              <w:r>
                <w:rPr>
                  <w:rFonts w:eastAsia="Calibri"/>
                  <w:szCs w:val="26"/>
                </w:rPr>
                <w:t>nvarchar(5</w:t>
              </w:r>
              <w:r w:rsidRPr="00F9264A">
                <w:rPr>
                  <w:rFonts w:eastAsia="Calibri"/>
                  <w:szCs w:val="26"/>
                </w:rPr>
                <w:t>0)</w:t>
              </w:r>
            </w:ins>
          </w:p>
        </w:tc>
        <w:tc>
          <w:tcPr>
            <w:tcW w:w="2126" w:type="dxa"/>
            <w:shd w:val="clear" w:color="auto" w:fill="auto"/>
            <w:vAlign w:val="center"/>
          </w:tcPr>
          <w:p w:rsidR="00F9264A" w:rsidRPr="00302D9C" w:rsidRDefault="00F9264A" w:rsidP="00CB0440">
            <w:pPr>
              <w:jc w:val="center"/>
              <w:rPr>
                <w:ins w:id="3930" w:author="abc" w:date="2018-07-02T14:37:00Z"/>
                <w:rFonts w:eastAsia="Calibri"/>
                <w:szCs w:val="26"/>
              </w:rPr>
            </w:pPr>
            <w:ins w:id="3931" w:author="abc" w:date="2018-07-02T14:39:00Z">
              <w:r>
                <w:rPr>
                  <w:rFonts w:eastAsia="Calibri"/>
                  <w:szCs w:val="26"/>
                </w:rPr>
                <w:t>FK</w:t>
              </w:r>
            </w:ins>
          </w:p>
        </w:tc>
        <w:tc>
          <w:tcPr>
            <w:tcW w:w="2267" w:type="dxa"/>
            <w:shd w:val="clear" w:color="auto" w:fill="auto"/>
            <w:vAlign w:val="center"/>
          </w:tcPr>
          <w:p w:rsidR="00F9264A" w:rsidRPr="00302D9C" w:rsidRDefault="00F9264A" w:rsidP="00CB0440">
            <w:pPr>
              <w:jc w:val="center"/>
              <w:rPr>
                <w:ins w:id="3932" w:author="abc" w:date="2018-07-02T14:37:00Z"/>
                <w:rFonts w:eastAsia="Calibri"/>
                <w:szCs w:val="26"/>
              </w:rPr>
            </w:pPr>
          </w:p>
        </w:tc>
      </w:tr>
    </w:tbl>
    <w:p w:rsidR="00F9264A" w:rsidRDefault="00F9264A" w:rsidP="00233B8F">
      <w:pPr>
        <w:pStyle w:val="ListParagraph"/>
        <w:ind w:left="1080"/>
        <w:rPr>
          <w:ins w:id="3933" w:author="abc" w:date="2018-07-02T14:39:00Z"/>
        </w:rPr>
        <w:pPrChange w:id="3934" w:author="abc" w:date="2018-07-02T14:09:00Z">
          <w:pPr>
            <w:pStyle w:val="ListParagraph"/>
            <w:numPr>
              <w:numId w:val="4"/>
            </w:numPr>
            <w:ind w:hanging="360"/>
          </w:pPr>
        </w:pPrChange>
      </w:pPr>
      <w:ins w:id="3935" w:author="abc" w:date="2018-07-02T14:39:00Z">
        <w:r>
          <w:t>MonHoc</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936" w:author="abc" w:date="2018-07-02T14:39:00Z"/>
        </w:trPr>
        <w:tc>
          <w:tcPr>
            <w:tcW w:w="846" w:type="dxa"/>
            <w:shd w:val="clear" w:color="auto" w:fill="auto"/>
            <w:vAlign w:val="center"/>
          </w:tcPr>
          <w:p w:rsidR="00F9264A" w:rsidRPr="00302D9C" w:rsidRDefault="00F9264A" w:rsidP="00CB0440">
            <w:pPr>
              <w:jc w:val="center"/>
              <w:rPr>
                <w:ins w:id="3937" w:author="abc" w:date="2018-07-02T14:39:00Z"/>
                <w:rFonts w:eastAsia="Calibri"/>
                <w:szCs w:val="26"/>
              </w:rPr>
            </w:pPr>
            <w:ins w:id="3938" w:author="abc" w:date="2018-07-02T14:39: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939" w:author="abc" w:date="2018-07-02T14:39:00Z"/>
                <w:rFonts w:eastAsia="Calibri"/>
                <w:szCs w:val="26"/>
              </w:rPr>
            </w:pPr>
            <w:ins w:id="3940" w:author="abc" w:date="2018-07-02T14:39: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941" w:author="abc" w:date="2018-07-02T14:39:00Z"/>
                <w:rFonts w:eastAsia="Calibri"/>
                <w:szCs w:val="26"/>
              </w:rPr>
            </w:pPr>
            <w:ins w:id="3942" w:author="abc" w:date="2018-07-02T14:39: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943" w:author="abc" w:date="2018-07-02T14:39:00Z"/>
                <w:rFonts w:eastAsia="Calibri"/>
                <w:szCs w:val="26"/>
              </w:rPr>
            </w:pPr>
            <w:ins w:id="3944" w:author="abc" w:date="2018-07-02T14:39: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945" w:author="abc" w:date="2018-07-02T14:39:00Z"/>
                <w:rFonts w:eastAsia="Calibri"/>
                <w:szCs w:val="26"/>
              </w:rPr>
            </w:pPr>
            <w:ins w:id="3946" w:author="abc" w:date="2018-07-02T14:39:00Z">
              <w:r w:rsidRPr="00302D9C">
                <w:rPr>
                  <w:rFonts w:eastAsia="Calibri"/>
                  <w:szCs w:val="26"/>
                </w:rPr>
                <w:t>Diễn giải</w:t>
              </w:r>
            </w:ins>
          </w:p>
        </w:tc>
      </w:tr>
      <w:tr w:rsidR="00F9264A" w:rsidRPr="00302D9C" w:rsidTr="00CB0440">
        <w:trPr>
          <w:trHeight w:val="680"/>
          <w:ins w:id="3947" w:author="abc" w:date="2018-07-02T14:39:00Z"/>
        </w:trPr>
        <w:tc>
          <w:tcPr>
            <w:tcW w:w="846" w:type="dxa"/>
            <w:shd w:val="clear" w:color="auto" w:fill="auto"/>
            <w:vAlign w:val="center"/>
          </w:tcPr>
          <w:p w:rsidR="00F9264A" w:rsidRPr="00302D9C" w:rsidRDefault="00F9264A" w:rsidP="00CB0440">
            <w:pPr>
              <w:jc w:val="center"/>
              <w:rPr>
                <w:ins w:id="3948" w:author="abc" w:date="2018-07-02T14:39:00Z"/>
                <w:rFonts w:eastAsia="Calibri"/>
                <w:szCs w:val="26"/>
              </w:rPr>
            </w:pPr>
            <w:ins w:id="3949" w:author="abc" w:date="2018-07-02T14:39:00Z">
              <w:r>
                <w:rPr>
                  <w:rFonts w:eastAsia="Calibri"/>
                  <w:szCs w:val="26"/>
                </w:rPr>
                <w:t>1</w:t>
              </w:r>
            </w:ins>
          </w:p>
        </w:tc>
        <w:tc>
          <w:tcPr>
            <w:tcW w:w="2268" w:type="dxa"/>
            <w:shd w:val="clear" w:color="auto" w:fill="auto"/>
            <w:vAlign w:val="center"/>
          </w:tcPr>
          <w:p w:rsidR="00F9264A" w:rsidRPr="00302D9C" w:rsidRDefault="00F9264A" w:rsidP="00CB0440">
            <w:pPr>
              <w:jc w:val="center"/>
              <w:rPr>
                <w:ins w:id="3950" w:author="abc" w:date="2018-07-02T14:39:00Z"/>
                <w:rFonts w:eastAsia="Calibri"/>
                <w:szCs w:val="26"/>
              </w:rPr>
            </w:pPr>
            <w:ins w:id="3951" w:author="abc" w:date="2018-07-02T14:39:00Z">
              <w:r w:rsidRPr="00F9264A">
                <w:rPr>
                  <w:rFonts w:eastAsia="Calibri"/>
                  <w:szCs w:val="26"/>
                </w:rPr>
                <w:t>MaMH</w:t>
              </w:r>
            </w:ins>
          </w:p>
        </w:tc>
        <w:tc>
          <w:tcPr>
            <w:tcW w:w="1843" w:type="dxa"/>
            <w:shd w:val="clear" w:color="auto" w:fill="auto"/>
            <w:vAlign w:val="center"/>
          </w:tcPr>
          <w:p w:rsidR="00F9264A" w:rsidRPr="00302D9C" w:rsidRDefault="00F9264A" w:rsidP="00CB0440">
            <w:pPr>
              <w:jc w:val="center"/>
              <w:rPr>
                <w:ins w:id="3952" w:author="abc" w:date="2018-07-02T14:39:00Z"/>
                <w:rFonts w:eastAsia="Calibri"/>
                <w:szCs w:val="26"/>
              </w:rPr>
            </w:pPr>
            <w:ins w:id="3953" w:author="abc" w:date="2018-07-02T14:39:00Z">
              <w:r w:rsidRPr="00F9264A">
                <w:rPr>
                  <w:rFonts w:eastAsia="Calibri"/>
                  <w:szCs w:val="26"/>
                </w:rPr>
                <w:t>varchar(10)</w:t>
              </w:r>
            </w:ins>
          </w:p>
        </w:tc>
        <w:tc>
          <w:tcPr>
            <w:tcW w:w="2126" w:type="dxa"/>
            <w:shd w:val="clear" w:color="auto" w:fill="auto"/>
            <w:vAlign w:val="center"/>
          </w:tcPr>
          <w:p w:rsidR="00F9264A" w:rsidRPr="00302D9C" w:rsidRDefault="00F9264A" w:rsidP="00CB0440">
            <w:pPr>
              <w:jc w:val="center"/>
              <w:rPr>
                <w:ins w:id="3954" w:author="abc" w:date="2018-07-02T14:39:00Z"/>
                <w:rFonts w:eastAsia="Calibri"/>
                <w:szCs w:val="26"/>
              </w:rPr>
            </w:pPr>
            <w:ins w:id="3955" w:author="abc" w:date="2018-07-02T14:39:00Z">
              <w:r>
                <w:rPr>
                  <w:rFonts w:eastAsia="Calibri"/>
                  <w:szCs w:val="26"/>
                </w:rPr>
                <w:t>PK</w:t>
              </w:r>
            </w:ins>
          </w:p>
        </w:tc>
        <w:tc>
          <w:tcPr>
            <w:tcW w:w="2267" w:type="dxa"/>
            <w:shd w:val="clear" w:color="auto" w:fill="auto"/>
            <w:vAlign w:val="center"/>
          </w:tcPr>
          <w:p w:rsidR="00F9264A" w:rsidRPr="00302D9C" w:rsidRDefault="00F9264A" w:rsidP="00CB0440">
            <w:pPr>
              <w:jc w:val="center"/>
              <w:rPr>
                <w:ins w:id="3956" w:author="abc" w:date="2018-07-02T14:39:00Z"/>
                <w:rFonts w:eastAsia="Calibri"/>
                <w:szCs w:val="26"/>
              </w:rPr>
            </w:pPr>
          </w:p>
        </w:tc>
      </w:tr>
      <w:tr w:rsidR="00F9264A" w:rsidRPr="00302D9C" w:rsidTr="00CB0440">
        <w:trPr>
          <w:trHeight w:val="680"/>
          <w:ins w:id="3957" w:author="abc" w:date="2018-07-02T14:39:00Z"/>
        </w:trPr>
        <w:tc>
          <w:tcPr>
            <w:tcW w:w="846" w:type="dxa"/>
            <w:shd w:val="clear" w:color="auto" w:fill="auto"/>
            <w:vAlign w:val="center"/>
          </w:tcPr>
          <w:p w:rsidR="00F9264A" w:rsidRDefault="00F9264A" w:rsidP="00CB0440">
            <w:pPr>
              <w:jc w:val="center"/>
              <w:rPr>
                <w:ins w:id="3958" w:author="abc" w:date="2018-07-02T14:39:00Z"/>
                <w:rFonts w:eastAsia="Calibri"/>
                <w:szCs w:val="26"/>
              </w:rPr>
            </w:pPr>
            <w:ins w:id="3959" w:author="abc" w:date="2018-07-02T14:39:00Z">
              <w:r>
                <w:rPr>
                  <w:rFonts w:eastAsia="Calibri"/>
                  <w:szCs w:val="26"/>
                </w:rPr>
                <w:t>2</w:t>
              </w:r>
            </w:ins>
          </w:p>
        </w:tc>
        <w:tc>
          <w:tcPr>
            <w:tcW w:w="2268" w:type="dxa"/>
            <w:shd w:val="clear" w:color="auto" w:fill="auto"/>
            <w:vAlign w:val="center"/>
          </w:tcPr>
          <w:p w:rsidR="00F9264A" w:rsidRPr="00302D9C" w:rsidRDefault="00F9264A" w:rsidP="00CB0440">
            <w:pPr>
              <w:jc w:val="center"/>
              <w:rPr>
                <w:ins w:id="3960" w:author="abc" w:date="2018-07-02T14:39:00Z"/>
                <w:rFonts w:eastAsia="Calibri"/>
                <w:szCs w:val="26"/>
              </w:rPr>
            </w:pPr>
            <w:ins w:id="3961" w:author="abc" w:date="2018-07-02T14:39:00Z">
              <w:r w:rsidRPr="00F9264A">
                <w:rPr>
                  <w:rFonts w:eastAsia="Calibri"/>
                  <w:szCs w:val="26"/>
                </w:rPr>
                <w:t>TenMon</w:t>
              </w:r>
            </w:ins>
          </w:p>
        </w:tc>
        <w:tc>
          <w:tcPr>
            <w:tcW w:w="1843" w:type="dxa"/>
            <w:shd w:val="clear" w:color="auto" w:fill="auto"/>
            <w:vAlign w:val="center"/>
          </w:tcPr>
          <w:p w:rsidR="00F9264A" w:rsidRPr="00302D9C" w:rsidRDefault="00F9264A" w:rsidP="00CB0440">
            <w:pPr>
              <w:jc w:val="center"/>
              <w:rPr>
                <w:ins w:id="3962" w:author="abc" w:date="2018-07-02T14:39:00Z"/>
                <w:rFonts w:eastAsia="Calibri"/>
                <w:szCs w:val="26"/>
              </w:rPr>
            </w:pPr>
            <w:ins w:id="3963" w:author="abc" w:date="2018-07-02T14:39:00Z">
              <w:r w:rsidRPr="00F9264A">
                <w:rPr>
                  <w:rFonts w:eastAsia="Calibri"/>
                  <w:szCs w:val="26"/>
                </w:rPr>
                <w:t>nvarchar(100)</w:t>
              </w:r>
            </w:ins>
          </w:p>
        </w:tc>
        <w:tc>
          <w:tcPr>
            <w:tcW w:w="2126" w:type="dxa"/>
            <w:shd w:val="clear" w:color="auto" w:fill="auto"/>
            <w:vAlign w:val="center"/>
          </w:tcPr>
          <w:p w:rsidR="00F9264A" w:rsidRPr="00302D9C" w:rsidRDefault="00F9264A" w:rsidP="00CB0440">
            <w:pPr>
              <w:jc w:val="center"/>
              <w:rPr>
                <w:ins w:id="3964" w:author="abc" w:date="2018-07-02T14:39:00Z"/>
                <w:rFonts w:eastAsia="Calibri"/>
                <w:szCs w:val="26"/>
              </w:rPr>
            </w:pPr>
            <w:ins w:id="3965" w:author="abc" w:date="2018-07-02T14:39:00Z">
              <w:r>
                <w:rPr>
                  <w:rFonts w:eastAsia="Calibri"/>
                  <w:szCs w:val="26"/>
                </w:rPr>
                <w:t>Null</w:t>
              </w:r>
            </w:ins>
          </w:p>
        </w:tc>
        <w:tc>
          <w:tcPr>
            <w:tcW w:w="2267" w:type="dxa"/>
            <w:shd w:val="clear" w:color="auto" w:fill="auto"/>
            <w:vAlign w:val="center"/>
          </w:tcPr>
          <w:p w:rsidR="00F9264A" w:rsidRPr="00302D9C" w:rsidRDefault="00F9264A" w:rsidP="00CB0440">
            <w:pPr>
              <w:jc w:val="center"/>
              <w:rPr>
                <w:ins w:id="3966" w:author="abc" w:date="2018-07-02T14:39:00Z"/>
                <w:rFonts w:eastAsia="Calibri"/>
                <w:szCs w:val="26"/>
              </w:rPr>
            </w:pPr>
          </w:p>
        </w:tc>
      </w:tr>
      <w:tr w:rsidR="00F9264A" w:rsidRPr="00302D9C" w:rsidTr="00CB0440">
        <w:trPr>
          <w:trHeight w:val="680"/>
          <w:ins w:id="3967" w:author="abc" w:date="2018-07-02T14:39:00Z"/>
        </w:trPr>
        <w:tc>
          <w:tcPr>
            <w:tcW w:w="846" w:type="dxa"/>
            <w:shd w:val="clear" w:color="auto" w:fill="auto"/>
            <w:vAlign w:val="center"/>
          </w:tcPr>
          <w:p w:rsidR="00F9264A" w:rsidRDefault="00F9264A" w:rsidP="00CB0440">
            <w:pPr>
              <w:jc w:val="center"/>
              <w:rPr>
                <w:ins w:id="3968" w:author="abc" w:date="2018-07-02T14:39:00Z"/>
                <w:rFonts w:eastAsia="Calibri"/>
                <w:szCs w:val="26"/>
              </w:rPr>
            </w:pPr>
            <w:ins w:id="3969" w:author="abc" w:date="2018-07-02T14:39:00Z">
              <w:r>
                <w:rPr>
                  <w:rFonts w:eastAsia="Calibri"/>
                  <w:szCs w:val="26"/>
                </w:rPr>
                <w:t>3</w:t>
              </w:r>
            </w:ins>
          </w:p>
        </w:tc>
        <w:tc>
          <w:tcPr>
            <w:tcW w:w="2268" w:type="dxa"/>
            <w:shd w:val="clear" w:color="auto" w:fill="auto"/>
            <w:vAlign w:val="center"/>
          </w:tcPr>
          <w:p w:rsidR="00F9264A" w:rsidRPr="00302D9C" w:rsidRDefault="00F9264A" w:rsidP="00CB0440">
            <w:pPr>
              <w:jc w:val="center"/>
              <w:rPr>
                <w:ins w:id="3970" w:author="abc" w:date="2018-07-02T14:39:00Z"/>
                <w:rFonts w:eastAsia="Calibri"/>
                <w:szCs w:val="26"/>
              </w:rPr>
            </w:pPr>
            <w:ins w:id="3971" w:author="abc" w:date="2018-07-02T14:39:00Z">
              <w:r w:rsidRPr="00F9264A">
                <w:rPr>
                  <w:rFonts w:eastAsia="Calibri"/>
                  <w:szCs w:val="26"/>
                </w:rPr>
                <w:t>HeSoMon</w:t>
              </w:r>
            </w:ins>
          </w:p>
        </w:tc>
        <w:tc>
          <w:tcPr>
            <w:tcW w:w="1843" w:type="dxa"/>
            <w:shd w:val="clear" w:color="auto" w:fill="auto"/>
            <w:vAlign w:val="center"/>
          </w:tcPr>
          <w:p w:rsidR="00F9264A" w:rsidRPr="00302D9C" w:rsidRDefault="00F9264A" w:rsidP="00CB0440">
            <w:pPr>
              <w:jc w:val="center"/>
              <w:rPr>
                <w:ins w:id="3972" w:author="abc" w:date="2018-07-02T14:39:00Z"/>
                <w:rFonts w:eastAsia="Calibri"/>
                <w:szCs w:val="26"/>
              </w:rPr>
            </w:pPr>
            <w:ins w:id="3973" w:author="abc" w:date="2018-07-02T14:39:00Z">
              <w:r>
                <w:rPr>
                  <w:rFonts w:eastAsia="Calibri"/>
                  <w:szCs w:val="26"/>
                </w:rPr>
                <w:t>int</w:t>
              </w:r>
            </w:ins>
          </w:p>
        </w:tc>
        <w:tc>
          <w:tcPr>
            <w:tcW w:w="2126" w:type="dxa"/>
            <w:shd w:val="clear" w:color="auto" w:fill="auto"/>
            <w:vAlign w:val="center"/>
          </w:tcPr>
          <w:p w:rsidR="00F9264A" w:rsidRPr="00302D9C" w:rsidRDefault="00F9264A" w:rsidP="00CB0440">
            <w:pPr>
              <w:jc w:val="center"/>
              <w:rPr>
                <w:ins w:id="3974" w:author="abc" w:date="2018-07-02T14:39:00Z"/>
                <w:rFonts w:eastAsia="Calibri"/>
                <w:szCs w:val="26"/>
              </w:rPr>
            </w:pPr>
            <w:ins w:id="3975" w:author="abc" w:date="2018-07-02T14:39:00Z">
              <w:r>
                <w:rPr>
                  <w:rFonts w:eastAsia="Calibri"/>
                  <w:szCs w:val="26"/>
                </w:rPr>
                <w:t>null</w:t>
              </w:r>
            </w:ins>
          </w:p>
        </w:tc>
        <w:tc>
          <w:tcPr>
            <w:tcW w:w="2267" w:type="dxa"/>
            <w:shd w:val="clear" w:color="auto" w:fill="auto"/>
            <w:vAlign w:val="center"/>
          </w:tcPr>
          <w:p w:rsidR="00F9264A" w:rsidRPr="00302D9C" w:rsidRDefault="00F9264A" w:rsidP="00CB0440">
            <w:pPr>
              <w:jc w:val="center"/>
              <w:rPr>
                <w:ins w:id="3976" w:author="abc" w:date="2018-07-02T14:39:00Z"/>
                <w:rFonts w:eastAsia="Calibri"/>
                <w:szCs w:val="26"/>
              </w:rPr>
            </w:pPr>
          </w:p>
        </w:tc>
      </w:tr>
    </w:tbl>
    <w:p w:rsidR="00F9264A" w:rsidRDefault="00F9264A" w:rsidP="00233B8F">
      <w:pPr>
        <w:pStyle w:val="ListParagraph"/>
        <w:ind w:left="1080"/>
        <w:rPr>
          <w:ins w:id="3977" w:author="abc" w:date="2018-07-02T14:40:00Z"/>
        </w:rPr>
        <w:pPrChange w:id="3978" w:author="abc" w:date="2018-07-02T14:09:00Z">
          <w:pPr>
            <w:pStyle w:val="ListParagraph"/>
            <w:numPr>
              <w:numId w:val="4"/>
            </w:numPr>
            <w:ind w:hanging="360"/>
          </w:pPr>
        </w:pPrChange>
      </w:pPr>
      <w:ins w:id="3979" w:author="abc" w:date="2018-07-02T14:40:00Z">
        <w:r>
          <w:t>NamHoc</w:t>
        </w:r>
      </w:ins>
    </w:p>
    <w:p w:rsidR="00F9264A" w:rsidRDefault="00F9264A" w:rsidP="00233B8F">
      <w:pPr>
        <w:pStyle w:val="ListParagraph"/>
        <w:ind w:left="1080"/>
        <w:rPr>
          <w:ins w:id="3980" w:author="abc" w:date="2018-07-02T14:39:00Z"/>
        </w:rPr>
        <w:pPrChange w:id="3981" w:author="abc" w:date="2018-07-02T14:09:00Z">
          <w:pPr>
            <w:pStyle w:val="ListParagraph"/>
            <w:numPr>
              <w:numId w:val="4"/>
            </w:numPr>
            <w:ind w:hanging="360"/>
          </w:pPr>
        </w:pPrChang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3982" w:author="abc" w:date="2018-07-02T14:40:00Z"/>
        </w:trPr>
        <w:tc>
          <w:tcPr>
            <w:tcW w:w="846" w:type="dxa"/>
            <w:shd w:val="clear" w:color="auto" w:fill="auto"/>
            <w:vAlign w:val="center"/>
          </w:tcPr>
          <w:p w:rsidR="00F9264A" w:rsidRPr="00302D9C" w:rsidRDefault="00F9264A" w:rsidP="00CB0440">
            <w:pPr>
              <w:jc w:val="center"/>
              <w:rPr>
                <w:ins w:id="3983" w:author="abc" w:date="2018-07-02T14:40:00Z"/>
                <w:rFonts w:eastAsia="Calibri"/>
                <w:szCs w:val="26"/>
              </w:rPr>
            </w:pPr>
            <w:ins w:id="3984" w:author="abc" w:date="2018-07-02T14:40: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3985" w:author="abc" w:date="2018-07-02T14:40:00Z"/>
                <w:rFonts w:eastAsia="Calibri"/>
                <w:szCs w:val="26"/>
              </w:rPr>
            </w:pPr>
            <w:ins w:id="3986" w:author="abc" w:date="2018-07-02T14:40: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3987" w:author="abc" w:date="2018-07-02T14:40:00Z"/>
                <w:rFonts w:eastAsia="Calibri"/>
                <w:szCs w:val="26"/>
              </w:rPr>
            </w:pPr>
            <w:ins w:id="3988" w:author="abc" w:date="2018-07-02T14:40: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3989" w:author="abc" w:date="2018-07-02T14:40:00Z"/>
                <w:rFonts w:eastAsia="Calibri"/>
                <w:szCs w:val="26"/>
              </w:rPr>
            </w:pPr>
            <w:ins w:id="3990" w:author="abc" w:date="2018-07-02T14:40: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3991" w:author="abc" w:date="2018-07-02T14:40:00Z"/>
                <w:rFonts w:eastAsia="Calibri"/>
                <w:szCs w:val="26"/>
              </w:rPr>
            </w:pPr>
            <w:ins w:id="3992" w:author="abc" w:date="2018-07-02T14:40:00Z">
              <w:r w:rsidRPr="00302D9C">
                <w:rPr>
                  <w:rFonts w:eastAsia="Calibri"/>
                  <w:szCs w:val="26"/>
                </w:rPr>
                <w:t>Diễn giải</w:t>
              </w:r>
            </w:ins>
          </w:p>
        </w:tc>
      </w:tr>
      <w:tr w:rsidR="00F9264A" w:rsidRPr="00302D9C" w:rsidTr="00CB0440">
        <w:trPr>
          <w:trHeight w:val="680"/>
          <w:ins w:id="3993" w:author="abc" w:date="2018-07-02T14:40:00Z"/>
        </w:trPr>
        <w:tc>
          <w:tcPr>
            <w:tcW w:w="846" w:type="dxa"/>
            <w:shd w:val="clear" w:color="auto" w:fill="auto"/>
            <w:vAlign w:val="center"/>
          </w:tcPr>
          <w:p w:rsidR="00F9264A" w:rsidRPr="00302D9C" w:rsidRDefault="00F9264A" w:rsidP="00CB0440">
            <w:pPr>
              <w:jc w:val="center"/>
              <w:rPr>
                <w:ins w:id="3994" w:author="abc" w:date="2018-07-02T14:40:00Z"/>
                <w:rFonts w:eastAsia="Calibri"/>
                <w:szCs w:val="26"/>
              </w:rPr>
            </w:pPr>
            <w:ins w:id="3995" w:author="abc" w:date="2018-07-02T14:40:00Z">
              <w:r>
                <w:rPr>
                  <w:rFonts w:eastAsia="Calibri"/>
                  <w:szCs w:val="26"/>
                </w:rPr>
                <w:t>1</w:t>
              </w:r>
            </w:ins>
          </w:p>
        </w:tc>
        <w:tc>
          <w:tcPr>
            <w:tcW w:w="2268" w:type="dxa"/>
            <w:shd w:val="clear" w:color="auto" w:fill="auto"/>
            <w:vAlign w:val="center"/>
          </w:tcPr>
          <w:p w:rsidR="00F9264A" w:rsidRPr="00302D9C" w:rsidRDefault="00F9264A" w:rsidP="00CB0440">
            <w:pPr>
              <w:jc w:val="center"/>
              <w:rPr>
                <w:ins w:id="3996" w:author="abc" w:date="2018-07-02T14:40:00Z"/>
                <w:rFonts w:eastAsia="Calibri"/>
                <w:szCs w:val="26"/>
              </w:rPr>
            </w:pPr>
            <w:ins w:id="3997" w:author="abc" w:date="2018-07-02T14:40:00Z">
              <w:r w:rsidRPr="00F9264A">
                <w:rPr>
                  <w:rFonts w:eastAsia="Calibri"/>
                  <w:szCs w:val="26"/>
                </w:rPr>
                <w:t>MaNamHoc</w:t>
              </w:r>
            </w:ins>
          </w:p>
        </w:tc>
        <w:tc>
          <w:tcPr>
            <w:tcW w:w="1843" w:type="dxa"/>
            <w:shd w:val="clear" w:color="auto" w:fill="auto"/>
            <w:vAlign w:val="center"/>
          </w:tcPr>
          <w:p w:rsidR="00F9264A" w:rsidRPr="00302D9C" w:rsidRDefault="00F9264A" w:rsidP="00CB0440">
            <w:pPr>
              <w:jc w:val="center"/>
              <w:rPr>
                <w:ins w:id="3998" w:author="abc" w:date="2018-07-02T14:40:00Z"/>
                <w:rFonts w:eastAsia="Calibri"/>
                <w:szCs w:val="26"/>
              </w:rPr>
            </w:pPr>
            <w:ins w:id="3999" w:author="abc" w:date="2018-07-02T14:40:00Z">
              <w:r w:rsidRPr="00F9264A">
                <w:rPr>
                  <w:rFonts w:eastAsia="Calibri"/>
                  <w:szCs w:val="26"/>
                </w:rPr>
                <w:t>nvarchar(50)</w:t>
              </w:r>
            </w:ins>
          </w:p>
        </w:tc>
        <w:tc>
          <w:tcPr>
            <w:tcW w:w="2126" w:type="dxa"/>
            <w:shd w:val="clear" w:color="auto" w:fill="auto"/>
            <w:vAlign w:val="center"/>
          </w:tcPr>
          <w:p w:rsidR="00F9264A" w:rsidRPr="00302D9C" w:rsidRDefault="00F9264A" w:rsidP="00CB0440">
            <w:pPr>
              <w:jc w:val="center"/>
              <w:rPr>
                <w:ins w:id="4000" w:author="abc" w:date="2018-07-02T14:40:00Z"/>
                <w:rFonts w:eastAsia="Calibri"/>
                <w:szCs w:val="26"/>
              </w:rPr>
            </w:pPr>
            <w:ins w:id="4001" w:author="abc" w:date="2018-07-02T14:40:00Z">
              <w:r>
                <w:rPr>
                  <w:rFonts w:eastAsia="Calibri"/>
                  <w:szCs w:val="26"/>
                </w:rPr>
                <w:t>PK</w:t>
              </w:r>
            </w:ins>
          </w:p>
        </w:tc>
        <w:tc>
          <w:tcPr>
            <w:tcW w:w="2267" w:type="dxa"/>
            <w:shd w:val="clear" w:color="auto" w:fill="auto"/>
            <w:vAlign w:val="center"/>
          </w:tcPr>
          <w:p w:rsidR="00F9264A" w:rsidRPr="00302D9C" w:rsidRDefault="00F9264A" w:rsidP="00CB0440">
            <w:pPr>
              <w:jc w:val="center"/>
              <w:rPr>
                <w:ins w:id="4002" w:author="abc" w:date="2018-07-02T14:40:00Z"/>
                <w:rFonts w:eastAsia="Calibri"/>
                <w:szCs w:val="26"/>
              </w:rPr>
            </w:pPr>
          </w:p>
        </w:tc>
      </w:tr>
      <w:tr w:rsidR="00F9264A" w:rsidRPr="00302D9C" w:rsidTr="00CB0440">
        <w:trPr>
          <w:trHeight w:val="680"/>
          <w:ins w:id="4003" w:author="abc" w:date="2018-07-02T14:40:00Z"/>
        </w:trPr>
        <w:tc>
          <w:tcPr>
            <w:tcW w:w="846" w:type="dxa"/>
            <w:shd w:val="clear" w:color="auto" w:fill="auto"/>
            <w:vAlign w:val="center"/>
          </w:tcPr>
          <w:p w:rsidR="00F9264A" w:rsidRDefault="00F9264A" w:rsidP="00CB0440">
            <w:pPr>
              <w:jc w:val="center"/>
              <w:rPr>
                <w:ins w:id="4004" w:author="abc" w:date="2018-07-02T14:40:00Z"/>
                <w:rFonts w:eastAsia="Calibri"/>
                <w:szCs w:val="26"/>
              </w:rPr>
            </w:pPr>
            <w:ins w:id="4005" w:author="abc" w:date="2018-07-02T14:40:00Z">
              <w:r>
                <w:rPr>
                  <w:rFonts w:eastAsia="Calibri"/>
                  <w:szCs w:val="26"/>
                </w:rPr>
                <w:t>2</w:t>
              </w:r>
            </w:ins>
          </w:p>
        </w:tc>
        <w:tc>
          <w:tcPr>
            <w:tcW w:w="2268" w:type="dxa"/>
            <w:shd w:val="clear" w:color="auto" w:fill="auto"/>
            <w:vAlign w:val="center"/>
          </w:tcPr>
          <w:p w:rsidR="00F9264A" w:rsidRPr="00F9264A" w:rsidRDefault="00F9264A" w:rsidP="00CB0440">
            <w:pPr>
              <w:jc w:val="center"/>
              <w:rPr>
                <w:ins w:id="4006" w:author="abc" w:date="2018-07-02T14:40:00Z"/>
                <w:rFonts w:eastAsia="Calibri"/>
                <w:szCs w:val="26"/>
              </w:rPr>
            </w:pPr>
            <w:ins w:id="4007" w:author="abc" w:date="2018-07-02T14:40:00Z">
              <w:r w:rsidRPr="00F9264A">
                <w:rPr>
                  <w:rFonts w:eastAsia="Calibri"/>
                  <w:szCs w:val="26"/>
                </w:rPr>
                <w:t>TenNamHoc</w:t>
              </w:r>
            </w:ins>
          </w:p>
        </w:tc>
        <w:tc>
          <w:tcPr>
            <w:tcW w:w="1843" w:type="dxa"/>
            <w:shd w:val="clear" w:color="auto" w:fill="auto"/>
            <w:vAlign w:val="center"/>
          </w:tcPr>
          <w:p w:rsidR="00F9264A" w:rsidRPr="00302D9C" w:rsidRDefault="00F9264A" w:rsidP="00CB0440">
            <w:pPr>
              <w:jc w:val="center"/>
              <w:rPr>
                <w:ins w:id="4008" w:author="abc" w:date="2018-07-02T14:40:00Z"/>
                <w:rFonts w:eastAsia="Calibri"/>
                <w:szCs w:val="26"/>
              </w:rPr>
            </w:pPr>
            <w:ins w:id="4009" w:author="abc" w:date="2018-07-02T14:40:00Z">
              <w:r w:rsidRPr="00F9264A">
                <w:rPr>
                  <w:rFonts w:eastAsia="Calibri"/>
                  <w:szCs w:val="26"/>
                </w:rPr>
                <w:t>nvarchar(100)</w:t>
              </w:r>
            </w:ins>
          </w:p>
        </w:tc>
        <w:tc>
          <w:tcPr>
            <w:tcW w:w="2126" w:type="dxa"/>
            <w:shd w:val="clear" w:color="auto" w:fill="auto"/>
            <w:vAlign w:val="center"/>
          </w:tcPr>
          <w:p w:rsidR="00F9264A" w:rsidRPr="00302D9C" w:rsidRDefault="00F9264A" w:rsidP="00CB0440">
            <w:pPr>
              <w:jc w:val="center"/>
              <w:rPr>
                <w:ins w:id="4010" w:author="abc" w:date="2018-07-02T14:40:00Z"/>
                <w:rFonts w:eastAsia="Calibri"/>
                <w:szCs w:val="26"/>
              </w:rPr>
            </w:pPr>
            <w:ins w:id="4011" w:author="abc" w:date="2018-07-02T14:40:00Z">
              <w:r>
                <w:rPr>
                  <w:rFonts w:eastAsia="Calibri"/>
                  <w:szCs w:val="26"/>
                </w:rPr>
                <w:t>null</w:t>
              </w:r>
            </w:ins>
          </w:p>
        </w:tc>
        <w:tc>
          <w:tcPr>
            <w:tcW w:w="2267" w:type="dxa"/>
            <w:shd w:val="clear" w:color="auto" w:fill="auto"/>
            <w:vAlign w:val="center"/>
          </w:tcPr>
          <w:p w:rsidR="00F9264A" w:rsidRPr="00302D9C" w:rsidRDefault="00F9264A" w:rsidP="00CB0440">
            <w:pPr>
              <w:jc w:val="center"/>
              <w:rPr>
                <w:ins w:id="4012" w:author="abc" w:date="2018-07-02T14:40:00Z"/>
                <w:rFonts w:eastAsia="Calibri"/>
                <w:szCs w:val="26"/>
              </w:rPr>
            </w:pPr>
          </w:p>
        </w:tc>
      </w:tr>
    </w:tbl>
    <w:p w:rsidR="00F9264A" w:rsidRDefault="00F9264A" w:rsidP="00233B8F">
      <w:pPr>
        <w:pStyle w:val="ListParagraph"/>
        <w:ind w:left="1080"/>
        <w:rPr>
          <w:ins w:id="4013" w:author="abc" w:date="2018-07-02T14:40:00Z"/>
        </w:rPr>
        <w:pPrChange w:id="4014" w:author="abc" w:date="2018-07-02T14:09:00Z">
          <w:pPr>
            <w:pStyle w:val="ListParagraph"/>
            <w:numPr>
              <w:numId w:val="4"/>
            </w:numPr>
            <w:ind w:hanging="360"/>
          </w:pPr>
        </w:pPrChange>
      </w:pPr>
      <w:ins w:id="4015" w:author="abc" w:date="2018-07-02T14:40:00Z">
        <w:r w:rsidRPr="00F9264A">
          <w:lastRenderedPageBreak/>
          <w:t>QuyDinhTruong</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9264A" w:rsidRPr="00302D9C" w:rsidTr="00CB0440">
        <w:trPr>
          <w:trHeight w:val="680"/>
          <w:ins w:id="4016" w:author="abc" w:date="2018-07-02T14:40:00Z"/>
        </w:trPr>
        <w:tc>
          <w:tcPr>
            <w:tcW w:w="846" w:type="dxa"/>
            <w:shd w:val="clear" w:color="auto" w:fill="auto"/>
            <w:vAlign w:val="center"/>
          </w:tcPr>
          <w:p w:rsidR="00F9264A" w:rsidRPr="00302D9C" w:rsidRDefault="00F9264A" w:rsidP="00CB0440">
            <w:pPr>
              <w:jc w:val="center"/>
              <w:rPr>
                <w:ins w:id="4017" w:author="abc" w:date="2018-07-02T14:40:00Z"/>
                <w:rFonts w:eastAsia="Calibri"/>
                <w:szCs w:val="26"/>
              </w:rPr>
            </w:pPr>
            <w:ins w:id="4018" w:author="abc" w:date="2018-07-02T14:40:00Z">
              <w:r w:rsidRPr="00302D9C">
                <w:rPr>
                  <w:rFonts w:eastAsia="Calibri"/>
                  <w:szCs w:val="26"/>
                </w:rPr>
                <w:t>STT</w:t>
              </w:r>
            </w:ins>
          </w:p>
        </w:tc>
        <w:tc>
          <w:tcPr>
            <w:tcW w:w="2268" w:type="dxa"/>
            <w:shd w:val="clear" w:color="auto" w:fill="auto"/>
            <w:vAlign w:val="center"/>
          </w:tcPr>
          <w:p w:rsidR="00F9264A" w:rsidRPr="00302D9C" w:rsidRDefault="00F9264A" w:rsidP="00CB0440">
            <w:pPr>
              <w:jc w:val="center"/>
              <w:rPr>
                <w:ins w:id="4019" w:author="abc" w:date="2018-07-02T14:40:00Z"/>
                <w:rFonts w:eastAsia="Calibri"/>
                <w:szCs w:val="26"/>
              </w:rPr>
            </w:pPr>
            <w:ins w:id="4020" w:author="abc" w:date="2018-07-02T14:40:00Z">
              <w:r w:rsidRPr="00302D9C">
                <w:rPr>
                  <w:rFonts w:eastAsia="Calibri"/>
                  <w:szCs w:val="26"/>
                </w:rPr>
                <w:t>Thuộc tính</w:t>
              </w:r>
            </w:ins>
          </w:p>
        </w:tc>
        <w:tc>
          <w:tcPr>
            <w:tcW w:w="1843" w:type="dxa"/>
            <w:shd w:val="clear" w:color="auto" w:fill="auto"/>
            <w:vAlign w:val="center"/>
          </w:tcPr>
          <w:p w:rsidR="00F9264A" w:rsidRPr="00302D9C" w:rsidRDefault="00F9264A" w:rsidP="00CB0440">
            <w:pPr>
              <w:jc w:val="center"/>
              <w:rPr>
                <w:ins w:id="4021" w:author="abc" w:date="2018-07-02T14:40:00Z"/>
                <w:rFonts w:eastAsia="Calibri"/>
                <w:szCs w:val="26"/>
              </w:rPr>
            </w:pPr>
            <w:ins w:id="4022" w:author="abc" w:date="2018-07-02T14:40:00Z">
              <w:r w:rsidRPr="00302D9C">
                <w:rPr>
                  <w:rFonts w:eastAsia="Calibri"/>
                  <w:szCs w:val="26"/>
                </w:rPr>
                <w:t>Kiểu dữ liệu</w:t>
              </w:r>
            </w:ins>
          </w:p>
        </w:tc>
        <w:tc>
          <w:tcPr>
            <w:tcW w:w="2126" w:type="dxa"/>
            <w:shd w:val="clear" w:color="auto" w:fill="auto"/>
            <w:vAlign w:val="center"/>
          </w:tcPr>
          <w:p w:rsidR="00F9264A" w:rsidRPr="00302D9C" w:rsidRDefault="00F9264A" w:rsidP="00CB0440">
            <w:pPr>
              <w:jc w:val="center"/>
              <w:rPr>
                <w:ins w:id="4023" w:author="abc" w:date="2018-07-02T14:40:00Z"/>
                <w:rFonts w:eastAsia="Calibri"/>
                <w:szCs w:val="26"/>
              </w:rPr>
            </w:pPr>
            <w:ins w:id="4024" w:author="abc" w:date="2018-07-02T14:40:00Z">
              <w:r w:rsidRPr="00302D9C">
                <w:rPr>
                  <w:rFonts w:eastAsia="Calibri"/>
                  <w:szCs w:val="26"/>
                </w:rPr>
                <w:t>Ràng buộc</w:t>
              </w:r>
            </w:ins>
          </w:p>
        </w:tc>
        <w:tc>
          <w:tcPr>
            <w:tcW w:w="2267" w:type="dxa"/>
            <w:shd w:val="clear" w:color="auto" w:fill="auto"/>
            <w:vAlign w:val="center"/>
          </w:tcPr>
          <w:p w:rsidR="00F9264A" w:rsidRPr="00302D9C" w:rsidRDefault="00F9264A" w:rsidP="00CB0440">
            <w:pPr>
              <w:jc w:val="center"/>
              <w:rPr>
                <w:ins w:id="4025" w:author="abc" w:date="2018-07-02T14:40:00Z"/>
                <w:rFonts w:eastAsia="Calibri"/>
                <w:szCs w:val="26"/>
              </w:rPr>
            </w:pPr>
            <w:ins w:id="4026" w:author="abc" w:date="2018-07-02T14:40:00Z">
              <w:r w:rsidRPr="00302D9C">
                <w:rPr>
                  <w:rFonts w:eastAsia="Calibri"/>
                  <w:szCs w:val="26"/>
                </w:rPr>
                <w:t>Diễn giải</w:t>
              </w:r>
            </w:ins>
          </w:p>
        </w:tc>
      </w:tr>
      <w:tr w:rsidR="00F9264A" w:rsidRPr="00302D9C" w:rsidTr="00CB0440">
        <w:trPr>
          <w:trHeight w:val="680"/>
          <w:ins w:id="4027" w:author="abc" w:date="2018-07-02T14:40:00Z"/>
        </w:trPr>
        <w:tc>
          <w:tcPr>
            <w:tcW w:w="846" w:type="dxa"/>
            <w:shd w:val="clear" w:color="auto" w:fill="auto"/>
            <w:vAlign w:val="center"/>
          </w:tcPr>
          <w:p w:rsidR="00F9264A" w:rsidRPr="00302D9C" w:rsidRDefault="00F9264A" w:rsidP="00CB0440">
            <w:pPr>
              <w:jc w:val="center"/>
              <w:rPr>
                <w:ins w:id="4028" w:author="abc" w:date="2018-07-02T14:40:00Z"/>
                <w:rFonts w:eastAsia="Calibri"/>
                <w:szCs w:val="26"/>
              </w:rPr>
            </w:pPr>
            <w:ins w:id="4029" w:author="abc" w:date="2018-07-02T14:41:00Z">
              <w:r>
                <w:rPr>
                  <w:rFonts w:eastAsia="Calibri"/>
                  <w:szCs w:val="26"/>
                </w:rPr>
                <w:t>1</w:t>
              </w:r>
            </w:ins>
          </w:p>
        </w:tc>
        <w:tc>
          <w:tcPr>
            <w:tcW w:w="2268" w:type="dxa"/>
            <w:shd w:val="clear" w:color="auto" w:fill="auto"/>
            <w:vAlign w:val="center"/>
          </w:tcPr>
          <w:p w:rsidR="00F9264A" w:rsidRPr="00302D9C" w:rsidRDefault="00F9264A" w:rsidP="00CB0440">
            <w:pPr>
              <w:jc w:val="center"/>
              <w:rPr>
                <w:ins w:id="4030" w:author="abc" w:date="2018-07-02T14:40:00Z"/>
                <w:rFonts w:eastAsia="Calibri"/>
                <w:szCs w:val="26"/>
              </w:rPr>
            </w:pPr>
            <w:ins w:id="4031" w:author="abc" w:date="2018-07-02T14:41:00Z">
              <w:r w:rsidRPr="00F9264A">
                <w:rPr>
                  <w:rFonts w:eastAsia="Calibri"/>
                  <w:szCs w:val="26"/>
                </w:rPr>
                <w:t>MaTruong</w:t>
              </w:r>
            </w:ins>
          </w:p>
        </w:tc>
        <w:tc>
          <w:tcPr>
            <w:tcW w:w="1843" w:type="dxa"/>
            <w:shd w:val="clear" w:color="auto" w:fill="auto"/>
            <w:vAlign w:val="center"/>
          </w:tcPr>
          <w:p w:rsidR="00F9264A" w:rsidRPr="00302D9C" w:rsidRDefault="00F9264A" w:rsidP="00CB0440">
            <w:pPr>
              <w:jc w:val="center"/>
              <w:rPr>
                <w:ins w:id="4032" w:author="abc" w:date="2018-07-02T14:40:00Z"/>
                <w:rFonts w:eastAsia="Calibri"/>
                <w:szCs w:val="26"/>
              </w:rPr>
            </w:pPr>
            <w:ins w:id="4033" w:author="abc" w:date="2018-07-02T14:41:00Z">
              <w:r w:rsidRPr="00F9264A">
                <w:rPr>
                  <w:rFonts w:eastAsia="Calibri"/>
                  <w:szCs w:val="26"/>
                </w:rPr>
                <w:t>varchar(50)</w:t>
              </w:r>
            </w:ins>
          </w:p>
        </w:tc>
        <w:tc>
          <w:tcPr>
            <w:tcW w:w="2126" w:type="dxa"/>
            <w:shd w:val="clear" w:color="auto" w:fill="auto"/>
            <w:vAlign w:val="center"/>
          </w:tcPr>
          <w:p w:rsidR="00F9264A" w:rsidRPr="00302D9C" w:rsidRDefault="00FA37BA" w:rsidP="00CB0440">
            <w:pPr>
              <w:jc w:val="center"/>
              <w:rPr>
                <w:ins w:id="4034" w:author="abc" w:date="2018-07-02T14:40:00Z"/>
                <w:rFonts w:eastAsia="Calibri"/>
                <w:szCs w:val="26"/>
              </w:rPr>
            </w:pPr>
            <w:ins w:id="4035" w:author="abc" w:date="2018-07-02T14:41:00Z">
              <w:r>
                <w:rPr>
                  <w:rFonts w:eastAsia="Calibri"/>
                  <w:szCs w:val="26"/>
                </w:rPr>
                <w:t>PK</w:t>
              </w:r>
            </w:ins>
          </w:p>
        </w:tc>
        <w:tc>
          <w:tcPr>
            <w:tcW w:w="2267" w:type="dxa"/>
            <w:shd w:val="clear" w:color="auto" w:fill="auto"/>
            <w:vAlign w:val="center"/>
          </w:tcPr>
          <w:p w:rsidR="00F9264A" w:rsidRPr="00302D9C" w:rsidRDefault="00F9264A" w:rsidP="00CB0440">
            <w:pPr>
              <w:jc w:val="center"/>
              <w:rPr>
                <w:ins w:id="4036" w:author="abc" w:date="2018-07-02T14:40:00Z"/>
                <w:rFonts w:eastAsia="Calibri"/>
                <w:szCs w:val="26"/>
              </w:rPr>
            </w:pPr>
          </w:p>
        </w:tc>
      </w:tr>
      <w:tr w:rsidR="00F9264A" w:rsidRPr="00302D9C" w:rsidTr="00CB0440">
        <w:trPr>
          <w:trHeight w:val="680"/>
          <w:ins w:id="4037" w:author="abc" w:date="2018-07-02T14:40:00Z"/>
        </w:trPr>
        <w:tc>
          <w:tcPr>
            <w:tcW w:w="846" w:type="dxa"/>
            <w:shd w:val="clear" w:color="auto" w:fill="auto"/>
            <w:vAlign w:val="center"/>
          </w:tcPr>
          <w:p w:rsidR="00F9264A" w:rsidRPr="00302D9C" w:rsidRDefault="00F9264A" w:rsidP="00CB0440">
            <w:pPr>
              <w:jc w:val="center"/>
              <w:rPr>
                <w:ins w:id="4038" w:author="abc" w:date="2018-07-02T14:40:00Z"/>
                <w:rFonts w:eastAsia="Calibri"/>
                <w:szCs w:val="26"/>
              </w:rPr>
            </w:pPr>
            <w:ins w:id="4039" w:author="abc" w:date="2018-07-02T14:41:00Z">
              <w:r>
                <w:rPr>
                  <w:rFonts w:eastAsia="Calibri"/>
                  <w:szCs w:val="26"/>
                </w:rPr>
                <w:t>2</w:t>
              </w:r>
            </w:ins>
          </w:p>
        </w:tc>
        <w:tc>
          <w:tcPr>
            <w:tcW w:w="2268" w:type="dxa"/>
            <w:shd w:val="clear" w:color="auto" w:fill="auto"/>
            <w:vAlign w:val="center"/>
          </w:tcPr>
          <w:p w:rsidR="00F9264A" w:rsidRPr="00302D9C" w:rsidRDefault="00F9264A" w:rsidP="00CB0440">
            <w:pPr>
              <w:jc w:val="center"/>
              <w:rPr>
                <w:ins w:id="4040" w:author="abc" w:date="2018-07-02T14:40:00Z"/>
                <w:rFonts w:eastAsia="Calibri"/>
                <w:szCs w:val="26"/>
              </w:rPr>
            </w:pPr>
            <w:ins w:id="4041" w:author="abc" w:date="2018-07-02T14:41:00Z">
              <w:r w:rsidRPr="00F9264A">
                <w:rPr>
                  <w:rFonts w:eastAsia="Calibri"/>
                  <w:szCs w:val="26"/>
                </w:rPr>
                <w:t>TenTruong</w:t>
              </w:r>
            </w:ins>
          </w:p>
        </w:tc>
        <w:tc>
          <w:tcPr>
            <w:tcW w:w="1843" w:type="dxa"/>
            <w:shd w:val="clear" w:color="auto" w:fill="auto"/>
            <w:vAlign w:val="center"/>
          </w:tcPr>
          <w:p w:rsidR="00F9264A" w:rsidRPr="00302D9C" w:rsidRDefault="00F9264A" w:rsidP="00CB0440">
            <w:pPr>
              <w:jc w:val="center"/>
              <w:rPr>
                <w:ins w:id="4042" w:author="abc" w:date="2018-07-02T14:40:00Z"/>
                <w:rFonts w:eastAsia="Calibri"/>
                <w:szCs w:val="26"/>
              </w:rPr>
            </w:pPr>
            <w:ins w:id="4043" w:author="abc" w:date="2018-07-02T14:41:00Z">
              <w:r w:rsidRPr="00F9264A">
                <w:rPr>
                  <w:rFonts w:eastAsia="Calibri"/>
                  <w:szCs w:val="26"/>
                </w:rPr>
                <w:t>nvarchar(100)</w:t>
              </w:r>
            </w:ins>
          </w:p>
        </w:tc>
        <w:tc>
          <w:tcPr>
            <w:tcW w:w="2126" w:type="dxa"/>
            <w:shd w:val="clear" w:color="auto" w:fill="auto"/>
            <w:vAlign w:val="center"/>
          </w:tcPr>
          <w:p w:rsidR="00F9264A" w:rsidRPr="00302D9C" w:rsidRDefault="00FA37BA" w:rsidP="00CB0440">
            <w:pPr>
              <w:jc w:val="center"/>
              <w:rPr>
                <w:ins w:id="4044" w:author="abc" w:date="2018-07-02T14:40:00Z"/>
                <w:rFonts w:eastAsia="Calibri"/>
                <w:szCs w:val="26"/>
              </w:rPr>
            </w:pPr>
            <w:ins w:id="4045" w:author="abc" w:date="2018-07-02T14:41:00Z">
              <w:r>
                <w:rPr>
                  <w:rFonts w:eastAsia="Calibri"/>
                  <w:szCs w:val="26"/>
                </w:rPr>
                <w:t>null</w:t>
              </w:r>
            </w:ins>
          </w:p>
        </w:tc>
        <w:tc>
          <w:tcPr>
            <w:tcW w:w="2267" w:type="dxa"/>
            <w:shd w:val="clear" w:color="auto" w:fill="auto"/>
            <w:vAlign w:val="center"/>
          </w:tcPr>
          <w:p w:rsidR="00F9264A" w:rsidRPr="00302D9C" w:rsidRDefault="00F9264A" w:rsidP="00CB0440">
            <w:pPr>
              <w:jc w:val="center"/>
              <w:rPr>
                <w:ins w:id="4046" w:author="abc" w:date="2018-07-02T14:40:00Z"/>
                <w:rFonts w:eastAsia="Calibri"/>
                <w:szCs w:val="26"/>
              </w:rPr>
            </w:pPr>
          </w:p>
        </w:tc>
      </w:tr>
      <w:tr w:rsidR="00F9264A" w:rsidRPr="00302D9C" w:rsidTr="00CB0440">
        <w:trPr>
          <w:trHeight w:val="680"/>
          <w:ins w:id="4047" w:author="abc" w:date="2018-07-02T14:40:00Z"/>
        </w:trPr>
        <w:tc>
          <w:tcPr>
            <w:tcW w:w="846" w:type="dxa"/>
            <w:shd w:val="clear" w:color="auto" w:fill="auto"/>
            <w:vAlign w:val="center"/>
          </w:tcPr>
          <w:p w:rsidR="00F9264A" w:rsidRPr="00302D9C" w:rsidRDefault="00F9264A" w:rsidP="00CB0440">
            <w:pPr>
              <w:jc w:val="center"/>
              <w:rPr>
                <w:ins w:id="4048" w:author="abc" w:date="2018-07-02T14:40:00Z"/>
                <w:rFonts w:eastAsia="Calibri"/>
                <w:szCs w:val="26"/>
              </w:rPr>
            </w:pPr>
            <w:ins w:id="4049" w:author="abc" w:date="2018-07-02T14:41:00Z">
              <w:r>
                <w:rPr>
                  <w:rFonts w:eastAsia="Calibri"/>
                  <w:szCs w:val="26"/>
                </w:rPr>
                <w:t>3</w:t>
              </w:r>
            </w:ins>
          </w:p>
        </w:tc>
        <w:tc>
          <w:tcPr>
            <w:tcW w:w="2268" w:type="dxa"/>
            <w:shd w:val="clear" w:color="auto" w:fill="auto"/>
            <w:vAlign w:val="center"/>
          </w:tcPr>
          <w:p w:rsidR="00F9264A" w:rsidRPr="00302D9C" w:rsidRDefault="00F9264A" w:rsidP="00CB0440">
            <w:pPr>
              <w:jc w:val="center"/>
              <w:rPr>
                <w:ins w:id="4050" w:author="abc" w:date="2018-07-02T14:40:00Z"/>
                <w:rFonts w:eastAsia="Calibri"/>
                <w:szCs w:val="26"/>
              </w:rPr>
            </w:pPr>
            <w:ins w:id="4051" w:author="abc" w:date="2018-07-02T14:41:00Z">
              <w:r w:rsidRPr="00F9264A">
                <w:rPr>
                  <w:rFonts w:eastAsia="Calibri"/>
                  <w:szCs w:val="26"/>
                </w:rPr>
                <w:t>SiSoMax</w:t>
              </w:r>
            </w:ins>
          </w:p>
        </w:tc>
        <w:tc>
          <w:tcPr>
            <w:tcW w:w="1843" w:type="dxa"/>
            <w:shd w:val="clear" w:color="auto" w:fill="auto"/>
            <w:vAlign w:val="center"/>
          </w:tcPr>
          <w:p w:rsidR="00F9264A" w:rsidRPr="00302D9C" w:rsidRDefault="00F9264A" w:rsidP="00CB0440">
            <w:pPr>
              <w:jc w:val="center"/>
              <w:rPr>
                <w:ins w:id="4052" w:author="abc" w:date="2018-07-02T14:40:00Z"/>
                <w:rFonts w:eastAsia="Calibri"/>
                <w:szCs w:val="26"/>
              </w:rPr>
            </w:pPr>
            <w:ins w:id="4053" w:author="abc" w:date="2018-07-02T14:41:00Z">
              <w:r w:rsidRPr="00F9264A">
                <w:rPr>
                  <w:rFonts w:eastAsia="Calibri"/>
                  <w:szCs w:val="26"/>
                </w:rPr>
                <w:t>varchar(10)</w:t>
              </w:r>
            </w:ins>
          </w:p>
        </w:tc>
        <w:tc>
          <w:tcPr>
            <w:tcW w:w="2126" w:type="dxa"/>
            <w:shd w:val="clear" w:color="auto" w:fill="auto"/>
            <w:vAlign w:val="center"/>
          </w:tcPr>
          <w:p w:rsidR="00F9264A" w:rsidRPr="00302D9C" w:rsidRDefault="00FA37BA" w:rsidP="00CB0440">
            <w:pPr>
              <w:jc w:val="center"/>
              <w:rPr>
                <w:ins w:id="4054" w:author="abc" w:date="2018-07-02T14:40:00Z"/>
                <w:rFonts w:eastAsia="Calibri"/>
                <w:szCs w:val="26"/>
              </w:rPr>
            </w:pPr>
            <w:ins w:id="4055" w:author="abc" w:date="2018-07-02T14:41:00Z">
              <w:r>
                <w:rPr>
                  <w:rFonts w:eastAsia="Calibri"/>
                  <w:szCs w:val="26"/>
                </w:rPr>
                <w:t>Null</w:t>
              </w:r>
            </w:ins>
          </w:p>
        </w:tc>
        <w:tc>
          <w:tcPr>
            <w:tcW w:w="2267" w:type="dxa"/>
            <w:shd w:val="clear" w:color="auto" w:fill="auto"/>
            <w:vAlign w:val="center"/>
          </w:tcPr>
          <w:p w:rsidR="00F9264A" w:rsidRPr="00302D9C" w:rsidRDefault="00F9264A" w:rsidP="00CB0440">
            <w:pPr>
              <w:jc w:val="center"/>
              <w:rPr>
                <w:ins w:id="4056" w:author="abc" w:date="2018-07-02T14:40:00Z"/>
                <w:rFonts w:eastAsia="Calibri"/>
                <w:szCs w:val="26"/>
              </w:rPr>
            </w:pPr>
          </w:p>
        </w:tc>
      </w:tr>
      <w:tr w:rsidR="00F9264A" w:rsidRPr="00302D9C" w:rsidTr="00CB0440">
        <w:trPr>
          <w:trHeight w:val="680"/>
          <w:ins w:id="4057" w:author="abc" w:date="2018-07-02T14:41:00Z"/>
        </w:trPr>
        <w:tc>
          <w:tcPr>
            <w:tcW w:w="846" w:type="dxa"/>
            <w:shd w:val="clear" w:color="auto" w:fill="auto"/>
            <w:vAlign w:val="center"/>
          </w:tcPr>
          <w:p w:rsidR="00F9264A" w:rsidRPr="00302D9C" w:rsidRDefault="00F9264A" w:rsidP="00CB0440">
            <w:pPr>
              <w:jc w:val="center"/>
              <w:rPr>
                <w:ins w:id="4058" w:author="abc" w:date="2018-07-02T14:41:00Z"/>
                <w:rFonts w:eastAsia="Calibri"/>
                <w:szCs w:val="26"/>
              </w:rPr>
            </w:pPr>
            <w:ins w:id="4059" w:author="abc" w:date="2018-07-02T14:41:00Z">
              <w:r>
                <w:rPr>
                  <w:rFonts w:eastAsia="Calibri"/>
                  <w:szCs w:val="26"/>
                </w:rPr>
                <w:t>4</w:t>
              </w:r>
            </w:ins>
          </w:p>
        </w:tc>
        <w:tc>
          <w:tcPr>
            <w:tcW w:w="2268" w:type="dxa"/>
            <w:shd w:val="clear" w:color="auto" w:fill="auto"/>
            <w:vAlign w:val="center"/>
          </w:tcPr>
          <w:p w:rsidR="00F9264A" w:rsidRPr="00302D9C" w:rsidRDefault="00F9264A" w:rsidP="00CB0440">
            <w:pPr>
              <w:jc w:val="center"/>
              <w:rPr>
                <w:ins w:id="4060" w:author="abc" w:date="2018-07-02T14:41:00Z"/>
                <w:rFonts w:eastAsia="Calibri"/>
                <w:szCs w:val="26"/>
              </w:rPr>
            </w:pPr>
            <w:ins w:id="4061" w:author="abc" w:date="2018-07-02T14:41:00Z">
              <w:r w:rsidRPr="00F9264A">
                <w:rPr>
                  <w:rFonts w:eastAsia="Calibri"/>
                  <w:szCs w:val="26"/>
                </w:rPr>
                <w:t>SiSoMin</w:t>
              </w:r>
            </w:ins>
          </w:p>
        </w:tc>
        <w:tc>
          <w:tcPr>
            <w:tcW w:w="1843" w:type="dxa"/>
            <w:shd w:val="clear" w:color="auto" w:fill="auto"/>
            <w:vAlign w:val="center"/>
          </w:tcPr>
          <w:p w:rsidR="00F9264A" w:rsidRPr="00302D9C" w:rsidRDefault="00F9264A" w:rsidP="00CB0440">
            <w:pPr>
              <w:jc w:val="center"/>
              <w:rPr>
                <w:ins w:id="4062" w:author="abc" w:date="2018-07-02T14:41:00Z"/>
                <w:rFonts w:eastAsia="Calibri"/>
                <w:szCs w:val="26"/>
              </w:rPr>
            </w:pPr>
            <w:ins w:id="4063" w:author="abc" w:date="2018-07-02T14:41:00Z">
              <w:r w:rsidRPr="00F9264A">
                <w:rPr>
                  <w:rFonts w:eastAsia="Calibri"/>
                  <w:szCs w:val="26"/>
                </w:rPr>
                <w:t>varchar(10)</w:t>
              </w:r>
            </w:ins>
          </w:p>
        </w:tc>
        <w:tc>
          <w:tcPr>
            <w:tcW w:w="2126" w:type="dxa"/>
            <w:shd w:val="clear" w:color="auto" w:fill="auto"/>
            <w:vAlign w:val="center"/>
          </w:tcPr>
          <w:p w:rsidR="00F9264A" w:rsidRPr="00302D9C" w:rsidRDefault="00FA37BA" w:rsidP="00CB0440">
            <w:pPr>
              <w:jc w:val="center"/>
              <w:rPr>
                <w:ins w:id="4064" w:author="abc" w:date="2018-07-02T14:41:00Z"/>
                <w:rFonts w:eastAsia="Calibri"/>
                <w:szCs w:val="26"/>
              </w:rPr>
            </w:pPr>
            <w:ins w:id="4065" w:author="abc" w:date="2018-07-02T14:41:00Z">
              <w:r>
                <w:rPr>
                  <w:rFonts w:eastAsia="Calibri"/>
                  <w:szCs w:val="26"/>
                </w:rPr>
                <w:t>Null</w:t>
              </w:r>
            </w:ins>
          </w:p>
        </w:tc>
        <w:tc>
          <w:tcPr>
            <w:tcW w:w="2267" w:type="dxa"/>
            <w:shd w:val="clear" w:color="auto" w:fill="auto"/>
            <w:vAlign w:val="center"/>
          </w:tcPr>
          <w:p w:rsidR="00F9264A" w:rsidRPr="00302D9C" w:rsidRDefault="00F9264A" w:rsidP="00CB0440">
            <w:pPr>
              <w:jc w:val="center"/>
              <w:rPr>
                <w:ins w:id="4066" w:author="abc" w:date="2018-07-02T14:41:00Z"/>
                <w:rFonts w:eastAsia="Calibri"/>
                <w:szCs w:val="26"/>
              </w:rPr>
            </w:pPr>
          </w:p>
        </w:tc>
      </w:tr>
      <w:tr w:rsidR="00F9264A" w:rsidRPr="00302D9C" w:rsidTr="00CB0440">
        <w:trPr>
          <w:trHeight w:val="680"/>
          <w:ins w:id="4067" w:author="abc" w:date="2018-07-02T14:41:00Z"/>
        </w:trPr>
        <w:tc>
          <w:tcPr>
            <w:tcW w:w="846" w:type="dxa"/>
            <w:shd w:val="clear" w:color="auto" w:fill="auto"/>
            <w:vAlign w:val="center"/>
          </w:tcPr>
          <w:p w:rsidR="00F9264A" w:rsidRPr="00302D9C" w:rsidRDefault="00F9264A" w:rsidP="00CB0440">
            <w:pPr>
              <w:jc w:val="center"/>
              <w:rPr>
                <w:ins w:id="4068" w:author="abc" w:date="2018-07-02T14:41:00Z"/>
                <w:rFonts w:eastAsia="Calibri"/>
                <w:szCs w:val="26"/>
              </w:rPr>
            </w:pPr>
            <w:ins w:id="4069" w:author="abc" w:date="2018-07-02T14:41:00Z">
              <w:r>
                <w:rPr>
                  <w:rFonts w:eastAsia="Calibri"/>
                  <w:szCs w:val="26"/>
                </w:rPr>
                <w:t>5</w:t>
              </w:r>
            </w:ins>
          </w:p>
        </w:tc>
        <w:tc>
          <w:tcPr>
            <w:tcW w:w="2268" w:type="dxa"/>
            <w:shd w:val="clear" w:color="auto" w:fill="auto"/>
            <w:vAlign w:val="center"/>
          </w:tcPr>
          <w:p w:rsidR="00F9264A" w:rsidRPr="00302D9C" w:rsidRDefault="00F9264A" w:rsidP="00CB0440">
            <w:pPr>
              <w:jc w:val="center"/>
              <w:rPr>
                <w:ins w:id="4070" w:author="abc" w:date="2018-07-02T14:41:00Z"/>
                <w:rFonts w:eastAsia="Calibri"/>
                <w:szCs w:val="26"/>
              </w:rPr>
            </w:pPr>
            <w:ins w:id="4071" w:author="abc" w:date="2018-07-02T14:41:00Z">
              <w:r w:rsidRPr="00F9264A">
                <w:rPr>
                  <w:rFonts w:eastAsia="Calibri"/>
                  <w:szCs w:val="26"/>
                </w:rPr>
                <w:t>AgeMax</w:t>
              </w:r>
            </w:ins>
          </w:p>
        </w:tc>
        <w:tc>
          <w:tcPr>
            <w:tcW w:w="1843" w:type="dxa"/>
            <w:shd w:val="clear" w:color="auto" w:fill="auto"/>
            <w:vAlign w:val="center"/>
          </w:tcPr>
          <w:p w:rsidR="00F9264A" w:rsidRPr="00302D9C" w:rsidRDefault="00FA37BA" w:rsidP="00CB0440">
            <w:pPr>
              <w:jc w:val="center"/>
              <w:rPr>
                <w:ins w:id="4072" w:author="abc" w:date="2018-07-02T14:41:00Z"/>
                <w:rFonts w:eastAsia="Calibri"/>
                <w:szCs w:val="26"/>
              </w:rPr>
            </w:pPr>
            <w:ins w:id="4073" w:author="abc" w:date="2018-07-02T14:41:00Z">
              <w:r w:rsidRPr="00FA37BA">
                <w:rPr>
                  <w:rFonts w:eastAsia="Calibri"/>
                  <w:szCs w:val="26"/>
                </w:rPr>
                <w:t>varchar(10)</w:t>
              </w:r>
            </w:ins>
          </w:p>
        </w:tc>
        <w:tc>
          <w:tcPr>
            <w:tcW w:w="2126" w:type="dxa"/>
            <w:shd w:val="clear" w:color="auto" w:fill="auto"/>
            <w:vAlign w:val="center"/>
          </w:tcPr>
          <w:p w:rsidR="00F9264A" w:rsidRPr="00302D9C" w:rsidRDefault="00FA37BA" w:rsidP="00CB0440">
            <w:pPr>
              <w:jc w:val="center"/>
              <w:rPr>
                <w:ins w:id="4074" w:author="abc" w:date="2018-07-02T14:41:00Z"/>
                <w:rFonts w:eastAsia="Calibri"/>
                <w:szCs w:val="26"/>
              </w:rPr>
            </w:pPr>
            <w:ins w:id="4075" w:author="abc" w:date="2018-07-02T14:42:00Z">
              <w:r>
                <w:rPr>
                  <w:rFonts w:eastAsia="Calibri"/>
                  <w:szCs w:val="26"/>
                </w:rPr>
                <w:t>Null</w:t>
              </w:r>
            </w:ins>
          </w:p>
        </w:tc>
        <w:tc>
          <w:tcPr>
            <w:tcW w:w="2267" w:type="dxa"/>
            <w:shd w:val="clear" w:color="auto" w:fill="auto"/>
            <w:vAlign w:val="center"/>
          </w:tcPr>
          <w:p w:rsidR="00F9264A" w:rsidRPr="00302D9C" w:rsidRDefault="00F9264A" w:rsidP="00CB0440">
            <w:pPr>
              <w:jc w:val="center"/>
              <w:rPr>
                <w:ins w:id="4076" w:author="abc" w:date="2018-07-02T14:41:00Z"/>
                <w:rFonts w:eastAsia="Calibri"/>
                <w:szCs w:val="26"/>
              </w:rPr>
            </w:pPr>
          </w:p>
        </w:tc>
      </w:tr>
      <w:tr w:rsidR="00F9264A" w:rsidRPr="00302D9C" w:rsidTr="00CB0440">
        <w:trPr>
          <w:trHeight w:val="680"/>
          <w:ins w:id="4077" w:author="abc" w:date="2018-07-02T14:41:00Z"/>
        </w:trPr>
        <w:tc>
          <w:tcPr>
            <w:tcW w:w="846" w:type="dxa"/>
            <w:shd w:val="clear" w:color="auto" w:fill="auto"/>
            <w:vAlign w:val="center"/>
          </w:tcPr>
          <w:p w:rsidR="00F9264A" w:rsidRPr="00302D9C" w:rsidRDefault="00F9264A" w:rsidP="00CB0440">
            <w:pPr>
              <w:jc w:val="center"/>
              <w:rPr>
                <w:ins w:id="4078" w:author="abc" w:date="2018-07-02T14:41:00Z"/>
                <w:rFonts w:eastAsia="Calibri"/>
                <w:szCs w:val="26"/>
              </w:rPr>
            </w:pPr>
            <w:ins w:id="4079" w:author="abc" w:date="2018-07-02T14:41:00Z">
              <w:r>
                <w:rPr>
                  <w:rFonts w:eastAsia="Calibri"/>
                  <w:szCs w:val="26"/>
                </w:rPr>
                <w:t>6</w:t>
              </w:r>
            </w:ins>
          </w:p>
        </w:tc>
        <w:tc>
          <w:tcPr>
            <w:tcW w:w="2268" w:type="dxa"/>
            <w:shd w:val="clear" w:color="auto" w:fill="auto"/>
            <w:vAlign w:val="center"/>
          </w:tcPr>
          <w:p w:rsidR="00F9264A" w:rsidRPr="00302D9C" w:rsidRDefault="00F9264A" w:rsidP="00CB0440">
            <w:pPr>
              <w:jc w:val="center"/>
              <w:rPr>
                <w:ins w:id="4080" w:author="abc" w:date="2018-07-02T14:41:00Z"/>
                <w:rFonts w:eastAsia="Calibri"/>
                <w:szCs w:val="26"/>
              </w:rPr>
            </w:pPr>
            <w:ins w:id="4081" w:author="abc" w:date="2018-07-02T14:41:00Z">
              <w:r w:rsidRPr="00F9264A">
                <w:rPr>
                  <w:rFonts w:eastAsia="Calibri"/>
                  <w:szCs w:val="26"/>
                </w:rPr>
                <w:t>AgeMin</w:t>
              </w:r>
            </w:ins>
          </w:p>
        </w:tc>
        <w:tc>
          <w:tcPr>
            <w:tcW w:w="1843" w:type="dxa"/>
            <w:shd w:val="clear" w:color="auto" w:fill="auto"/>
            <w:vAlign w:val="center"/>
          </w:tcPr>
          <w:p w:rsidR="00F9264A" w:rsidRPr="00302D9C" w:rsidRDefault="00FA37BA" w:rsidP="00CB0440">
            <w:pPr>
              <w:jc w:val="center"/>
              <w:rPr>
                <w:ins w:id="4082" w:author="abc" w:date="2018-07-02T14:41:00Z"/>
                <w:rFonts w:eastAsia="Calibri"/>
                <w:szCs w:val="26"/>
              </w:rPr>
            </w:pPr>
            <w:ins w:id="4083" w:author="abc" w:date="2018-07-02T14:41:00Z">
              <w:r w:rsidRPr="00FA37BA">
                <w:rPr>
                  <w:rFonts w:eastAsia="Calibri"/>
                  <w:szCs w:val="26"/>
                </w:rPr>
                <w:t>varchar(10)</w:t>
              </w:r>
            </w:ins>
          </w:p>
        </w:tc>
        <w:tc>
          <w:tcPr>
            <w:tcW w:w="2126" w:type="dxa"/>
            <w:shd w:val="clear" w:color="auto" w:fill="auto"/>
            <w:vAlign w:val="center"/>
          </w:tcPr>
          <w:p w:rsidR="00F9264A" w:rsidRPr="00302D9C" w:rsidRDefault="00FA37BA" w:rsidP="00CB0440">
            <w:pPr>
              <w:jc w:val="center"/>
              <w:rPr>
                <w:ins w:id="4084" w:author="abc" w:date="2018-07-02T14:41:00Z"/>
                <w:rFonts w:eastAsia="Calibri"/>
                <w:szCs w:val="26"/>
              </w:rPr>
            </w:pPr>
            <w:ins w:id="4085" w:author="abc" w:date="2018-07-02T14:42:00Z">
              <w:r>
                <w:rPr>
                  <w:rFonts w:eastAsia="Calibri"/>
                  <w:szCs w:val="26"/>
                </w:rPr>
                <w:t>Null</w:t>
              </w:r>
            </w:ins>
          </w:p>
        </w:tc>
        <w:tc>
          <w:tcPr>
            <w:tcW w:w="2267" w:type="dxa"/>
            <w:shd w:val="clear" w:color="auto" w:fill="auto"/>
            <w:vAlign w:val="center"/>
          </w:tcPr>
          <w:p w:rsidR="00F9264A" w:rsidRPr="00302D9C" w:rsidRDefault="00F9264A" w:rsidP="00CB0440">
            <w:pPr>
              <w:jc w:val="center"/>
              <w:rPr>
                <w:ins w:id="4086" w:author="abc" w:date="2018-07-02T14:41:00Z"/>
                <w:rFonts w:eastAsia="Calibri"/>
                <w:szCs w:val="26"/>
              </w:rPr>
            </w:pPr>
          </w:p>
        </w:tc>
      </w:tr>
      <w:tr w:rsidR="00F9264A" w:rsidRPr="00302D9C" w:rsidTr="00CB0440">
        <w:trPr>
          <w:trHeight w:val="680"/>
          <w:ins w:id="4087" w:author="abc" w:date="2018-07-02T14:41:00Z"/>
        </w:trPr>
        <w:tc>
          <w:tcPr>
            <w:tcW w:w="846" w:type="dxa"/>
            <w:shd w:val="clear" w:color="auto" w:fill="auto"/>
            <w:vAlign w:val="center"/>
          </w:tcPr>
          <w:p w:rsidR="00F9264A" w:rsidRPr="00302D9C" w:rsidRDefault="00F9264A" w:rsidP="00CB0440">
            <w:pPr>
              <w:jc w:val="center"/>
              <w:rPr>
                <w:ins w:id="4088" w:author="abc" w:date="2018-07-02T14:41:00Z"/>
                <w:rFonts w:eastAsia="Calibri"/>
                <w:szCs w:val="26"/>
              </w:rPr>
            </w:pPr>
            <w:ins w:id="4089" w:author="abc" w:date="2018-07-02T14:41:00Z">
              <w:r>
                <w:rPr>
                  <w:rFonts w:eastAsia="Calibri"/>
                  <w:szCs w:val="26"/>
                </w:rPr>
                <w:t>7</w:t>
              </w:r>
            </w:ins>
          </w:p>
        </w:tc>
        <w:tc>
          <w:tcPr>
            <w:tcW w:w="2268" w:type="dxa"/>
            <w:shd w:val="clear" w:color="auto" w:fill="auto"/>
            <w:vAlign w:val="center"/>
          </w:tcPr>
          <w:p w:rsidR="00F9264A" w:rsidRPr="00302D9C" w:rsidRDefault="00F9264A" w:rsidP="00CB0440">
            <w:pPr>
              <w:jc w:val="center"/>
              <w:rPr>
                <w:ins w:id="4090" w:author="abc" w:date="2018-07-02T14:41:00Z"/>
                <w:rFonts w:eastAsia="Calibri"/>
                <w:szCs w:val="26"/>
              </w:rPr>
            </w:pPr>
            <w:ins w:id="4091" w:author="abc" w:date="2018-07-02T14:41:00Z">
              <w:r w:rsidRPr="00F9264A">
                <w:rPr>
                  <w:rFonts w:eastAsia="Calibri"/>
                  <w:szCs w:val="26"/>
                </w:rPr>
                <w:t>DiemDat</w:t>
              </w:r>
            </w:ins>
          </w:p>
        </w:tc>
        <w:tc>
          <w:tcPr>
            <w:tcW w:w="1843" w:type="dxa"/>
            <w:shd w:val="clear" w:color="auto" w:fill="auto"/>
            <w:vAlign w:val="center"/>
          </w:tcPr>
          <w:p w:rsidR="00F9264A" w:rsidRPr="00302D9C" w:rsidRDefault="00FA37BA" w:rsidP="00CB0440">
            <w:pPr>
              <w:jc w:val="center"/>
              <w:rPr>
                <w:ins w:id="4092" w:author="abc" w:date="2018-07-02T14:41:00Z"/>
                <w:rFonts w:eastAsia="Calibri"/>
                <w:szCs w:val="26"/>
              </w:rPr>
            </w:pPr>
            <w:ins w:id="4093" w:author="abc" w:date="2018-07-02T14:41:00Z">
              <w:r w:rsidRPr="00FA37BA">
                <w:rPr>
                  <w:rFonts w:eastAsia="Calibri"/>
                  <w:szCs w:val="26"/>
                </w:rPr>
                <w:t>varchar(10)</w:t>
              </w:r>
            </w:ins>
          </w:p>
        </w:tc>
        <w:tc>
          <w:tcPr>
            <w:tcW w:w="2126" w:type="dxa"/>
            <w:shd w:val="clear" w:color="auto" w:fill="auto"/>
            <w:vAlign w:val="center"/>
          </w:tcPr>
          <w:p w:rsidR="00F9264A" w:rsidRPr="00302D9C" w:rsidRDefault="00FA37BA" w:rsidP="00CB0440">
            <w:pPr>
              <w:jc w:val="center"/>
              <w:rPr>
                <w:ins w:id="4094" w:author="abc" w:date="2018-07-02T14:41:00Z"/>
                <w:rFonts w:eastAsia="Calibri"/>
                <w:szCs w:val="26"/>
              </w:rPr>
            </w:pPr>
            <w:ins w:id="4095" w:author="abc" w:date="2018-07-02T14:42:00Z">
              <w:r>
                <w:rPr>
                  <w:rFonts w:eastAsia="Calibri"/>
                  <w:szCs w:val="26"/>
                </w:rPr>
                <w:t>null</w:t>
              </w:r>
            </w:ins>
          </w:p>
        </w:tc>
        <w:tc>
          <w:tcPr>
            <w:tcW w:w="2267" w:type="dxa"/>
            <w:shd w:val="clear" w:color="auto" w:fill="auto"/>
            <w:vAlign w:val="center"/>
          </w:tcPr>
          <w:p w:rsidR="00F9264A" w:rsidRPr="00302D9C" w:rsidRDefault="00F9264A" w:rsidP="00CB0440">
            <w:pPr>
              <w:jc w:val="center"/>
              <w:rPr>
                <w:ins w:id="4096" w:author="abc" w:date="2018-07-02T14:41:00Z"/>
                <w:rFonts w:eastAsia="Calibri"/>
                <w:szCs w:val="26"/>
              </w:rPr>
            </w:pPr>
          </w:p>
        </w:tc>
      </w:tr>
    </w:tbl>
    <w:p w:rsidR="00F9264A" w:rsidRDefault="00FA37BA" w:rsidP="00233B8F">
      <w:pPr>
        <w:pStyle w:val="ListParagraph"/>
        <w:ind w:left="1080"/>
        <w:rPr>
          <w:ins w:id="4097" w:author="abc" w:date="2018-07-02T14:42:00Z"/>
        </w:rPr>
        <w:pPrChange w:id="4098" w:author="abc" w:date="2018-07-02T14:09:00Z">
          <w:pPr>
            <w:pStyle w:val="ListParagraph"/>
            <w:numPr>
              <w:numId w:val="4"/>
            </w:numPr>
            <w:ind w:hanging="360"/>
          </w:pPr>
        </w:pPrChange>
      </w:pPr>
      <w:ins w:id="4099" w:author="abc" w:date="2018-07-02T14:42:00Z">
        <w:r>
          <w:t>XepLop</w:t>
        </w:r>
      </w:ins>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268"/>
        <w:gridCol w:w="1843"/>
        <w:gridCol w:w="2126"/>
        <w:gridCol w:w="2267"/>
      </w:tblGrid>
      <w:tr w:rsidR="00FA37BA" w:rsidRPr="00302D9C" w:rsidTr="00CB0440">
        <w:trPr>
          <w:trHeight w:val="680"/>
          <w:ins w:id="4100" w:author="abc" w:date="2018-07-02T14:42:00Z"/>
        </w:trPr>
        <w:tc>
          <w:tcPr>
            <w:tcW w:w="846" w:type="dxa"/>
            <w:shd w:val="clear" w:color="auto" w:fill="auto"/>
            <w:vAlign w:val="center"/>
          </w:tcPr>
          <w:p w:rsidR="00FA37BA" w:rsidRPr="00302D9C" w:rsidRDefault="00FA37BA" w:rsidP="00CB0440">
            <w:pPr>
              <w:jc w:val="center"/>
              <w:rPr>
                <w:ins w:id="4101" w:author="abc" w:date="2018-07-02T14:42:00Z"/>
                <w:rFonts w:eastAsia="Calibri"/>
                <w:szCs w:val="26"/>
              </w:rPr>
            </w:pPr>
            <w:ins w:id="4102" w:author="abc" w:date="2018-07-02T14:42:00Z">
              <w:r w:rsidRPr="00302D9C">
                <w:rPr>
                  <w:rFonts w:eastAsia="Calibri"/>
                  <w:szCs w:val="26"/>
                </w:rPr>
                <w:t>STT</w:t>
              </w:r>
            </w:ins>
          </w:p>
        </w:tc>
        <w:tc>
          <w:tcPr>
            <w:tcW w:w="2268" w:type="dxa"/>
            <w:shd w:val="clear" w:color="auto" w:fill="auto"/>
            <w:vAlign w:val="center"/>
          </w:tcPr>
          <w:p w:rsidR="00FA37BA" w:rsidRPr="00302D9C" w:rsidRDefault="00FA37BA" w:rsidP="00CB0440">
            <w:pPr>
              <w:jc w:val="center"/>
              <w:rPr>
                <w:ins w:id="4103" w:author="abc" w:date="2018-07-02T14:42:00Z"/>
                <w:rFonts w:eastAsia="Calibri"/>
                <w:szCs w:val="26"/>
              </w:rPr>
            </w:pPr>
            <w:ins w:id="4104" w:author="abc" w:date="2018-07-02T14:42:00Z">
              <w:r w:rsidRPr="00302D9C">
                <w:rPr>
                  <w:rFonts w:eastAsia="Calibri"/>
                  <w:szCs w:val="26"/>
                </w:rPr>
                <w:t>Thuộc tính</w:t>
              </w:r>
            </w:ins>
          </w:p>
        </w:tc>
        <w:tc>
          <w:tcPr>
            <w:tcW w:w="1843" w:type="dxa"/>
            <w:shd w:val="clear" w:color="auto" w:fill="auto"/>
            <w:vAlign w:val="center"/>
          </w:tcPr>
          <w:p w:rsidR="00FA37BA" w:rsidRPr="00302D9C" w:rsidRDefault="00FA37BA" w:rsidP="00CB0440">
            <w:pPr>
              <w:jc w:val="center"/>
              <w:rPr>
                <w:ins w:id="4105" w:author="abc" w:date="2018-07-02T14:42:00Z"/>
                <w:rFonts w:eastAsia="Calibri"/>
                <w:szCs w:val="26"/>
              </w:rPr>
            </w:pPr>
            <w:ins w:id="4106" w:author="abc" w:date="2018-07-02T14:42:00Z">
              <w:r w:rsidRPr="00302D9C">
                <w:rPr>
                  <w:rFonts w:eastAsia="Calibri"/>
                  <w:szCs w:val="26"/>
                </w:rPr>
                <w:t>Kiểu dữ liệu</w:t>
              </w:r>
            </w:ins>
          </w:p>
        </w:tc>
        <w:tc>
          <w:tcPr>
            <w:tcW w:w="2126" w:type="dxa"/>
            <w:shd w:val="clear" w:color="auto" w:fill="auto"/>
            <w:vAlign w:val="center"/>
          </w:tcPr>
          <w:p w:rsidR="00FA37BA" w:rsidRPr="00302D9C" w:rsidRDefault="00FA37BA" w:rsidP="00CB0440">
            <w:pPr>
              <w:jc w:val="center"/>
              <w:rPr>
                <w:ins w:id="4107" w:author="abc" w:date="2018-07-02T14:42:00Z"/>
                <w:rFonts w:eastAsia="Calibri"/>
                <w:szCs w:val="26"/>
              </w:rPr>
            </w:pPr>
            <w:ins w:id="4108" w:author="abc" w:date="2018-07-02T14:42:00Z">
              <w:r w:rsidRPr="00302D9C">
                <w:rPr>
                  <w:rFonts w:eastAsia="Calibri"/>
                  <w:szCs w:val="26"/>
                </w:rPr>
                <w:t>Ràng buộc</w:t>
              </w:r>
            </w:ins>
          </w:p>
        </w:tc>
        <w:tc>
          <w:tcPr>
            <w:tcW w:w="2267" w:type="dxa"/>
            <w:shd w:val="clear" w:color="auto" w:fill="auto"/>
            <w:vAlign w:val="center"/>
          </w:tcPr>
          <w:p w:rsidR="00FA37BA" w:rsidRPr="00302D9C" w:rsidRDefault="00FA37BA" w:rsidP="00CB0440">
            <w:pPr>
              <w:jc w:val="center"/>
              <w:rPr>
                <w:ins w:id="4109" w:author="abc" w:date="2018-07-02T14:42:00Z"/>
                <w:rFonts w:eastAsia="Calibri"/>
                <w:szCs w:val="26"/>
              </w:rPr>
            </w:pPr>
            <w:ins w:id="4110" w:author="abc" w:date="2018-07-02T14:42:00Z">
              <w:r w:rsidRPr="00302D9C">
                <w:rPr>
                  <w:rFonts w:eastAsia="Calibri"/>
                  <w:szCs w:val="26"/>
                </w:rPr>
                <w:t>Diễn giải</w:t>
              </w:r>
            </w:ins>
          </w:p>
        </w:tc>
      </w:tr>
      <w:tr w:rsidR="00FA37BA" w:rsidRPr="00302D9C" w:rsidTr="00CB0440">
        <w:trPr>
          <w:trHeight w:val="680"/>
          <w:ins w:id="4111" w:author="abc" w:date="2018-07-02T14:42:00Z"/>
        </w:trPr>
        <w:tc>
          <w:tcPr>
            <w:tcW w:w="846" w:type="dxa"/>
            <w:shd w:val="clear" w:color="auto" w:fill="auto"/>
            <w:vAlign w:val="center"/>
          </w:tcPr>
          <w:p w:rsidR="00FA37BA" w:rsidRPr="00302D9C" w:rsidRDefault="00FA37BA" w:rsidP="00CB0440">
            <w:pPr>
              <w:jc w:val="center"/>
              <w:rPr>
                <w:ins w:id="4112" w:author="abc" w:date="2018-07-02T14:42:00Z"/>
                <w:rFonts w:eastAsia="Calibri"/>
                <w:szCs w:val="26"/>
              </w:rPr>
            </w:pPr>
            <w:ins w:id="4113" w:author="abc" w:date="2018-07-02T14:42:00Z">
              <w:r>
                <w:rPr>
                  <w:rFonts w:eastAsia="Calibri"/>
                  <w:szCs w:val="26"/>
                </w:rPr>
                <w:t>1</w:t>
              </w:r>
            </w:ins>
          </w:p>
        </w:tc>
        <w:tc>
          <w:tcPr>
            <w:tcW w:w="2268" w:type="dxa"/>
            <w:shd w:val="clear" w:color="auto" w:fill="auto"/>
            <w:vAlign w:val="center"/>
          </w:tcPr>
          <w:p w:rsidR="00FA37BA" w:rsidRPr="00302D9C" w:rsidRDefault="00FA37BA" w:rsidP="00CB0440">
            <w:pPr>
              <w:jc w:val="center"/>
              <w:rPr>
                <w:ins w:id="4114" w:author="abc" w:date="2018-07-02T14:42:00Z"/>
                <w:rFonts w:eastAsia="Calibri"/>
                <w:szCs w:val="26"/>
              </w:rPr>
            </w:pPr>
            <w:ins w:id="4115" w:author="abc" w:date="2018-07-02T14:42:00Z">
              <w:r w:rsidRPr="00FA37BA">
                <w:rPr>
                  <w:rFonts w:eastAsia="Calibri"/>
                  <w:szCs w:val="26"/>
                </w:rPr>
                <w:t>MaLop</w:t>
              </w:r>
            </w:ins>
          </w:p>
        </w:tc>
        <w:tc>
          <w:tcPr>
            <w:tcW w:w="1843" w:type="dxa"/>
            <w:shd w:val="clear" w:color="auto" w:fill="auto"/>
            <w:vAlign w:val="center"/>
          </w:tcPr>
          <w:p w:rsidR="00FA37BA" w:rsidRPr="00302D9C" w:rsidRDefault="00FA37BA" w:rsidP="00CB0440">
            <w:pPr>
              <w:jc w:val="center"/>
              <w:rPr>
                <w:ins w:id="4116" w:author="abc" w:date="2018-07-02T14:42:00Z"/>
                <w:rFonts w:eastAsia="Calibri"/>
                <w:szCs w:val="26"/>
              </w:rPr>
            </w:pPr>
            <w:ins w:id="4117" w:author="abc" w:date="2018-07-02T14:42:00Z">
              <w:r w:rsidRPr="00FA37BA">
                <w:rPr>
                  <w:rFonts w:eastAsia="Calibri"/>
                  <w:szCs w:val="26"/>
                </w:rPr>
                <w:t>nvarchar(100)</w:t>
              </w:r>
            </w:ins>
          </w:p>
        </w:tc>
        <w:tc>
          <w:tcPr>
            <w:tcW w:w="2126" w:type="dxa"/>
            <w:shd w:val="clear" w:color="auto" w:fill="auto"/>
            <w:vAlign w:val="center"/>
          </w:tcPr>
          <w:p w:rsidR="00FA37BA" w:rsidRPr="00302D9C" w:rsidRDefault="00FA37BA" w:rsidP="00CB0440">
            <w:pPr>
              <w:jc w:val="center"/>
              <w:rPr>
                <w:ins w:id="4118" w:author="abc" w:date="2018-07-02T14:42:00Z"/>
                <w:rFonts w:eastAsia="Calibri"/>
                <w:szCs w:val="26"/>
              </w:rPr>
            </w:pPr>
            <w:ins w:id="4119" w:author="abc" w:date="2018-07-02T14:42:00Z">
              <w:r>
                <w:rPr>
                  <w:rFonts w:eastAsia="Calibri"/>
                  <w:szCs w:val="26"/>
                </w:rPr>
                <w:t>PK,FK</w:t>
              </w:r>
            </w:ins>
          </w:p>
        </w:tc>
        <w:tc>
          <w:tcPr>
            <w:tcW w:w="2267" w:type="dxa"/>
            <w:shd w:val="clear" w:color="auto" w:fill="auto"/>
            <w:vAlign w:val="center"/>
          </w:tcPr>
          <w:p w:rsidR="00FA37BA" w:rsidRPr="00302D9C" w:rsidRDefault="00FA37BA" w:rsidP="00CB0440">
            <w:pPr>
              <w:jc w:val="center"/>
              <w:rPr>
                <w:ins w:id="4120" w:author="abc" w:date="2018-07-02T14:42:00Z"/>
                <w:rFonts w:eastAsia="Calibri"/>
                <w:szCs w:val="26"/>
              </w:rPr>
            </w:pPr>
          </w:p>
        </w:tc>
      </w:tr>
      <w:tr w:rsidR="00FA37BA" w:rsidRPr="00302D9C" w:rsidTr="00CB0440">
        <w:trPr>
          <w:trHeight w:val="680"/>
          <w:ins w:id="4121" w:author="abc" w:date="2018-07-02T14:42:00Z"/>
        </w:trPr>
        <w:tc>
          <w:tcPr>
            <w:tcW w:w="846" w:type="dxa"/>
            <w:shd w:val="clear" w:color="auto" w:fill="auto"/>
            <w:vAlign w:val="center"/>
          </w:tcPr>
          <w:p w:rsidR="00FA37BA" w:rsidRDefault="00FA37BA" w:rsidP="00CB0440">
            <w:pPr>
              <w:jc w:val="center"/>
              <w:rPr>
                <w:ins w:id="4122" w:author="abc" w:date="2018-07-02T14:42:00Z"/>
                <w:rFonts w:eastAsia="Calibri"/>
                <w:szCs w:val="26"/>
              </w:rPr>
            </w:pPr>
            <w:ins w:id="4123" w:author="abc" w:date="2018-07-02T14:42:00Z">
              <w:r>
                <w:rPr>
                  <w:rFonts w:eastAsia="Calibri"/>
                  <w:szCs w:val="26"/>
                </w:rPr>
                <w:t>2</w:t>
              </w:r>
            </w:ins>
          </w:p>
        </w:tc>
        <w:tc>
          <w:tcPr>
            <w:tcW w:w="2268" w:type="dxa"/>
            <w:shd w:val="clear" w:color="auto" w:fill="auto"/>
            <w:vAlign w:val="center"/>
          </w:tcPr>
          <w:p w:rsidR="00FA37BA" w:rsidRPr="00FA37BA" w:rsidRDefault="00FA37BA" w:rsidP="00CB0440">
            <w:pPr>
              <w:jc w:val="center"/>
              <w:rPr>
                <w:ins w:id="4124" w:author="abc" w:date="2018-07-02T14:42:00Z"/>
                <w:rFonts w:eastAsia="Calibri"/>
                <w:szCs w:val="26"/>
              </w:rPr>
            </w:pPr>
            <w:ins w:id="4125" w:author="abc" w:date="2018-07-02T14:42:00Z">
              <w:r w:rsidRPr="00FA37BA">
                <w:rPr>
                  <w:rFonts w:eastAsia="Calibri"/>
                  <w:szCs w:val="26"/>
                </w:rPr>
                <w:t>MaHS</w:t>
              </w:r>
            </w:ins>
          </w:p>
        </w:tc>
        <w:tc>
          <w:tcPr>
            <w:tcW w:w="1843" w:type="dxa"/>
            <w:shd w:val="clear" w:color="auto" w:fill="auto"/>
            <w:vAlign w:val="center"/>
          </w:tcPr>
          <w:p w:rsidR="00FA37BA" w:rsidRPr="00FA37BA" w:rsidRDefault="00FA37BA" w:rsidP="00CB0440">
            <w:pPr>
              <w:jc w:val="center"/>
              <w:rPr>
                <w:ins w:id="4126" w:author="abc" w:date="2018-07-02T14:42:00Z"/>
                <w:rFonts w:eastAsia="Calibri"/>
                <w:szCs w:val="26"/>
              </w:rPr>
            </w:pPr>
            <w:ins w:id="4127" w:author="abc" w:date="2018-07-02T14:42:00Z">
              <w:r w:rsidRPr="00FA37BA">
                <w:rPr>
                  <w:rFonts w:eastAsia="Calibri"/>
                  <w:szCs w:val="26"/>
                </w:rPr>
                <w:t>varchar(50)</w:t>
              </w:r>
            </w:ins>
          </w:p>
        </w:tc>
        <w:tc>
          <w:tcPr>
            <w:tcW w:w="2126" w:type="dxa"/>
            <w:shd w:val="clear" w:color="auto" w:fill="auto"/>
            <w:vAlign w:val="center"/>
          </w:tcPr>
          <w:p w:rsidR="00FA37BA" w:rsidRDefault="00FA37BA" w:rsidP="00CB0440">
            <w:pPr>
              <w:jc w:val="center"/>
              <w:rPr>
                <w:ins w:id="4128" w:author="abc" w:date="2018-07-02T14:42:00Z"/>
                <w:rFonts w:eastAsia="Calibri"/>
                <w:szCs w:val="26"/>
              </w:rPr>
            </w:pPr>
            <w:ins w:id="4129" w:author="abc" w:date="2018-07-02T14:42:00Z">
              <w:r>
                <w:rPr>
                  <w:rFonts w:eastAsia="Calibri"/>
                  <w:szCs w:val="26"/>
                </w:rPr>
                <w:t>PK,FK</w:t>
              </w:r>
            </w:ins>
          </w:p>
        </w:tc>
        <w:tc>
          <w:tcPr>
            <w:tcW w:w="2267" w:type="dxa"/>
            <w:shd w:val="clear" w:color="auto" w:fill="auto"/>
            <w:vAlign w:val="center"/>
          </w:tcPr>
          <w:p w:rsidR="00FA37BA" w:rsidRPr="00302D9C" w:rsidRDefault="00FA37BA" w:rsidP="00CB0440">
            <w:pPr>
              <w:jc w:val="center"/>
              <w:rPr>
                <w:ins w:id="4130" w:author="abc" w:date="2018-07-02T14:42:00Z"/>
                <w:rFonts w:eastAsia="Calibri"/>
                <w:szCs w:val="26"/>
              </w:rPr>
            </w:pPr>
          </w:p>
        </w:tc>
      </w:tr>
    </w:tbl>
    <w:p w:rsidR="00FA37BA" w:rsidRDefault="00FA37BA" w:rsidP="00233B8F">
      <w:pPr>
        <w:pStyle w:val="ListParagraph"/>
        <w:ind w:left="1080"/>
        <w:rPr>
          <w:ins w:id="4131" w:author="Hoan Ng" w:date="2017-03-20T21:26:00Z"/>
        </w:rPr>
        <w:pPrChange w:id="4132" w:author="abc" w:date="2018-07-02T14:09:00Z">
          <w:pPr>
            <w:pStyle w:val="ListParagraph"/>
            <w:numPr>
              <w:numId w:val="4"/>
            </w:numPr>
            <w:ind w:hanging="360"/>
          </w:pPr>
        </w:pPrChange>
      </w:pPr>
    </w:p>
    <w:p w:rsidR="00E62EE1" w:rsidRDefault="00E62EE1" w:rsidP="002E4CDA">
      <w:pPr>
        <w:pStyle w:val="ListParagraph"/>
        <w:numPr>
          <w:ilvl w:val="1"/>
          <w:numId w:val="17"/>
        </w:numPr>
        <w:outlineLvl w:val="2"/>
        <w:rPr>
          <w:ins w:id="4133" w:author="Hoan Ng" w:date="2017-03-20T21:28:00Z"/>
        </w:rPr>
        <w:pPrChange w:id="4134" w:author="abc" w:date="2018-07-02T15:13:00Z">
          <w:pPr>
            <w:pStyle w:val="ListParagraph"/>
            <w:numPr>
              <w:numId w:val="4"/>
            </w:numPr>
            <w:ind w:hanging="360"/>
          </w:pPr>
        </w:pPrChange>
      </w:pPr>
      <w:ins w:id="4135" w:author="Hoan Ng" w:date="2017-03-20T21:26:00Z">
        <w:r>
          <w:t xml:space="preserve"> Khóa &amp; </w:t>
        </w:r>
      </w:ins>
      <w:ins w:id="4136" w:author="Hoan Ng" w:date="2017-03-20T21:27:00Z">
        <w:r>
          <w:t>rang</w:t>
        </w:r>
      </w:ins>
      <w:ins w:id="4137" w:author="Hoan Ng" w:date="2017-03-20T21:26:00Z">
        <w:r>
          <w:t xml:space="preserve"> </w:t>
        </w:r>
      </w:ins>
      <w:ins w:id="4138" w:author="Hoan Ng" w:date="2017-03-20T21:27:00Z">
        <w:r>
          <w:t>buộc toàn vẹn</w:t>
        </w:r>
      </w:ins>
    </w:p>
    <w:p w:rsidR="00E62EE1" w:rsidRDefault="00E62EE1" w:rsidP="002E4CDA">
      <w:pPr>
        <w:pStyle w:val="ListParagraph"/>
        <w:numPr>
          <w:ilvl w:val="1"/>
          <w:numId w:val="17"/>
        </w:numPr>
        <w:outlineLvl w:val="2"/>
        <w:rPr>
          <w:ins w:id="4139" w:author="abc" w:date="2018-07-02T15:02:00Z"/>
        </w:rPr>
        <w:pPrChange w:id="4140" w:author="abc" w:date="2018-07-02T15:13:00Z">
          <w:pPr>
            <w:pStyle w:val="ListParagraph"/>
            <w:numPr>
              <w:numId w:val="4"/>
            </w:numPr>
            <w:ind w:hanging="360"/>
          </w:pPr>
        </w:pPrChange>
      </w:pPr>
      <w:ins w:id="4141" w:author="Hoan Ng" w:date="2017-03-20T21:28:00Z">
        <w:r>
          <w:t>Thiết kế dữ liệu mức vật lý</w:t>
        </w:r>
      </w:ins>
    </w:p>
    <w:p w:rsidR="00CB0440" w:rsidRPr="007E56BA" w:rsidRDefault="00CB0440" w:rsidP="00CB0440">
      <w:pPr>
        <w:pStyle w:val="ListParagraph"/>
        <w:ind w:left="1080"/>
        <w:pPrChange w:id="4142" w:author="abc" w:date="2018-07-02T15:02:00Z">
          <w:pPr>
            <w:pStyle w:val="ListParagraph"/>
            <w:numPr>
              <w:numId w:val="4"/>
            </w:numPr>
            <w:ind w:hanging="360"/>
          </w:pPr>
        </w:pPrChange>
      </w:pPr>
    </w:p>
    <w:p w:rsidR="007E56BA" w:rsidRDefault="007E56BA" w:rsidP="001F258B">
      <w:pPr>
        <w:pStyle w:val="ListParagraph"/>
        <w:numPr>
          <w:ilvl w:val="0"/>
          <w:numId w:val="17"/>
        </w:numPr>
        <w:outlineLvl w:val="1"/>
        <w:rPr>
          <w:ins w:id="4143" w:author="Hoan Ng" w:date="2017-03-20T21:24:00Z"/>
        </w:rPr>
        <w:pPrChange w:id="4144" w:author="abc" w:date="2018-07-02T15:13:00Z">
          <w:pPr>
            <w:pStyle w:val="ListParagraph"/>
            <w:numPr>
              <w:numId w:val="17"/>
            </w:numPr>
            <w:ind w:hanging="360"/>
          </w:pPr>
        </w:pPrChange>
      </w:pPr>
      <w:r w:rsidRPr="007E56BA">
        <w:t>Thiết kế kiến trúc</w:t>
      </w:r>
    </w:p>
    <w:p w:rsidR="00E62EE1" w:rsidRDefault="00E62EE1" w:rsidP="001F258B">
      <w:pPr>
        <w:pStyle w:val="ListParagraph"/>
        <w:numPr>
          <w:ilvl w:val="1"/>
          <w:numId w:val="17"/>
        </w:numPr>
        <w:outlineLvl w:val="2"/>
        <w:rPr>
          <w:ins w:id="4145" w:author="abc" w:date="2018-07-02T15:02:00Z"/>
        </w:rPr>
        <w:pPrChange w:id="4146" w:author="abc" w:date="2018-07-02T15:13:00Z">
          <w:pPr>
            <w:pStyle w:val="ListParagraph"/>
            <w:numPr>
              <w:numId w:val="4"/>
            </w:numPr>
            <w:ind w:hanging="360"/>
          </w:pPr>
        </w:pPrChange>
      </w:pPr>
      <w:ins w:id="4147" w:author="Hoan Ng" w:date="2017-03-20T21:24:00Z">
        <w:r>
          <w:t>Mô hỉnh tổng thể kiến trúc</w:t>
        </w:r>
      </w:ins>
    </w:p>
    <w:p w:rsidR="002E4CDA" w:rsidRPr="00A26545" w:rsidRDefault="002E4CDA" w:rsidP="002E4CDA">
      <w:pPr>
        <w:ind w:left="360" w:firstLine="360"/>
        <w:rPr>
          <w:ins w:id="4148" w:author="abc" w:date="2018-07-02T15:03:00Z"/>
        </w:rPr>
        <w:pPrChange w:id="4149" w:author="abc" w:date="2018-07-02T15:04:00Z">
          <w:pPr>
            <w:ind w:left="360"/>
          </w:pPr>
        </w:pPrChange>
      </w:pPr>
      <w:ins w:id="4150" w:author="abc" w:date="2018-07-02T15:03:00Z">
        <w:r>
          <w:t>Phần mềm được thiết kế theo mô hình 3 lớp</w:t>
        </w:r>
      </w:ins>
    </w:p>
    <w:p w:rsidR="002E4CDA" w:rsidRPr="007E261B" w:rsidRDefault="002E4CDA" w:rsidP="002E4CDA">
      <w:pPr>
        <w:tabs>
          <w:tab w:val="left" w:pos="2490"/>
        </w:tabs>
        <w:spacing w:line="360" w:lineRule="auto"/>
        <w:ind w:left="1800"/>
        <w:rPr>
          <w:ins w:id="4151" w:author="abc" w:date="2018-07-02T15:03:00Z"/>
          <w:color w:val="000000"/>
          <w:szCs w:val="26"/>
        </w:rPr>
        <w:pPrChange w:id="4152" w:author="abc" w:date="2018-07-02T15:04:00Z">
          <w:pPr>
            <w:tabs>
              <w:tab w:val="left" w:pos="2490"/>
            </w:tabs>
            <w:spacing w:line="360" w:lineRule="auto"/>
          </w:pPr>
        </w:pPrChange>
      </w:pPr>
      <w:ins w:id="4153" w:author="abc" w:date="2018-07-02T15:03:00Z">
        <w:r w:rsidRPr="00A71FBA">
          <w:rPr>
            <w:noProof/>
          </w:rPr>
          <w:lastRenderedPageBreak/>
          <w:drawing>
            <wp:inline distT="0" distB="0" distL="0" distR="0">
              <wp:extent cx="5486400" cy="5095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486400" cy="5095875"/>
                      </a:xfrm>
                      <a:prstGeom prst="rect">
                        <a:avLst/>
                      </a:prstGeom>
                      <a:noFill/>
                      <a:ln>
                        <a:noFill/>
                      </a:ln>
                    </pic:spPr>
                  </pic:pic>
                </a:graphicData>
              </a:graphic>
            </wp:inline>
          </w:drawing>
        </w:r>
      </w:ins>
    </w:p>
    <w:p w:rsidR="002E4CDA" w:rsidRPr="001F258B" w:rsidRDefault="002E4CDA" w:rsidP="001F258B">
      <w:pPr>
        <w:tabs>
          <w:tab w:val="left" w:pos="2490"/>
        </w:tabs>
        <w:spacing w:line="360" w:lineRule="auto"/>
        <w:outlineLvl w:val="2"/>
        <w:rPr>
          <w:ins w:id="4154" w:author="abc" w:date="2018-07-02T15:03:00Z"/>
          <w:b/>
          <w:color w:val="000000"/>
          <w:sz w:val="28"/>
          <w:szCs w:val="26"/>
          <w:u w:val="single"/>
          <w:shd w:val="clear" w:color="auto" w:fill="FFFFFF"/>
          <w:rPrChange w:id="4155" w:author="abc" w:date="2018-07-02T15:18:00Z">
            <w:rPr>
              <w:ins w:id="4156" w:author="abc" w:date="2018-07-02T15:03:00Z"/>
              <w:shd w:val="clear" w:color="auto" w:fill="FFFFFF"/>
            </w:rPr>
          </w:rPrChange>
        </w:rPr>
        <w:pPrChange w:id="4157" w:author="abc" w:date="2018-07-02T15:18:00Z">
          <w:pPr>
            <w:pStyle w:val="Heading2"/>
            <w:numPr>
              <w:numId w:val="20"/>
            </w:numPr>
            <w:ind w:left="720" w:hanging="360"/>
          </w:pPr>
        </w:pPrChange>
      </w:pPr>
      <w:bookmarkStart w:id="4158" w:name="_Toc515962687"/>
      <w:bookmarkStart w:id="4159" w:name="_Toc517600802"/>
      <w:bookmarkStart w:id="4160" w:name="_Toc517602411"/>
      <w:bookmarkStart w:id="4161" w:name="_Toc517602523"/>
      <w:bookmarkStart w:id="4162" w:name="_Toc517641632"/>
      <w:ins w:id="4163" w:author="abc" w:date="2018-07-02T15:03:00Z">
        <w:r w:rsidRPr="001F258B">
          <w:rPr>
            <w:b/>
            <w:color w:val="000000"/>
            <w:sz w:val="28"/>
            <w:szCs w:val="26"/>
            <w:u w:val="single"/>
            <w:shd w:val="clear" w:color="auto" w:fill="FFFFFF"/>
            <w:rPrChange w:id="4164" w:author="abc" w:date="2018-07-02T15:18:00Z">
              <w:rPr>
                <w:shd w:val="clear" w:color="auto" w:fill="FFFFFF"/>
              </w:rPr>
            </w:rPrChange>
          </w:rPr>
          <w:t>Presentation layer</w:t>
        </w:r>
        <w:bookmarkEnd w:id="4158"/>
        <w:bookmarkEnd w:id="4159"/>
        <w:bookmarkEnd w:id="4160"/>
        <w:bookmarkEnd w:id="4161"/>
        <w:bookmarkEnd w:id="4162"/>
      </w:ins>
    </w:p>
    <w:p w:rsidR="002E4CDA" w:rsidRPr="007E261B" w:rsidRDefault="002E4CDA" w:rsidP="002E4CDA">
      <w:pPr>
        <w:tabs>
          <w:tab w:val="left" w:pos="2490"/>
        </w:tabs>
        <w:spacing w:line="360" w:lineRule="auto"/>
        <w:rPr>
          <w:ins w:id="4165" w:author="abc" w:date="2018-07-02T15:03:00Z"/>
          <w:color w:val="000000"/>
          <w:szCs w:val="26"/>
          <w:shd w:val="clear" w:color="auto" w:fill="FFFFFF"/>
        </w:rPr>
      </w:pPr>
      <w:ins w:id="4166" w:author="abc" w:date="2018-07-02T15:03:00Z">
        <w:r w:rsidRPr="007E261B">
          <w:rPr>
            <w:color w:val="000000"/>
            <w:szCs w:val="26"/>
            <w:shd w:val="clear" w:color="auto" w:fill="FFFFFF"/>
          </w:rPr>
          <w:t>Window Form (GUI)Hiển thị các thành phần giao điện để tương tác với người dùng:</w:t>
        </w:r>
        <w:r>
          <w:rPr>
            <w:color w:val="000000"/>
            <w:szCs w:val="26"/>
            <w:shd w:val="clear" w:color="auto" w:fill="FFFFFF"/>
          </w:rPr>
          <w:t xml:space="preserve"> </w:t>
        </w:r>
        <w:r w:rsidRPr="007E261B">
          <w:rPr>
            <w:color w:val="000000"/>
            <w:szCs w:val="26"/>
            <w:shd w:val="clear" w:color="auto" w:fill="FFFFFF"/>
          </w:rPr>
          <w:t>thực hiện các công việc như nhập liệu, hiển thị dữ liêu, kiểm tra tính đúng đắn dữ liệu trước khi gọi lớp Business</w:t>
        </w:r>
      </w:ins>
    </w:p>
    <w:p w:rsidR="002E4CDA" w:rsidRPr="007E261B" w:rsidRDefault="002E4CDA" w:rsidP="002E4CDA">
      <w:pPr>
        <w:tabs>
          <w:tab w:val="left" w:pos="2490"/>
        </w:tabs>
        <w:spacing w:line="360" w:lineRule="auto"/>
        <w:rPr>
          <w:ins w:id="4167" w:author="abc" w:date="2018-07-02T15:03:00Z"/>
          <w:color w:val="000000"/>
          <w:szCs w:val="26"/>
          <w:shd w:val="clear" w:color="auto" w:fill="FFFFFF"/>
        </w:rPr>
      </w:pPr>
      <w:ins w:id="4168" w:author="abc" w:date="2018-07-02T15:03:00Z">
        <w:r w:rsidRPr="007E261B">
          <w:rPr>
            <w:color w:val="000000"/>
            <w:szCs w:val="26"/>
            <w:shd w:val="clear" w:color="auto" w:fill="FFFFFF"/>
          </w:rPr>
          <w:t>Các Form giao diện màn hình trong hệ thống:</w:t>
        </w:r>
      </w:ins>
    </w:p>
    <w:p w:rsidR="002E4CDA" w:rsidRDefault="002E4CDA" w:rsidP="002E4CDA">
      <w:pPr>
        <w:tabs>
          <w:tab w:val="left" w:pos="2490"/>
        </w:tabs>
        <w:spacing w:line="360" w:lineRule="auto"/>
        <w:ind w:left="2700"/>
        <w:rPr>
          <w:ins w:id="4169" w:author="abc" w:date="2018-07-02T15:05:00Z"/>
          <w:szCs w:val="26"/>
        </w:rPr>
        <w:pPrChange w:id="4170" w:author="abc" w:date="2018-07-02T15:09:00Z">
          <w:pPr>
            <w:tabs>
              <w:tab w:val="left" w:pos="2490"/>
            </w:tabs>
            <w:spacing w:line="360" w:lineRule="auto"/>
          </w:pPr>
        </w:pPrChange>
      </w:pPr>
      <w:ins w:id="4171" w:author="abc" w:date="2018-07-02T15:04:00Z">
        <w:r>
          <w:rPr>
            <w:noProof/>
          </w:rPr>
          <w:lastRenderedPageBreak/>
          <w:drawing>
            <wp:inline distT="0" distB="0" distL="0" distR="0" wp14:anchorId="7B1B2BDC" wp14:editId="1ED7E518">
              <wp:extent cx="2638425" cy="40481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38425" cy="4048125"/>
                      </a:xfrm>
                      <a:prstGeom prst="rect">
                        <a:avLst/>
                      </a:prstGeom>
                    </pic:spPr>
                  </pic:pic>
                </a:graphicData>
              </a:graphic>
            </wp:inline>
          </w:drawing>
        </w:r>
      </w:ins>
    </w:p>
    <w:p w:rsidR="002E4CDA" w:rsidRPr="00A26545" w:rsidRDefault="002E4CDA" w:rsidP="002E4CDA">
      <w:pPr>
        <w:tabs>
          <w:tab w:val="left" w:pos="2490"/>
        </w:tabs>
        <w:spacing w:line="360" w:lineRule="auto"/>
        <w:ind w:left="2700"/>
        <w:rPr>
          <w:ins w:id="4172" w:author="abc" w:date="2018-07-02T15:03:00Z"/>
          <w:szCs w:val="26"/>
        </w:rPr>
        <w:pPrChange w:id="4173" w:author="abc" w:date="2018-07-02T15:09:00Z">
          <w:pPr>
            <w:tabs>
              <w:tab w:val="left" w:pos="2490"/>
            </w:tabs>
            <w:spacing w:line="360" w:lineRule="auto"/>
          </w:pPr>
        </w:pPrChange>
      </w:pPr>
      <w:ins w:id="4174" w:author="abc" w:date="2018-07-02T15:05:00Z">
        <w:r>
          <w:rPr>
            <w:noProof/>
          </w:rPr>
          <w:drawing>
            <wp:inline distT="0" distB="0" distL="0" distR="0" wp14:anchorId="434D6AF6" wp14:editId="5F076C52">
              <wp:extent cx="2695575" cy="2305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95575" cy="2305050"/>
                      </a:xfrm>
                      <a:prstGeom prst="rect">
                        <a:avLst/>
                      </a:prstGeom>
                    </pic:spPr>
                  </pic:pic>
                </a:graphicData>
              </a:graphic>
            </wp:inline>
          </w:drawing>
        </w:r>
      </w:ins>
    </w:p>
    <w:p w:rsidR="002E4CDA" w:rsidRPr="001F258B" w:rsidRDefault="002E4CDA" w:rsidP="001F258B">
      <w:pPr>
        <w:tabs>
          <w:tab w:val="left" w:pos="2490"/>
        </w:tabs>
        <w:spacing w:line="360" w:lineRule="auto"/>
        <w:outlineLvl w:val="2"/>
        <w:rPr>
          <w:ins w:id="4175" w:author="abc" w:date="2018-07-02T15:03:00Z"/>
          <w:b/>
          <w:sz w:val="28"/>
          <w:u w:val="single"/>
          <w:shd w:val="clear" w:color="auto" w:fill="FFFFFF"/>
          <w:rPrChange w:id="4176" w:author="abc" w:date="2018-07-02T15:18:00Z">
            <w:rPr>
              <w:ins w:id="4177" w:author="abc" w:date="2018-07-02T15:03:00Z"/>
            </w:rPr>
          </w:rPrChange>
        </w:rPr>
        <w:pPrChange w:id="4178" w:author="abc" w:date="2018-07-02T15:18:00Z">
          <w:pPr>
            <w:pStyle w:val="Heading2"/>
            <w:numPr>
              <w:numId w:val="20"/>
            </w:numPr>
            <w:ind w:left="720" w:hanging="360"/>
          </w:pPr>
        </w:pPrChange>
      </w:pPr>
      <w:bookmarkStart w:id="4179" w:name="_Toc515962688"/>
      <w:bookmarkStart w:id="4180" w:name="_Toc517600803"/>
      <w:bookmarkStart w:id="4181" w:name="_Toc517602412"/>
      <w:bookmarkStart w:id="4182" w:name="_Toc517602524"/>
      <w:bookmarkStart w:id="4183" w:name="_Toc517641633"/>
      <w:ins w:id="4184" w:author="abc" w:date="2018-07-02T15:03:00Z">
        <w:r w:rsidRPr="001F258B">
          <w:rPr>
            <w:b/>
            <w:sz w:val="28"/>
            <w:u w:val="single"/>
            <w:shd w:val="clear" w:color="auto" w:fill="FFFFFF"/>
            <w:rPrChange w:id="4185" w:author="abc" w:date="2018-07-02T15:18:00Z">
              <w:rPr>
                <w:shd w:val="clear" w:color="auto" w:fill="FFFFFF"/>
              </w:rPr>
            </w:rPrChange>
          </w:rPr>
          <w:t>Business Logic Layer:</w:t>
        </w:r>
        <w:bookmarkEnd w:id="4179"/>
        <w:bookmarkEnd w:id="4180"/>
        <w:bookmarkEnd w:id="4181"/>
        <w:bookmarkEnd w:id="4182"/>
        <w:bookmarkEnd w:id="4183"/>
      </w:ins>
    </w:p>
    <w:p w:rsidR="002E4CDA" w:rsidRPr="00D61802" w:rsidRDefault="002E4CDA" w:rsidP="002E4CDA">
      <w:pPr>
        <w:shd w:val="clear" w:color="auto" w:fill="FFFFFF"/>
        <w:spacing w:before="100" w:beforeAutospacing="1" w:after="100" w:afterAutospacing="1" w:line="360" w:lineRule="auto"/>
        <w:rPr>
          <w:ins w:id="4186" w:author="abc" w:date="2018-07-02T15:03:00Z"/>
          <w:color w:val="000000"/>
          <w:szCs w:val="26"/>
        </w:rPr>
      </w:pPr>
      <w:ins w:id="4187" w:author="abc" w:date="2018-07-02T15:03:00Z">
        <w:r w:rsidRPr="00D61802">
          <w:rPr>
            <w:rStyle w:val="s1"/>
            <w:color w:val="000000"/>
            <w:szCs w:val="26"/>
          </w:rPr>
          <w:t>Đây là nơi đáp ứng các yêu cầu thao tác dữ liệu của GUI layer, xử lý chính nguồn dữ liệu từ Presentation Layer trước khi truyền xuống Data Access Layer và lưu xuống hệ quản trị CSDL.</w:t>
        </w:r>
      </w:ins>
    </w:p>
    <w:p w:rsidR="002E4CDA" w:rsidRPr="00D61802" w:rsidRDefault="002E4CDA" w:rsidP="002E4CDA">
      <w:pPr>
        <w:shd w:val="clear" w:color="auto" w:fill="FFFFFF"/>
        <w:spacing w:before="100" w:beforeAutospacing="1" w:after="100" w:afterAutospacing="1" w:line="360" w:lineRule="auto"/>
        <w:rPr>
          <w:ins w:id="4188" w:author="abc" w:date="2018-07-02T15:03:00Z"/>
          <w:rStyle w:val="s1"/>
          <w:color w:val="000000"/>
          <w:szCs w:val="26"/>
        </w:rPr>
      </w:pPr>
      <w:ins w:id="4189" w:author="abc" w:date="2018-07-02T15:03:00Z">
        <w:r w:rsidRPr="00D61802">
          <w:rPr>
            <w:rStyle w:val="s1"/>
            <w:color w:val="000000"/>
            <w:szCs w:val="26"/>
          </w:rPr>
          <w:lastRenderedPageBreak/>
          <w:t>Đây còn là nơi kiểm tra các ràng buộc, tính toàn vẹn và hợp lệ dữ liệu, thực hiện tính toán và xử lý các yêu cầu nghiệp vụ, trước khi trả kết quả về Presentation Layer.</w:t>
        </w:r>
      </w:ins>
    </w:p>
    <w:p w:rsidR="002E4CDA" w:rsidRPr="00D61802" w:rsidRDefault="002E4CDA" w:rsidP="002E4CDA">
      <w:pPr>
        <w:tabs>
          <w:tab w:val="left" w:pos="2490"/>
        </w:tabs>
        <w:spacing w:line="360" w:lineRule="auto"/>
        <w:rPr>
          <w:ins w:id="4190" w:author="abc" w:date="2018-07-02T15:03:00Z"/>
          <w:rStyle w:val="s1"/>
          <w:color w:val="000000"/>
          <w:szCs w:val="26"/>
        </w:rPr>
      </w:pPr>
      <w:ins w:id="4191" w:author="abc" w:date="2018-07-02T15:03:00Z">
        <w:r w:rsidRPr="00D61802">
          <w:rPr>
            <w:rStyle w:val="s1"/>
            <w:color w:val="000000"/>
            <w:szCs w:val="26"/>
          </w:rPr>
          <w:t xml:space="preserve">Các lớp trong </w:t>
        </w:r>
        <w:r w:rsidRPr="00D61802">
          <w:rPr>
            <w:color w:val="000000"/>
            <w:szCs w:val="26"/>
            <w:shd w:val="clear" w:color="auto" w:fill="FFFFFF"/>
          </w:rPr>
          <w:t>Business Logic Layer</w:t>
        </w:r>
        <w:r w:rsidRPr="00D61802">
          <w:rPr>
            <w:rStyle w:val="s1"/>
            <w:color w:val="000000"/>
            <w:szCs w:val="26"/>
          </w:rPr>
          <w:t xml:space="preserve"> trong hệ thống phần mềm:</w:t>
        </w:r>
      </w:ins>
    </w:p>
    <w:p w:rsidR="002E4CDA" w:rsidRPr="00A26545" w:rsidRDefault="002E4CDA" w:rsidP="002E4CDA">
      <w:pPr>
        <w:shd w:val="clear" w:color="auto" w:fill="FFFFFF"/>
        <w:spacing w:before="100" w:beforeAutospacing="1" w:after="100" w:afterAutospacing="1" w:line="360" w:lineRule="auto"/>
        <w:rPr>
          <w:ins w:id="4192" w:author="abc" w:date="2018-07-02T15:03:00Z"/>
          <w:noProof/>
          <w:szCs w:val="26"/>
        </w:rPr>
      </w:pPr>
    </w:p>
    <w:p w:rsidR="002E4CDA" w:rsidRPr="001F258B" w:rsidRDefault="002E4CDA" w:rsidP="001F258B">
      <w:pPr>
        <w:tabs>
          <w:tab w:val="left" w:pos="2490"/>
        </w:tabs>
        <w:spacing w:line="360" w:lineRule="auto"/>
        <w:outlineLvl w:val="2"/>
        <w:rPr>
          <w:ins w:id="4193" w:author="abc" w:date="2018-07-02T15:03:00Z"/>
          <w:b/>
          <w:sz w:val="28"/>
          <w:u w:val="single"/>
          <w:shd w:val="clear" w:color="auto" w:fill="FFFFFF"/>
          <w:rPrChange w:id="4194" w:author="abc" w:date="2018-07-02T15:18:00Z">
            <w:rPr>
              <w:ins w:id="4195" w:author="abc" w:date="2018-07-02T15:03:00Z"/>
              <w:shd w:val="clear" w:color="auto" w:fill="FFFFFF"/>
            </w:rPr>
          </w:rPrChange>
        </w:rPr>
        <w:pPrChange w:id="4196" w:author="abc" w:date="2018-07-02T15:18:00Z">
          <w:pPr>
            <w:pStyle w:val="Heading2"/>
            <w:numPr>
              <w:numId w:val="20"/>
            </w:numPr>
            <w:ind w:left="720" w:hanging="360"/>
          </w:pPr>
        </w:pPrChange>
      </w:pPr>
      <w:bookmarkStart w:id="4197" w:name="_Toc515962689"/>
      <w:bookmarkStart w:id="4198" w:name="_Toc517600804"/>
      <w:bookmarkStart w:id="4199" w:name="_Toc517602413"/>
      <w:bookmarkStart w:id="4200" w:name="_Toc517602525"/>
      <w:bookmarkStart w:id="4201" w:name="_Toc517641634"/>
      <w:ins w:id="4202" w:author="abc" w:date="2018-07-02T15:03:00Z">
        <w:r w:rsidRPr="001F258B">
          <w:rPr>
            <w:b/>
            <w:sz w:val="28"/>
            <w:u w:val="single"/>
            <w:shd w:val="clear" w:color="auto" w:fill="FFFFFF"/>
            <w:rPrChange w:id="4203" w:author="abc" w:date="2018-07-02T15:18:00Z">
              <w:rPr>
                <w:shd w:val="clear" w:color="auto" w:fill="FFFFFF"/>
              </w:rPr>
            </w:rPrChange>
          </w:rPr>
          <w:t>Data Access Layer (DAL)</w:t>
        </w:r>
        <w:bookmarkEnd w:id="4197"/>
        <w:bookmarkEnd w:id="4198"/>
        <w:bookmarkEnd w:id="4199"/>
        <w:bookmarkEnd w:id="4200"/>
        <w:bookmarkEnd w:id="4201"/>
      </w:ins>
    </w:p>
    <w:p w:rsidR="002E4CDA" w:rsidRPr="00D61802" w:rsidRDefault="002E4CDA" w:rsidP="002E4CDA">
      <w:pPr>
        <w:shd w:val="clear" w:color="auto" w:fill="FFFFFF"/>
        <w:spacing w:before="100" w:beforeAutospacing="1" w:after="100" w:afterAutospacing="1" w:line="360" w:lineRule="auto"/>
        <w:rPr>
          <w:ins w:id="4204" w:author="abc" w:date="2018-07-02T15:03:00Z"/>
          <w:color w:val="000000"/>
          <w:szCs w:val="26"/>
          <w:shd w:val="clear" w:color="auto" w:fill="FFFFFF"/>
        </w:rPr>
      </w:pPr>
      <w:ins w:id="4205" w:author="abc" w:date="2018-07-02T15:03:00Z">
        <w:r w:rsidRPr="00D61802">
          <w:rPr>
            <w:color w:val="000000"/>
            <w:szCs w:val="26"/>
            <w:shd w:val="clear" w:color="auto" w:fill="FFFFFF"/>
          </w:rPr>
          <w:t>Lớp này có chức năng giao tiếp với hệ quản trị CSDL như thực hiện các công việc liên quan đế</w:t>
        </w:r>
        <w:r>
          <w:rPr>
            <w:color w:val="000000"/>
            <w:szCs w:val="26"/>
            <w:shd w:val="clear" w:color="auto" w:fill="FFFFFF"/>
          </w:rPr>
          <w:t>n lưu trữ và truy vấn dữ liệu (</w:t>
        </w:r>
        <w:r w:rsidRPr="00D61802">
          <w:rPr>
            <w:color w:val="000000"/>
            <w:szCs w:val="26"/>
            <w:shd w:val="clear" w:color="auto" w:fill="FFFFFF"/>
          </w:rPr>
          <w:t>tìm kiếm, thêm, xóa, sửa,…).</w:t>
        </w:r>
      </w:ins>
    </w:p>
    <w:p w:rsidR="002E4CDA" w:rsidRPr="00D61802" w:rsidRDefault="002E4CDA" w:rsidP="002E4CDA">
      <w:pPr>
        <w:shd w:val="clear" w:color="auto" w:fill="FFFFFF"/>
        <w:spacing w:before="100" w:beforeAutospacing="1" w:after="100" w:afterAutospacing="1" w:line="360" w:lineRule="auto"/>
        <w:rPr>
          <w:ins w:id="4206" w:author="abc" w:date="2018-07-02T15:03:00Z"/>
          <w:color w:val="000000"/>
          <w:szCs w:val="26"/>
          <w:shd w:val="clear" w:color="auto" w:fill="FFFFFF"/>
        </w:rPr>
      </w:pPr>
      <w:ins w:id="4207" w:author="abc" w:date="2018-07-02T15:03:00Z">
        <w:r w:rsidRPr="00D61802">
          <w:rPr>
            <w:color w:val="000000"/>
            <w:szCs w:val="26"/>
            <w:shd w:val="clear" w:color="auto" w:fill="FFFFFF"/>
          </w:rPr>
          <w:t>Các lớp thuộc Lớp Data Access Layer trong hệ thống phần mềm:</w:t>
        </w:r>
      </w:ins>
    </w:p>
    <w:p w:rsidR="00CB0440" w:rsidRDefault="002E4CDA" w:rsidP="002E4CDA">
      <w:pPr>
        <w:pStyle w:val="ListParagraph"/>
        <w:ind w:left="2610"/>
        <w:rPr>
          <w:ins w:id="4208" w:author="Hoan Ng" w:date="2017-03-20T21:24:00Z"/>
        </w:rPr>
        <w:pPrChange w:id="4209" w:author="abc" w:date="2018-07-02T15:10:00Z">
          <w:pPr>
            <w:pStyle w:val="ListParagraph"/>
            <w:numPr>
              <w:numId w:val="4"/>
            </w:numPr>
            <w:ind w:hanging="360"/>
          </w:pPr>
        </w:pPrChange>
      </w:pPr>
      <w:ins w:id="4210" w:author="abc" w:date="2018-07-02T15:06:00Z">
        <w:r>
          <w:rPr>
            <w:noProof/>
          </w:rPr>
          <w:drawing>
            <wp:inline distT="0" distB="0" distL="0" distR="0" wp14:anchorId="3FC25CF4" wp14:editId="067A5C13">
              <wp:extent cx="2609850" cy="4371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09850" cy="4371975"/>
                      </a:xfrm>
                      <a:prstGeom prst="rect">
                        <a:avLst/>
                      </a:prstGeom>
                    </pic:spPr>
                  </pic:pic>
                </a:graphicData>
              </a:graphic>
            </wp:inline>
          </w:drawing>
        </w:r>
      </w:ins>
    </w:p>
    <w:p w:rsidR="00E62EE1" w:rsidRDefault="00E62EE1" w:rsidP="001F258B">
      <w:pPr>
        <w:pStyle w:val="ListParagraph"/>
        <w:numPr>
          <w:ilvl w:val="1"/>
          <w:numId w:val="17"/>
        </w:numPr>
        <w:outlineLvl w:val="2"/>
        <w:rPr>
          <w:ins w:id="4211" w:author="Hoan Ng" w:date="2017-03-20T21:24:00Z"/>
        </w:rPr>
        <w:pPrChange w:id="4212" w:author="abc" w:date="2018-07-02T15:14:00Z">
          <w:pPr>
            <w:pStyle w:val="ListParagraph"/>
            <w:numPr>
              <w:numId w:val="4"/>
            </w:numPr>
            <w:ind w:hanging="360"/>
          </w:pPr>
        </w:pPrChange>
      </w:pPr>
      <w:ins w:id="4213" w:author="Hoan Ng" w:date="2017-03-20T21:24:00Z">
        <w:r>
          <w:t xml:space="preserve"> Danh sách các componet/Package</w:t>
        </w:r>
      </w:ins>
    </w:p>
    <w:p w:rsidR="00E62EE1" w:rsidRDefault="00E62EE1" w:rsidP="001F258B">
      <w:pPr>
        <w:pStyle w:val="ListParagraph"/>
        <w:numPr>
          <w:ilvl w:val="1"/>
          <w:numId w:val="17"/>
        </w:numPr>
        <w:outlineLvl w:val="2"/>
        <w:rPr>
          <w:ins w:id="4214" w:author="Hoan Ng" w:date="2017-03-20T21:24:00Z"/>
        </w:rPr>
        <w:pPrChange w:id="4215" w:author="abc" w:date="2018-07-02T15:14:00Z">
          <w:pPr>
            <w:pStyle w:val="ListParagraph"/>
            <w:numPr>
              <w:numId w:val="4"/>
            </w:numPr>
            <w:ind w:hanging="360"/>
          </w:pPr>
        </w:pPrChange>
      </w:pPr>
      <w:ins w:id="4216" w:author="Hoan Ng" w:date="2017-03-20T21:25:00Z">
        <w:r>
          <w:t xml:space="preserve"> Giải thích tương tác/giao tiếp giữa các components</w:t>
        </w:r>
      </w:ins>
    </w:p>
    <w:p w:rsidR="00E62EE1" w:rsidRPr="007E56BA" w:rsidRDefault="00E62EE1" w:rsidP="002E4CDA">
      <w:pPr>
        <w:pStyle w:val="ListParagraph"/>
        <w:pPrChange w:id="4217" w:author="abc" w:date="2018-07-02T15:08:00Z">
          <w:pPr>
            <w:pStyle w:val="ListParagraph"/>
            <w:numPr>
              <w:numId w:val="17"/>
            </w:numPr>
            <w:ind w:hanging="360"/>
          </w:pPr>
        </w:pPrChange>
      </w:pPr>
    </w:p>
    <w:p w:rsidR="007E56BA" w:rsidRDefault="007E56BA" w:rsidP="001F258B">
      <w:pPr>
        <w:outlineLvl w:val="0"/>
        <w:rPr>
          <w:b/>
        </w:rPr>
        <w:pPrChange w:id="4218" w:author="abc" w:date="2018-07-02T15:14:00Z">
          <w:pPr/>
        </w:pPrChange>
      </w:pPr>
      <w:r>
        <w:rPr>
          <w:b/>
        </w:rPr>
        <w:lastRenderedPageBreak/>
        <w:t>Chương 4: Cài đặt</w:t>
      </w:r>
    </w:p>
    <w:p w:rsidR="007E56BA" w:rsidRDefault="007E56BA" w:rsidP="001F258B">
      <w:pPr>
        <w:pStyle w:val="ListParagraph"/>
        <w:numPr>
          <w:ilvl w:val="0"/>
          <w:numId w:val="5"/>
        </w:numPr>
        <w:outlineLvl w:val="1"/>
        <w:rPr>
          <w:ins w:id="4219" w:author="abc" w:date="2018-07-02T15:09:00Z"/>
        </w:rPr>
        <w:pPrChange w:id="4220" w:author="abc" w:date="2018-07-02T15:14:00Z">
          <w:pPr>
            <w:pStyle w:val="ListParagraph"/>
            <w:numPr>
              <w:numId w:val="5"/>
            </w:numPr>
            <w:ind w:hanging="360"/>
          </w:pPr>
        </w:pPrChange>
      </w:pPr>
      <w:r w:rsidRPr="007E56BA">
        <w:t>Công nghệ sử dụng</w:t>
      </w:r>
    </w:p>
    <w:p w:rsidR="001F258B" w:rsidRPr="00D61802" w:rsidRDefault="001F258B" w:rsidP="001F258B">
      <w:pPr>
        <w:pStyle w:val="NormalWeb"/>
        <w:spacing w:before="0" w:beforeAutospacing="0" w:after="240" w:afterAutospacing="0"/>
        <w:rPr>
          <w:ins w:id="4221" w:author="abc" w:date="2018-07-02T15:19:00Z"/>
          <w:color w:val="000000"/>
          <w:szCs w:val="26"/>
        </w:rPr>
      </w:pPr>
      <w:ins w:id="4222" w:author="abc" w:date="2018-07-02T15:19:00Z">
        <w:r w:rsidRPr="00D61802">
          <w:rPr>
            <w:color w:val="000000"/>
            <w:szCs w:val="26"/>
          </w:rPr>
          <w:t>Đồ án được viết bằng C#, sử dụng hệ quản trị cơ sở dữ liệu SQLServer Điều kiện tiên quyết Để cài đặt và sử dụng chương trình Quản lý học sinh cần có:</w:t>
        </w:r>
      </w:ins>
    </w:p>
    <w:p w:rsidR="001F258B" w:rsidRDefault="001F258B" w:rsidP="001F258B">
      <w:pPr>
        <w:pStyle w:val="NormalWeb"/>
        <w:numPr>
          <w:ilvl w:val="0"/>
          <w:numId w:val="24"/>
        </w:numPr>
        <w:spacing w:before="0" w:beforeAutospacing="0" w:after="240" w:afterAutospacing="0"/>
        <w:rPr>
          <w:ins w:id="4223" w:author="abc" w:date="2018-07-02T15:19:00Z"/>
          <w:color w:val="000000"/>
          <w:szCs w:val="26"/>
        </w:rPr>
      </w:pPr>
      <w:ins w:id="4224" w:author="abc" w:date="2018-07-02T15:19:00Z">
        <w:r w:rsidRPr="00D61802">
          <w:rPr>
            <w:color w:val="000000"/>
            <w:szCs w:val="26"/>
          </w:rPr>
          <w:t>Windows .Net Framework</w:t>
        </w:r>
        <w:r>
          <w:rPr>
            <w:color w:val="000000"/>
            <w:szCs w:val="26"/>
          </w:rPr>
          <w:t xml:space="preserve"> 4.5.2</w:t>
        </w:r>
      </w:ins>
    </w:p>
    <w:p w:rsidR="001F258B" w:rsidRPr="00D61802" w:rsidRDefault="001F258B" w:rsidP="001F258B">
      <w:pPr>
        <w:pStyle w:val="NormalWeb"/>
        <w:numPr>
          <w:ilvl w:val="0"/>
          <w:numId w:val="24"/>
        </w:numPr>
        <w:spacing w:before="0" w:beforeAutospacing="0" w:after="240" w:afterAutospacing="0"/>
        <w:rPr>
          <w:ins w:id="4225" w:author="abc" w:date="2018-07-02T15:19:00Z"/>
          <w:color w:val="000000"/>
          <w:szCs w:val="26"/>
        </w:rPr>
      </w:pPr>
      <w:ins w:id="4226" w:author="abc" w:date="2018-07-02T15:19:00Z">
        <w:r>
          <w:rPr>
            <w:color w:val="000000"/>
            <w:szCs w:val="26"/>
          </w:rPr>
          <w:t>Microsoft SQL Server 2017.</w:t>
        </w:r>
      </w:ins>
    </w:p>
    <w:p w:rsidR="001F258B" w:rsidRPr="00D61802" w:rsidRDefault="001F258B" w:rsidP="001F258B">
      <w:pPr>
        <w:pStyle w:val="NormalWeb"/>
        <w:spacing w:before="0" w:beforeAutospacing="0" w:after="240" w:afterAutospacing="0"/>
        <w:rPr>
          <w:ins w:id="4227" w:author="abc" w:date="2018-07-02T15:19:00Z"/>
          <w:color w:val="000000"/>
          <w:szCs w:val="26"/>
        </w:rPr>
      </w:pPr>
      <w:ins w:id="4228" w:author="abc" w:date="2018-07-02T15:19:00Z">
        <w:r w:rsidRPr="00D61802">
          <w:rPr>
            <w:color w:val="000000"/>
            <w:szCs w:val="26"/>
          </w:rPr>
          <w:t xml:space="preserve">Xây dựng </w:t>
        </w:r>
        <w:r>
          <w:rPr>
            <w:color w:val="000000"/>
            <w:szCs w:val="26"/>
          </w:rPr>
          <w:t>với Microsoft Visual Studio 2015,</w:t>
        </w:r>
        <w:r w:rsidRPr="00D61802">
          <w:rPr>
            <w:color w:val="000000"/>
            <w:szCs w:val="26"/>
          </w:rPr>
          <w:t xml:space="preserve"> Mircrosoft SQLSever 2017</w:t>
        </w:r>
        <w:r>
          <w:rPr>
            <w:color w:val="000000"/>
            <w:szCs w:val="26"/>
          </w:rPr>
          <w:t xml:space="preserve">, </w:t>
        </w:r>
        <w:r w:rsidRPr="00D61802">
          <w:rPr>
            <w:color w:val="000000"/>
            <w:szCs w:val="26"/>
          </w:rPr>
          <w:t>Devexpress 17.2</w:t>
        </w:r>
      </w:ins>
    </w:p>
    <w:p w:rsidR="001F258B" w:rsidRDefault="001F258B" w:rsidP="001F258B">
      <w:pPr>
        <w:numPr>
          <w:ilvl w:val="0"/>
          <w:numId w:val="21"/>
        </w:numPr>
        <w:spacing w:after="0" w:line="360" w:lineRule="auto"/>
        <w:rPr>
          <w:ins w:id="4229" w:author="abc" w:date="2018-07-02T15:19:00Z"/>
          <w:color w:val="000000"/>
          <w:szCs w:val="26"/>
        </w:rPr>
      </w:pPr>
      <w:ins w:id="4230" w:author="abc" w:date="2018-07-02T15:19:00Z">
        <w:r w:rsidRPr="00B7076F">
          <w:rPr>
            <w:color w:val="000000"/>
            <w:szCs w:val="26"/>
          </w:rPr>
          <w:t>Mircrosoft SQLSever 2017</w:t>
        </w:r>
      </w:ins>
    </w:p>
    <w:p w:rsidR="001F258B" w:rsidRDefault="001F258B" w:rsidP="001F258B">
      <w:pPr>
        <w:spacing w:line="360" w:lineRule="auto"/>
        <w:rPr>
          <w:ins w:id="4231" w:author="abc" w:date="2018-07-02T15:19:00Z"/>
          <w:color w:val="000000"/>
          <w:szCs w:val="26"/>
        </w:rPr>
      </w:pPr>
      <w:ins w:id="4232" w:author="abc" w:date="2018-07-02T15:19:00Z">
        <w:r>
          <w:rPr>
            <w:color w:val="000000"/>
            <w:szCs w:val="26"/>
          </w:rPr>
          <w:t>Chương trình giúp thiết kế và quản lý database cho đồ án quản lý thư viện.</w:t>
        </w:r>
      </w:ins>
    </w:p>
    <w:p w:rsidR="001F258B" w:rsidRDefault="001F258B" w:rsidP="001F258B">
      <w:pPr>
        <w:numPr>
          <w:ilvl w:val="0"/>
          <w:numId w:val="22"/>
        </w:numPr>
        <w:tabs>
          <w:tab w:val="left" w:pos="426"/>
        </w:tabs>
        <w:spacing w:after="0" w:line="360" w:lineRule="auto"/>
        <w:rPr>
          <w:ins w:id="4233" w:author="abc" w:date="2018-07-02T15:19:00Z"/>
          <w:color w:val="000000"/>
          <w:szCs w:val="26"/>
        </w:rPr>
      </w:pPr>
      <w:ins w:id="4234" w:author="abc" w:date="2018-07-02T15:19:00Z">
        <w:r>
          <w:rPr>
            <w:color w:val="000000"/>
            <w:szCs w:val="26"/>
          </w:rPr>
          <w:t>Microsoft Visual Studio 2015</w:t>
        </w:r>
      </w:ins>
    </w:p>
    <w:p w:rsidR="001F258B" w:rsidRDefault="001F258B" w:rsidP="001F258B">
      <w:pPr>
        <w:tabs>
          <w:tab w:val="left" w:pos="426"/>
        </w:tabs>
        <w:spacing w:line="360" w:lineRule="auto"/>
        <w:rPr>
          <w:ins w:id="4235" w:author="abc" w:date="2018-07-02T15:19:00Z"/>
          <w:color w:val="000000"/>
          <w:szCs w:val="26"/>
        </w:rPr>
      </w:pPr>
      <w:ins w:id="4236" w:author="abc" w:date="2018-07-02T15:19:00Z">
        <w:r>
          <w:rPr>
            <w:color w:val="000000"/>
            <w:szCs w:val="26"/>
          </w:rPr>
          <w:t>Chương tình giúp biên dịch ngôn ngữ C#, thiết kế giao diện tổng quát , kết nối cơ sở dữ liệu với phần mềm.</w:t>
        </w:r>
      </w:ins>
    </w:p>
    <w:p w:rsidR="001F258B" w:rsidRDefault="001F258B" w:rsidP="001F258B">
      <w:pPr>
        <w:pStyle w:val="NormalWeb"/>
        <w:numPr>
          <w:ilvl w:val="0"/>
          <w:numId w:val="23"/>
        </w:numPr>
        <w:spacing w:before="0" w:beforeAutospacing="0" w:after="240" w:afterAutospacing="0"/>
        <w:rPr>
          <w:ins w:id="4237" w:author="abc" w:date="2018-07-02T15:19:00Z"/>
          <w:color w:val="000000"/>
          <w:szCs w:val="26"/>
        </w:rPr>
      </w:pPr>
      <w:ins w:id="4238" w:author="abc" w:date="2018-07-02T15:19:00Z">
        <w:r w:rsidRPr="00B7076F">
          <w:rPr>
            <w:color w:val="000000"/>
            <w:szCs w:val="26"/>
          </w:rPr>
          <w:t>Devexpress 17.2</w:t>
        </w:r>
      </w:ins>
    </w:p>
    <w:p w:rsidR="001F258B" w:rsidRDefault="001F258B" w:rsidP="001F258B">
      <w:pPr>
        <w:pStyle w:val="NormalWeb"/>
        <w:spacing w:before="0" w:beforeAutospacing="0" w:after="240" w:afterAutospacing="0"/>
        <w:rPr>
          <w:ins w:id="4239" w:author="abc" w:date="2018-07-02T15:19:00Z"/>
          <w:color w:val="000000"/>
          <w:szCs w:val="26"/>
        </w:rPr>
      </w:pPr>
      <w:ins w:id="4240" w:author="abc" w:date="2018-07-02T15:19:00Z">
        <w:r>
          <w:rPr>
            <w:color w:val="000000"/>
            <w:szCs w:val="26"/>
          </w:rPr>
          <w:t>Devexpress giúp hoàn thiện thiết kế giao diện cho phần mềm quản lý thư viện</w:t>
        </w:r>
      </w:ins>
    </w:p>
    <w:p w:rsidR="002E4CDA" w:rsidRPr="007E56BA" w:rsidRDefault="002E4CDA" w:rsidP="002E4CDA">
      <w:pPr>
        <w:pStyle w:val="ListParagraph"/>
        <w:pPrChange w:id="4241" w:author="abc" w:date="2018-07-02T15:09:00Z">
          <w:pPr>
            <w:pStyle w:val="ListParagraph"/>
            <w:numPr>
              <w:numId w:val="5"/>
            </w:numPr>
            <w:ind w:hanging="360"/>
          </w:pPr>
        </w:pPrChange>
      </w:pPr>
    </w:p>
    <w:p w:rsidR="007E56BA" w:rsidRPr="007E56BA" w:rsidRDefault="007E56BA" w:rsidP="001F258B">
      <w:pPr>
        <w:pStyle w:val="ListParagraph"/>
        <w:numPr>
          <w:ilvl w:val="0"/>
          <w:numId w:val="5"/>
        </w:numPr>
        <w:outlineLvl w:val="1"/>
        <w:pPrChange w:id="4242" w:author="abc" w:date="2018-07-02T15:14:00Z">
          <w:pPr>
            <w:pStyle w:val="ListParagraph"/>
            <w:numPr>
              <w:numId w:val="5"/>
            </w:numPr>
            <w:ind w:hanging="360"/>
          </w:pPr>
        </w:pPrChange>
      </w:pPr>
      <w:r w:rsidRPr="007E56BA">
        <w:t>Vấn đề khi cài đặt</w:t>
      </w:r>
    </w:p>
    <w:p w:rsidR="007E56BA" w:rsidRPr="007E56BA" w:rsidRDefault="007E56BA" w:rsidP="001F258B">
      <w:pPr>
        <w:pStyle w:val="ListParagraph"/>
        <w:numPr>
          <w:ilvl w:val="0"/>
          <w:numId w:val="5"/>
        </w:numPr>
        <w:outlineLvl w:val="1"/>
        <w:pPrChange w:id="4243" w:author="abc" w:date="2018-07-02T15:14:00Z">
          <w:pPr>
            <w:pStyle w:val="ListParagraph"/>
            <w:numPr>
              <w:numId w:val="5"/>
            </w:numPr>
            <w:ind w:hanging="360"/>
          </w:pPr>
        </w:pPrChange>
      </w:pPr>
      <w:r w:rsidRPr="007E56BA">
        <w:t>Mô tả giải pháp &amp; kỹ thuật</w:t>
      </w:r>
    </w:p>
    <w:p w:rsidR="007E56BA" w:rsidDel="001F258B" w:rsidRDefault="007E56BA" w:rsidP="001F258B">
      <w:pPr>
        <w:outlineLvl w:val="0"/>
        <w:rPr>
          <w:del w:id="4244" w:author="abc" w:date="2018-07-02T15:15:00Z"/>
          <w:b/>
        </w:rPr>
        <w:pPrChange w:id="4245" w:author="abc" w:date="2018-07-02T15:15:00Z">
          <w:pPr/>
        </w:pPrChange>
      </w:pPr>
      <w:del w:id="4246" w:author="abc" w:date="2018-07-02T15:15:00Z">
        <w:r w:rsidDel="001F258B">
          <w:rPr>
            <w:b/>
          </w:rPr>
          <w:delText>Chương 5: Kiểm thử</w:delText>
        </w:r>
      </w:del>
    </w:p>
    <w:p w:rsidR="007E56BA" w:rsidDel="001F258B" w:rsidRDefault="007E56BA" w:rsidP="007E56BA">
      <w:pPr>
        <w:rPr>
          <w:del w:id="4247" w:author="abc" w:date="2018-07-02T15:15:00Z"/>
          <w:b/>
        </w:rPr>
      </w:pPr>
      <w:del w:id="4248" w:author="abc" w:date="2018-07-02T15:15:00Z">
        <w:r w:rsidDel="001F258B">
          <w:rPr>
            <w:b/>
          </w:rPr>
          <w:delText>Chương 6: Kết luận</w:delText>
        </w:r>
      </w:del>
    </w:p>
    <w:p w:rsidR="007E56BA" w:rsidRDefault="007E56BA" w:rsidP="007E56BA">
      <w:pPr>
        <w:rPr>
          <w:ins w:id="4249" w:author="abc" w:date="2018-04-09T22:38:00Z"/>
          <w:b/>
        </w:rPr>
      </w:pPr>
      <w:r>
        <w:rPr>
          <w:b/>
        </w:rPr>
        <w:t>Tài liệu tham khảo</w:t>
      </w:r>
    </w:p>
    <w:p w:rsidR="00A378F2" w:rsidRDefault="00A378F2" w:rsidP="007E56BA">
      <w:pPr>
        <w:rPr>
          <w:ins w:id="4250" w:author="abc" w:date="2018-04-09T22:38:00Z"/>
          <w:b/>
        </w:rPr>
      </w:pPr>
    </w:p>
    <w:p w:rsidR="00A378F2" w:rsidRDefault="00A378F2" w:rsidP="007E56BA">
      <w:pPr>
        <w:rPr>
          <w:ins w:id="4251" w:author="abc" w:date="2018-04-09T22:38:00Z"/>
          <w:b/>
        </w:rPr>
      </w:pPr>
    </w:p>
    <w:p w:rsidR="00A378F2" w:rsidRDefault="00A378F2" w:rsidP="007E56BA">
      <w:pPr>
        <w:rPr>
          <w:ins w:id="4252" w:author="abc" w:date="2018-04-09T22:38:00Z"/>
          <w:b/>
        </w:rPr>
      </w:pPr>
    </w:p>
    <w:p w:rsidR="00A378F2" w:rsidRDefault="00A378F2" w:rsidP="007E56BA">
      <w:pPr>
        <w:rPr>
          <w:ins w:id="4253" w:author="abc" w:date="2018-04-09T22:38:00Z"/>
          <w:b/>
        </w:rPr>
      </w:pPr>
    </w:p>
    <w:p w:rsidR="00A378F2" w:rsidRDefault="00A378F2" w:rsidP="007E56BA">
      <w:pPr>
        <w:rPr>
          <w:ins w:id="4254" w:author="abc" w:date="2018-04-09T22:38:00Z"/>
          <w:b/>
        </w:rPr>
      </w:pPr>
    </w:p>
    <w:p w:rsidR="00A378F2" w:rsidRDefault="00A378F2" w:rsidP="007E56BA">
      <w:pPr>
        <w:rPr>
          <w:ins w:id="4255" w:author="abc" w:date="2018-04-09T22:38:00Z"/>
          <w:b/>
        </w:rPr>
      </w:pPr>
    </w:p>
    <w:p w:rsidR="00A378F2" w:rsidRDefault="00A378F2" w:rsidP="007E56BA">
      <w:pPr>
        <w:rPr>
          <w:ins w:id="4256" w:author="abc" w:date="2018-04-09T22:38:00Z"/>
          <w:b/>
        </w:rPr>
      </w:pPr>
    </w:p>
    <w:p w:rsidR="00A378F2" w:rsidRDefault="00A378F2" w:rsidP="007E56BA">
      <w:pPr>
        <w:rPr>
          <w:ins w:id="4257" w:author="abc" w:date="2018-04-09T22:38:00Z"/>
          <w:b/>
        </w:rPr>
      </w:pPr>
    </w:p>
    <w:p w:rsidR="00A378F2" w:rsidRDefault="00A378F2" w:rsidP="007E56BA">
      <w:pPr>
        <w:rPr>
          <w:ins w:id="4258" w:author="abc" w:date="2018-04-09T22:38:00Z"/>
          <w:b/>
        </w:rPr>
      </w:pPr>
    </w:p>
    <w:p w:rsidR="00A378F2" w:rsidRDefault="00A378F2" w:rsidP="007E56BA">
      <w:pPr>
        <w:rPr>
          <w:ins w:id="4259" w:author="abc" w:date="2018-04-09T22:38:00Z"/>
          <w:b/>
        </w:rPr>
      </w:pPr>
    </w:p>
    <w:p w:rsidR="00A378F2" w:rsidRDefault="00A378F2" w:rsidP="007E56BA">
      <w:pPr>
        <w:rPr>
          <w:ins w:id="4260" w:author="abc" w:date="2018-04-09T22:38:00Z"/>
          <w:b/>
        </w:rPr>
      </w:pPr>
    </w:p>
    <w:p w:rsidR="00A378F2" w:rsidRDefault="00A378F2" w:rsidP="007E56BA">
      <w:pPr>
        <w:rPr>
          <w:ins w:id="4261" w:author="abc" w:date="2018-04-09T22:38:00Z"/>
          <w:b/>
        </w:rPr>
      </w:pPr>
    </w:p>
    <w:p w:rsidR="00A378F2" w:rsidRDefault="00A378F2" w:rsidP="007E56BA">
      <w:pPr>
        <w:rPr>
          <w:ins w:id="4262" w:author="abc" w:date="2018-04-09T22:38:00Z"/>
          <w:b/>
        </w:rPr>
      </w:pPr>
    </w:p>
    <w:p w:rsidR="00A378F2" w:rsidRDefault="00A378F2" w:rsidP="007E56BA">
      <w:pPr>
        <w:rPr>
          <w:ins w:id="4263" w:author="abc" w:date="2018-04-09T22:38:00Z"/>
          <w:b/>
        </w:rPr>
      </w:pPr>
    </w:p>
    <w:p w:rsidR="00A378F2" w:rsidRDefault="00A378F2" w:rsidP="007E56BA">
      <w:pPr>
        <w:rPr>
          <w:ins w:id="4264" w:author="abc" w:date="2018-04-09T22:38:00Z"/>
          <w:b/>
        </w:rPr>
      </w:pPr>
    </w:p>
    <w:p w:rsidR="00A378F2" w:rsidRDefault="00A378F2" w:rsidP="007E56BA">
      <w:pPr>
        <w:rPr>
          <w:ins w:id="4265" w:author="abc" w:date="2018-04-09T22:38:00Z"/>
          <w:b/>
        </w:rPr>
      </w:pPr>
    </w:p>
    <w:p w:rsidR="00A378F2" w:rsidRDefault="00A378F2" w:rsidP="007E56BA">
      <w:pPr>
        <w:rPr>
          <w:ins w:id="4266" w:author="abc" w:date="2018-04-09T22:38:00Z"/>
          <w:b/>
        </w:rPr>
      </w:pPr>
    </w:p>
    <w:p w:rsidR="00A378F2" w:rsidRDefault="00A378F2" w:rsidP="007E56BA">
      <w:pPr>
        <w:rPr>
          <w:ins w:id="4267" w:author="abc" w:date="2018-04-09T22:38:00Z"/>
          <w:b/>
        </w:rPr>
      </w:pPr>
    </w:p>
    <w:p w:rsidR="00A378F2" w:rsidRDefault="00A378F2" w:rsidP="007E56BA"/>
    <w:sectPr w:rsidR="00A37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2A10" w:rsidRDefault="00932A10" w:rsidP="00CF5B6E">
      <w:pPr>
        <w:spacing w:after="0" w:line="240" w:lineRule="auto"/>
      </w:pPr>
      <w:r>
        <w:separator/>
      </w:r>
    </w:p>
  </w:endnote>
  <w:endnote w:type="continuationSeparator" w:id="0">
    <w:p w:rsidR="00932A10" w:rsidRDefault="00932A10" w:rsidP="00CF5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2A10" w:rsidRDefault="00932A10" w:rsidP="00CF5B6E">
      <w:pPr>
        <w:spacing w:after="0" w:line="240" w:lineRule="auto"/>
      </w:pPr>
      <w:r>
        <w:separator/>
      </w:r>
    </w:p>
  </w:footnote>
  <w:footnote w:type="continuationSeparator" w:id="0">
    <w:p w:rsidR="00932A10" w:rsidRDefault="00932A10" w:rsidP="00CF5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B1A2E"/>
    <w:multiLevelType w:val="hybridMultilevel"/>
    <w:tmpl w:val="26A02FDE"/>
    <w:lvl w:ilvl="0" w:tplc="508A2262">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670D2"/>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E8466E"/>
    <w:multiLevelType w:val="hybridMultilevel"/>
    <w:tmpl w:val="3C5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F1324"/>
    <w:multiLevelType w:val="hybridMultilevel"/>
    <w:tmpl w:val="9094E5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2BAB6EC7"/>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2CDF2B91"/>
    <w:multiLevelType w:val="hybridMultilevel"/>
    <w:tmpl w:val="113ED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B240C1"/>
    <w:multiLevelType w:val="multilevel"/>
    <w:tmpl w:val="47A0224C"/>
    <w:lvl w:ilvl="0">
      <w:start w:val="1"/>
      <w:numFmt w:val="decimal"/>
      <w:lvlText w:val="%1."/>
      <w:lvlJc w:val="left"/>
      <w:pPr>
        <w:tabs>
          <w:tab w:val="num" w:pos="360"/>
        </w:tabs>
        <w:ind w:left="360" w:hanging="360"/>
      </w:pPr>
      <w:rPr>
        <w:color w:val="000000" w:themeColor="text1"/>
        <w:sz w:val="32"/>
        <w:szCs w:val="3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1D40F3"/>
    <w:multiLevelType w:val="hybridMultilevel"/>
    <w:tmpl w:val="03482D0E"/>
    <w:lvl w:ilvl="0" w:tplc="DB887782">
      <w:start w:val="1"/>
      <w:numFmt w:val="upperLetter"/>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D337A1"/>
    <w:multiLevelType w:val="hybridMultilevel"/>
    <w:tmpl w:val="6B84393E"/>
    <w:lvl w:ilvl="0" w:tplc="E36A0D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034713"/>
    <w:multiLevelType w:val="hybridMultilevel"/>
    <w:tmpl w:val="85686630"/>
    <w:lvl w:ilvl="0" w:tplc="CD24589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DE047DE"/>
    <w:multiLevelType w:val="hybridMultilevel"/>
    <w:tmpl w:val="8B6E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EF219C"/>
    <w:multiLevelType w:val="hybridMultilevel"/>
    <w:tmpl w:val="3008EA2A"/>
    <w:lvl w:ilvl="0" w:tplc="6F24469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677E0C93"/>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573FD"/>
    <w:multiLevelType w:val="hybridMultilevel"/>
    <w:tmpl w:val="EBA6F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6C20DB"/>
    <w:multiLevelType w:val="hybridMultilevel"/>
    <w:tmpl w:val="2C54DF6E"/>
    <w:lvl w:ilvl="0" w:tplc="9578B0B2">
      <w:numFmt w:val="bullet"/>
      <w:lvlText w:val="-"/>
      <w:lvlJc w:val="left"/>
      <w:pPr>
        <w:ind w:left="720" w:hanging="360"/>
      </w:pPr>
      <w:rPr>
        <w:rFonts w:ascii="Arial" w:eastAsiaTheme="minorHAnsi" w:hAnsi="Arial" w:cs="Arial" w:hint="default"/>
        <w:b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21"/>
  </w:num>
  <w:num w:numId="4">
    <w:abstractNumId w:val="7"/>
  </w:num>
  <w:num w:numId="5">
    <w:abstractNumId w:val="20"/>
  </w:num>
  <w:num w:numId="6">
    <w:abstractNumId w:val="17"/>
  </w:num>
  <w:num w:numId="7">
    <w:abstractNumId w:val="18"/>
  </w:num>
  <w:num w:numId="8">
    <w:abstractNumId w:val="0"/>
  </w:num>
  <w:num w:numId="9">
    <w:abstractNumId w:val="2"/>
  </w:num>
  <w:num w:numId="10">
    <w:abstractNumId w:val="11"/>
  </w:num>
  <w:num w:numId="11">
    <w:abstractNumId w:val="23"/>
  </w:num>
  <w:num w:numId="12">
    <w:abstractNumId w:val="14"/>
  </w:num>
  <w:num w:numId="13">
    <w:abstractNumId w:val="16"/>
  </w:num>
  <w:num w:numId="14">
    <w:abstractNumId w:val="10"/>
  </w:num>
  <w:num w:numId="15">
    <w:abstractNumId w:val="5"/>
  </w:num>
  <w:num w:numId="16">
    <w:abstractNumId w:val="1"/>
  </w:num>
  <w:num w:numId="17">
    <w:abstractNumId w:val="3"/>
  </w:num>
  <w:num w:numId="18">
    <w:abstractNumId w:val="19"/>
  </w:num>
  <w:num w:numId="19">
    <w:abstractNumId w:val="8"/>
  </w:num>
  <w:num w:numId="20">
    <w:abstractNumId w:val="22"/>
  </w:num>
  <w:num w:numId="21">
    <w:abstractNumId w:val="15"/>
  </w:num>
  <w:num w:numId="22">
    <w:abstractNumId w:val="4"/>
  </w:num>
  <w:num w:numId="23">
    <w:abstractNumId w:val="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06F5C"/>
    <w:rsid w:val="00046086"/>
    <w:rsid w:val="000671AA"/>
    <w:rsid w:val="00095C15"/>
    <w:rsid w:val="000A62CC"/>
    <w:rsid w:val="000B6656"/>
    <w:rsid w:val="0011392A"/>
    <w:rsid w:val="00163611"/>
    <w:rsid w:val="00181F88"/>
    <w:rsid w:val="001E79D3"/>
    <w:rsid w:val="001F258B"/>
    <w:rsid w:val="00223C47"/>
    <w:rsid w:val="00233B8F"/>
    <w:rsid w:val="002523F9"/>
    <w:rsid w:val="002C588B"/>
    <w:rsid w:val="002E4CDA"/>
    <w:rsid w:val="003472D7"/>
    <w:rsid w:val="003715AE"/>
    <w:rsid w:val="003A1EEA"/>
    <w:rsid w:val="003D72E9"/>
    <w:rsid w:val="00454C58"/>
    <w:rsid w:val="00493F51"/>
    <w:rsid w:val="004D06CE"/>
    <w:rsid w:val="004D3062"/>
    <w:rsid w:val="004E24B0"/>
    <w:rsid w:val="004F7C19"/>
    <w:rsid w:val="005021B9"/>
    <w:rsid w:val="00513313"/>
    <w:rsid w:val="00576D27"/>
    <w:rsid w:val="005D20B5"/>
    <w:rsid w:val="005F3BAC"/>
    <w:rsid w:val="00704AD5"/>
    <w:rsid w:val="007269C2"/>
    <w:rsid w:val="007529D3"/>
    <w:rsid w:val="00780B90"/>
    <w:rsid w:val="007A7351"/>
    <w:rsid w:val="007C2103"/>
    <w:rsid w:val="007E56BA"/>
    <w:rsid w:val="0081211C"/>
    <w:rsid w:val="00863D73"/>
    <w:rsid w:val="008854BF"/>
    <w:rsid w:val="008C759C"/>
    <w:rsid w:val="008D0AA5"/>
    <w:rsid w:val="008D4317"/>
    <w:rsid w:val="008E3B48"/>
    <w:rsid w:val="00921EC5"/>
    <w:rsid w:val="00932A10"/>
    <w:rsid w:val="0095052C"/>
    <w:rsid w:val="009961F7"/>
    <w:rsid w:val="00A2299E"/>
    <w:rsid w:val="00A378F2"/>
    <w:rsid w:val="00A40F92"/>
    <w:rsid w:val="00A61FE8"/>
    <w:rsid w:val="00A74F42"/>
    <w:rsid w:val="00AC2988"/>
    <w:rsid w:val="00AE35EB"/>
    <w:rsid w:val="00B60ED4"/>
    <w:rsid w:val="00BC30BA"/>
    <w:rsid w:val="00C65BB0"/>
    <w:rsid w:val="00CB0440"/>
    <w:rsid w:val="00CB4E60"/>
    <w:rsid w:val="00CD7ED7"/>
    <w:rsid w:val="00CF5B6E"/>
    <w:rsid w:val="00DC1CC2"/>
    <w:rsid w:val="00DF7DD4"/>
    <w:rsid w:val="00E60EC6"/>
    <w:rsid w:val="00E61DC3"/>
    <w:rsid w:val="00E62EE1"/>
    <w:rsid w:val="00E70A22"/>
    <w:rsid w:val="00E73405"/>
    <w:rsid w:val="00EE6F09"/>
    <w:rsid w:val="00F02E35"/>
    <w:rsid w:val="00F9264A"/>
    <w:rsid w:val="00FA37BA"/>
    <w:rsid w:val="00FA3CBA"/>
    <w:rsid w:val="00FF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319BFA-CACF-4488-827C-5F3B4DF14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qFormat/>
    <w:rsid w:val="002E4CDA"/>
    <w:pPr>
      <w:spacing w:before="100" w:beforeAutospacing="1" w:after="100" w:afterAutospacing="1" w:line="240" w:lineRule="auto"/>
      <w:outlineLvl w:val="1"/>
    </w:pPr>
    <w:rPr>
      <w:rFonts w:ascii="Times New Roman" w:eastAsia="Times New Roman" w:hAnsi="Times New Roman" w:cs="Times New Roman"/>
      <w:bCs/>
      <w:i/>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B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B6E"/>
  </w:style>
  <w:style w:type="paragraph" w:styleId="Footer">
    <w:name w:val="footer"/>
    <w:basedOn w:val="Normal"/>
    <w:link w:val="FooterChar"/>
    <w:uiPriority w:val="99"/>
    <w:unhideWhenUsed/>
    <w:rsid w:val="00CF5B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B6E"/>
  </w:style>
  <w:style w:type="character" w:customStyle="1" w:styleId="Heading2Char">
    <w:name w:val="Heading 2 Char"/>
    <w:basedOn w:val="DefaultParagraphFont"/>
    <w:link w:val="Heading2"/>
    <w:rsid w:val="002E4CDA"/>
    <w:rPr>
      <w:rFonts w:ascii="Times New Roman" w:eastAsia="Times New Roman" w:hAnsi="Times New Roman" w:cs="Times New Roman"/>
      <w:bCs/>
      <w:i/>
      <w:sz w:val="28"/>
      <w:szCs w:val="36"/>
    </w:rPr>
  </w:style>
  <w:style w:type="character" w:styleId="Strong">
    <w:name w:val="Strong"/>
    <w:qFormat/>
    <w:rsid w:val="002E4CDA"/>
    <w:rPr>
      <w:b/>
      <w:bCs/>
    </w:rPr>
  </w:style>
  <w:style w:type="character" w:customStyle="1" w:styleId="s1">
    <w:name w:val="s1"/>
    <w:rsid w:val="002E4CDA"/>
  </w:style>
  <w:style w:type="paragraph" w:styleId="NormalWeb">
    <w:name w:val="Normal (Web)"/>
    <w:basedOn w:val="Normal"/>
    <w:uiPriority w:val="99"/>
    <w:rsid w:val="001F258B"/>
    <w:pPr>
      <w:spacing w:before="100" w:beforeAutospacing="1" w:after="100" w:afterAutospacing="1" w:line="240" w:lineRule="auto"/>
    </w:pPr>
    <w:rPr>
      <w:rFonts w:ascii="Times New Roman" w:eastAsia="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294F8-181F-4B3A-B090-1FD3CAED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33</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abc</cp:lastModifiedBy>
  <cp:revision>1</cp:revision>
  <dcterms:created xsi:type="dcterms:W3CDTF">2017-03-20T15:09:00Z</dcterms:created>
  <dcterms:modified xsi:type="dcterms:W3CDTF">2018-07-02T08:21:00Z</dcterms:modified>
</cp:coreProperties>
</file>